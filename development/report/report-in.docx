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3892235" w:displacedByCustomXml="next"/>
    <w:sdt>
      <w:sdtPr>
        <w:rPr>
          <w:rFonts w:asciiTheme="minorHAnsi" w:eastAsiaTheme="minorHAnsi" w:hAnsiTheme="minorHAnsi" w:cstheme="minorBidi"/>
          <w:color w:val="auto"/>
          <w:sz w:val="22"/>
          <w:szCs w:val="22"/>
          <w:lang w:val="en-GB"/>
        </w:rPr>
        <w:id w:val="-287973863"/>
        <w:docPartObj>
          <w:docPartGallery w:val="Table of Contents"/>
          <w:docPartUnique/>
        </w:docPartObj>
      </w:sdtPr>
      <w:sdtEndPr>
        <w:rPr>
          <w:b/>
          <w:bCs/>
        </w:rPr>
      </w:sdtEndPr>
      <w:sdtContent>
        <w:p w14:paraId="3227B3AE" w14:textId="77777777" w:rsidR="00791D55" w:rsidRPr="00F75D72" w:rsidRDefault="00791D55" w:rsidP="00791D55">
          <w:pPr>
            <w:pStyle w:val="TOCHeading"/>
            <w:rPr>
              <w:lang w:val="en-GB"/>
            </w:rPr>
          </w:pPr>
          <w:r w:rsidRPr="00F75D72">
            <w:rPr>
              <w:lang w:val="en-GB"/>
            </w:rPr>
            <w:t>Contents</w:t>
          </w:r>
        </w:p>
        <w:p w14:paraId="14AA3F01" w14:textId="3749E157" w:rsidR="00BA30A1" w:rsidRDefault="00791D55">
          <w:pPr>
            <w:pStyle w:val="TOC1"/>
            <w:rPr>
              <w:rFonts w:eastAsiaTheme="minorEastAsia"/>
              <w:noProof/>
              <w:lang w:val="en-US"/>
            </w:rPr>
          </w:pPr>
          <w:r w:rsidRPr="00F75D72">
            <w:fldChar w:fldCharType="begin"/>
          </w:r>
          <w:r w:rsidRPr="00F75D72">
            <w:instrText xml:space="preserve"> TOC \o "1-3" \h \z \u </w:instrText>
          </w:r>
          <w:r w:rsidRPr="00F75D72">
            <w:fldChar w:fldCharType="separate"/>
          </w:r>
          <w:hyperlink w:anchor="_Toc66643114" w:history="1">
            <w:r w:rsidR="00BA30A1" w:rsidRPr="00B771F9">
              <w:rPr>
                <w:rStyle w:val="Hyperlink"/>
                <w:noProof/>
              </w:rPr>
              <w:t>1. Executive Summary</w:t>
            </w:r>
            <w:r w:rsidR="00BA30A1">
              <w:rPr>
                <w:noProof/>
                <w:webHidden/>
              </w:rPr>
              <w:tab/>
            </w:r>
            <w:r w:rsidR="00BA30A1">
              <w:rPr>
                <w:noProof/>
                <w:webHidden/>
              </w:rPr>
              <w:fldChar w:fldCharType="begin"/>
            </w:r>
            <w:r w:rsidR="00BA30A1">
              <w:rPr>
                <w:noProof/>
                <w:webHidden/>
              </w:rPr>
              <w:instrText xml:space="preserve"> PAGEREF _Toc66643114 \h </w:instrText>
            </w:r>
            <w:r w:rsidR="00BA30A1">
              <w:rPr>
                <w:noProof/>
                <w:webHidden/>
              </w:rPr>
            </w:r>
            <w:r w:rsidR="00BA30A1">
              <w:rPr>
                <w:noProof/>
                <w:webHidden/>
              </w:rPr>
              <w:fldChar w:fldCharType="separate"/>
            </w:r>
            <w:r w:rsidR="00BA30A1">
              <w:rPr>
                <w:noProof/>
                <w:webHidden/>
              </w:rPr>
              <w:t>2</w:t>
            </w:r>
            <w:r w:rsidR="00BA30A1">
              <w:rPr>
                <w:noProof/>
                <w:webHidden/>
              </w:rPr>
              <w:fldChar w:fldCharType="end"/>
            </w:r>
          </w:hyperlink>
        </w:p>
        <w:p w14:paraId="623FD530" w14:textId="12F049EE" w:rsidR="00BA30A1" w:rsidRDefault="00BA30A1">
          <w:pPr>
            <w:pStyle w:val="TOC1"/>
            <w:rPr>
              <w:rFonts w:eastAsiaTheme="minorEastAsia"/>
              <w:noProof/>
              <w:lang w:val="en-US"/>
            </w:rPr>
          </w:pPr>
          <w:hyperlink w:anchor="_Toc66643115" w:history="1">
            <w:r w:rsidRPr="00B771F9">
              <w:rPr>
                <w:rStyle w:val="Hyperlink"/>
                <w:noProof/>
              </w:rPr>
              <w:t>2. Methodology</w:t>
            </w:r>
            <w:r>
              <w:rPr>
                <w:noProof/>
                <w:webHidden/>
              </w:rPr>
              <w:tab/>
            </w:r>
            <w:r>
              <w:rPr>
                <w:noProof/>
                <w:webHidden/>
              </w:rPr>
              <w:fldChar w:fldCharType="begin"/>
            </w:r>
            <w:r>
              <w:rPr>
                <w:noProof/>
                <w:webHidden/>
              </w:rPr>
              <w:instrText xml:space="preserve"> PAGEREF _Toc66643115 \h </w:instrText>
            </w:r>
            <w:r>
              <w:rPr>
                <w:noProof/>
                <w:webHidden/>
              </w:rPr>
            </w:r>
            <w:r>
              <w:rPr>
                <w:noProof/>
                <w:webHidden/>
              </w:rPr>
              <w:fldChar w:fldCharType="separate"/>
            </w:r>
            <w:r>
              <w:rPr>
                <w:noProof/>
                <w:webHidden/>
              </w:rPr>
              <w:t>4</w:t>
            </w:r>
            <w:r>
              <w:rPr>
                <w:noProof/>
                <w:webHidden/>
              </w:rPr>
              <w:fldChar w:fldCharType="end"/>
            </w:r>
          </w:hyperlink>
        </w:p>
        <w:p w14:paraId="45E28BBF" w14:textId="74AA4607" w:rsidR="00BA30A1" w:rsidRDefault="00BA30A1">
          <w:pPr>
            <w:pStyle w:val="TOC2"/>
            <w:rPr>
              <w:rFonts w:eastAsiaTheme="minorEastAsia"/>
              <w:noProof/>
              <w:lang w:val="en-US"/>
            </w:rPr>
          </w:pPr>
          <w:hyperlink w:anchor="_Toc66643116" w:history="1">
            <w:r w:rsidRPr="00B771F9">
              <w:rPr>
                <w:rStyle w:val="Hyperlink"/>
                <w:noProof/>
              </w:rPr>
              <w:t>2.1 Obstacles to investigating the human rights situation in Xinjiang</w:t>
            </w:r>
            <w:r>
              <w:rPr>
                <w:noProof/>
                <w:webHidden/>
              </w:rPr>
              <w:tab/>
            </w:r>
            <w:r>
              <w:rPr>
                <w:noProof/>
                <w:webHidden/>
              </w:rPr>
              <w:fldChar w:fldCharType="begin"/>
            </w:r>
            <w:r>
              <w:rPr>
                <w:noProof/>
                <w:webHidden/>
              </w:rPr>
              <w:instrText xml:space="preserve"> PAGEREF _Toc66643116 \h </w:instrText>
            </w:r>
            <w:r>
              <w:rPr>
                <w:noProof/>
                <w:webHidden/>
              </w:rPr>
            </w:r>
            <w:r>
              <w:rPr>
                <w:noProof/>
                <w:webHidden/>
              </w:rPr>
              <w:fldChar w:fldCharType="separate"/>
            </w:r>
            <w:r>
              <w:rPr>
                <w:noProof/>
                <w:webHidden/>
              </w:rPr>
              <w:t>5</w:t>
            </w:r>
            <w:r>
              <w:rPr>
                <w:noProof/>
                <w:webHidden/>
              </w:rPr>
              <w:fldChar w:fldCharType="end"/>
            </w:r>
          </w:hyperlink>
        </w:p>
        <w:p w14:paraId="1F17FB26" w14:textId="6F9E6688" w:rsidR="00BA30A1" w:rsidRDefault="00BA30A1">
          <w:pPr>
            <w:pStyle w:val="TOC1"/>
            <w:rPr>
              <w:rFonts w:eastAsiaTheme="minorEastAsia"/>
              <w:noProof/>
              <w:lang w:val="en-US"/>
            </w:rPr>
          </w:pPr>
          <w:hyperlink w:anchor="_Toc66643117" w:history="1">
            <w:r w:rsidRPr="00B771F9">
              <w:rPr>
                <w:rStyle w:val="Hyperlink"/>
                <w:noProof/>
              </w:rPr>
              <w:t>3. Background</w:t>
            </w:r>
            <w:r>
              <w:rPr>
                <w:noProof/>
                <w:webHidden/>
              </w:rPr>
              <w:tab/>
            </w:r>
            <w:r>
              <w:rPr>
                <w:noProof/>
                <w:webHidden/>
              </w:rPr>
              <w:fldChar w:fldCharType="begin"/>
            </w:r>
            <w:r>
              <w:rPr>
                <w:noProof/>
                <w:webHidden/>
              </w:rPr>
              <w:instrText xml:space="preserve"> PAGEREF _Toc66643117 \h </w:instrText>
            </w:r>
            <w:r>
              <w:rPr>
                <w:noProof/>
                <w:webHidden/>
              </w:rPr>
            </w:r>
            <w:r>
              <w:rPr>
                <w:noProof/>
                <w:webHidden/>
              </w:rPr>
              <w:fldChar w:fldCharType="separate"/>
            </w:r>
            <w:r>
              <w:rPr>
                <w:noProof/>
                <w:webHidden/>
              </w:rPr>
              <w:t>7</w:t>
            </w:r>
            <w:r>
              <w:rPr>
                <w:noProof/>
                <w:webHidden/>
              </w:rPr>
              <w:fldChar w:fldCharType="end"/>
            </w:r>
          </w:hyperlink>
        </w:p>
        <w:p w14:paraId="760AB5B2" w14:textId="6DA14EFF" w:rsidR="00BA30A1" w:rsidRDefault="00BA30A1">
          <w:pPr>
            <w:pStyle w:val="TOC2"/>
            <w:rPr>
              <w:rFonts w:eastAsiaTheme="minorEastAsia"/>
              <w:noProof/>
              <w:lang w:val="en-US"/>
            </w:rPr>
          </w:pPr>
          <w:hyperlink w:anchor="_Toc66643118" w:history="1">
            <w:r w:rsidRPr="00B771F9">
              <w:rPr>
                <w:rStyle w:val="Hyperlink"/>
                <w:noProof/>
              </w:rPr>
              <w:t>3.1 Cycles of discrimination, violence and repression from the 1980s to 2016</w:t>
            </w:r>
            <w:r>
              <w:rPr>
                <w:noProof/>
                <w:webHidden/>
              </w:rPr>
              <w:tab/>
            </w:r>
            <w:r>
              <w:rPr>
                <w:noProof/>
                <w:webHidden/>
              </w:rPr>
              <w:fldChar w:fldCharType="begin"/>
            </w:r>
            <w:r>
              <w:rPr>
                <w:noProof/>
                <w:webHidden/>
              </w:rPr>
              <w:instrText xml:space="preserve"> PAGEREF _Toc66643118 \h </w:instrText>
            </w:r>
            <w:r>
              <w:rPr>
                <w:noProof/>
                <w:webHidden/>
              </w:rPr>
            </w:r>
            <w:r>
              <w:rPr>
                <w:noProof/>
                <w:webHidden/>
              </w:rPr>
              <w:fldChar w:fldCharType="separate"/>
            </w:r>
            <w:r>
              <w:rPr>
                <w:noProof/>
                <w:webHidden/>
              </w:rPr>
              <w:t>8</w:t>
            </w:r>
            <w:r>
              <w:rPr>
                <w:noProof/>
                <w:webHidden/>
              </w:rPr>
              <w:fldChar w:fldCharType="end"/>
            </w:r>
          </w:hyperlink>
        </w:p>
        <w:p w14:paraId="13E96627" w14:textId="2D17E596" w:rsidR="00BA30A1" w:rsidRDefault="00BA30A1">
          <w:pPr>
            <w:pStyle w:val="TOC1"/>
            <w:rPr>
              <w:rFonts w:eastAsiaTheme="minorEastAsia"/>
              <w:noProof/>
              <w:lang w:val="en-US"/>
            </w:rPr>
          </w:pPr>
          <w:hyperlink w:anchor="_Toc66643119" w:history="1">
            <w:r w:rsidRPr="00B771F9">
              <w:rPr>
                <w:rStyle w:val="Hyperlink"/>
                <w:noProof/>
              </w:rPr>
              <w:t>4. Serious Human Rights Violations Outside of Internment Camps since 2017</w:t>
            </w:r>
            <w:r>
              <w:rPr>
                <w:noProof/>
                <w:webHidden/>
              </w:rPr>
              <w:tab/>
            </w:r>
            <w:r>
              <w:rPr>
                <w:noProof/>
                <w:webHidden/>
              </w:rPr>
              <w:fldChar w:fldCharType="begin"/>
            </w:r>
            <w:r>
              <w:rPr>
                <w:noProof/>
                <w:webHidden/>
              </w:rPr>
              <w:instrText xml:space="preserve"> PAGEREF _Toc66643119 \h </w:instrText>
            </w:r>
            <w:r>
              <w:rPr>
                <w:noProof/>
                <w:webHidden/>
              </w:rPr>
            </w:r>
            <w:r>
              <w:rPr>
                <w:noProof/>
                <w:webHidden/>
              </w:rPr>
              <w:fldChar w:fldCharType="separate"/>
            </w:r>
            <w:r>
              <w:rPr>
                <w:noProof/>
                <w:webHidden/>
              </w:rPr>
              <w:t>11</w:t>
            </w:r>
            <w:r>
              <w:rPr>
                <w:noProof/>
                <w:webHidden/>
              </w:rPr>
              <w:fldChar w:fldCharType="end"/>
            </w:r>
          </w:hyperlink>
        </w:p>
        <w:p w14:paraId="7C009CA3" w14:textId="6ADB7B82" w:rsidR="00BA30A1" w:rsidRDefault="00BA30A1">
          <w:pPr>
            <w:pStyle w:val="TOC2"/>
            <w:rPr>
              <w:rFonts w:eastAsiaTheme="minorEastAsia"/>
              <w:noProof/>
              <w:lang w:val="en-US"/>
            </w:rPr>
          </w:pPr>
          <w:hyperlink w:anchor="_Toc66643120" w:history="1">
            <w:r w:rsidRPr="00B771F9">
              <w:rPr>
                <w:rStyle w:val="Hyperlink"/>
                <w:noProof/>
                <w:lang w:val="en-US"/>
              </w:rPr>
              <w:t xml:space="preserve">4.1.1 Witness accounts of restrictions on religion and cultural practice. </w:t>
            </w:r>
            <w:r>
              <w:rPr>
                <w:noProof/>
                <w:webHidden/>
              </w:rPr>
              <w:tab/>
            </w:r>
            <w:r>
              <w:rPr>
                <w:noProof/>
                <w:webHidden/>
              </w:rPr>
              <w:fldChar w:fldCharType="begin"/>
            </w:r>
            <w:r>
              <w:rPr>
                <w:noProof/>
                <w:webHidden/>
              </w:rPr>
              <w:instrText xml:space="preserve"> PAGEREF _Toc66643120 \h </w:instrText>
            </w:r>
            <w:r>
              <w:rPr>
                <w:noProof/>
                <w:webHidden/>
              </w:rPr>
            </w:r>
            <w:r>
              <w:rPr>
                <w:noProof/>
                <w:webHidden/>
              </w:rPr>
              <w:fldChar w:fldCharType="separate"/>
            </w:r>
            <w:r>
              <w:rPr>
                <w:noProof/>
                <w:webHidden/>
              </w:rPr>
              <w:t>12</w:t>
            </w:r>
            <w:r>
              <w:rPr>
                <w:noProof/>
                <w:webHidden/>
              </w:rPr>
              <w:fldChar w:fldCharType="end"/>
            </w:r>
          </w:hyperlink>
        </w:p>
        <w:p w14:paraId="3E861B71" w14:textId="74FBAEAB" w:rsidR="00BA30A1" w:rsidRDefault="00BA30A1">
          <w:pPr>
            <w:pStyle w:val="TOC2"/>
            <w:rPr>
              <w:rFonts w:eastAsiaTheme="minorEastAsia"/>
              <w:noProof/>
              <w:lang w:val="en-US"/>
            </w:rPr>
          </w:pPr>
          <w:hyperlink w:anchor="_Toc66643121" w:history="1">
            <w:r w:rsidRPr="00B771F9">
              <w:rPr>
                <w:rStyle w:val="Hyperlink"/>
                <w:noProof/>
              </w:rPr>
              <w:t>4.1.2 Destruction of mosques, shrines, and gravesites</w:t>
            </w:r>
            <w:r>
              <w:rPr>
                <w:noProof/>
                <w:webHidden/>
              </w:rPr>
              <w:tab/>
            </w:r>
            <w:r>
              <w:rPr>
                <w:noProof/>
                <w:webHidden/>
              </w:rPr>
              <w:fldChar w:fldCharType="begin"/>
            </w:r>
            <w:r>
              <w:rPr>
                <w:noProof/>
                <w:webHidden/>
              </w:rPr>
              <w:instrText xml:space="preserve"> PAGEREF _Toc66643121 \h </w:instrText>
            </w:r>
            <w:r>
              <w:rPr>
                <w:noProof/>
                <w:webHidden/>
              </w:rPr>
            </w:r>
            <w:r>
              <w:rPr>
                <w:noProof/>
                <w:webHidden/>
              </w:rPr>
              <w:fldChar w:fldCharType="separate"/>
            </w:r>
            <w:r>
              <w:rPr>
                <w:noProof/>
                <w:webHidden/>
              </w:rPr>
              <w:t>14</w:t>
            </w:r>
            <w:r>
              <w:rPr>
                <w:noProof/>
                <w:webHidden/>
              </w:rPr>
              <w:fldChar w:fldCharType="end"/>
            </w:r>
          </w:hyperlink>
        </w:p>
        <w:p w14:paraId="39D78C34" w14:textId="45CC019B" w:rsidR="00BA30A1" w:rsidRDefault="00BA30A1">
          <w:pPr>
            <w:pStyle w:val="TOC2"/>
            <w:rPr>
              <w:rFonts w:eastAsiaTheme="minorEastAsia"/>
              <w:noProof/>
              <w:lang w:val="en-US"/>
            </w:rPr>
          </w:pPr>
          <w:hyperlink w:anchor="_Toc66643122" w:history="1">
            <w:r w:rsidRPr="00B771F9">
              <w:rPr>
                <w:rStyle w:val="Hyperlink"/>
                <w:noProof/>
                <w:lang w:val="en-US"/>
              </w:rPr>
              <w:t>4.2.1 Witness Accounts of an Omnipresent Police Surveillance State</w:t>
            </w:r>
            <w:r>
              <w:rPr>
                <w:noProof/>
                <w:webHidden/>
              </w:rPr>
              <w:tab/>
            </w:r>
            <w:r>
              <w:rPr>
                <w:noProof/>
                <w:webHidden/>
              </w:rPr>
              <w:fldChar w:fldCharType="begin"/>
            </w:r>
            <w:r>
              <w:rPr>
                <w:noProof/>
                <w:webHidden/>
              </w:rPr>
              <w:instrText xml:space="preserve"> PAGEREF _Toc66643122 \h </w:instrText>
            </w:r>
            <w:r>
              <w:rPr>
                <w:noProof/>
                <w:webHidden/>
              </w:rPr>
            </w:r>
            <w:r>
              <w:rPr>
                <w:noProof/>
                <w:webHidden/>
              </w:rPr>
              <w:fldChar w:fldCharType="separate"/>
            </w:r>
            <w:r>
              <w:rPr>
                <w:noProof/>
                <w:webHidden/>
              </w:rPr>
              <w:t>15</w:t>
            </w:r>
            <w:r>
              <w:rPr>
                <w:noProof/>
                <w:webHidden/>
              </w:rPr>
              <w:fldChar w:fldCharType="end"/>
            </w:r>
          </w:hyperlink>
        </w:p>
        <w:p w14:paraId="1D2A6BAD" w14:textId="2DD619EE" w:rsidR="00BA30A1" w:rsidRDefault="00BA30A1">
          <w:pPr>
            <w:pStyle w:val="TOC2"/>
            <w:rPr>
              <w:rFonts w:eastAsiaTheme="minorEastAsia"/>
              <w:noProof/>
              <w:lang w:val="en-US"/>
            </w:rPr>
          </w:pPr>
          <w:hyperlink w:anchor="_Toc66643123" w:history="1">
            <w:r w:rsidRPr="00B771F9">
              <w:rPr>
                <w:rStyle w:val="Hyperlink"/>
                <w:noProof/>
                <w:lang w:val="en-US"/>
              </w:rPr>
              <w:t>4.2.2 Electronic Surveillance</w:t>
            </w:r>
            <w:r>
              <w:rPr>
                <w:noProof/>
                <w:webHidden/>
              </w:rPr>
              <w:tab/>
            </w:r>
            <w:r>
              <w:rPr>
                <w:noProof/>
                <w:webHidden/>
              </w:rPr>
              <w:fldChar w:fldCharType="begin"/>
            </w:r>
            <w:r>
              <w:rPr>
                <w:noProof/>
                <w:webHidden/>
              </w:rPr>
              <w:instrText xml:space="preserve"> PAGEREF _Toc66643123 \h </w:instrText>
            </w:r>
            <w:r>
              <w:rPr>
                <w:noProof/>
                <w:webHidden/>
              </w:rPr>
            </w:r>
            <w:r>
              <w:rPr>
                <w:noProof/>
                <w:webHidden/>
              </w:rPr>
              <w:fldChar w:fldCharType="separate"/>
            </w:r>
            <w:r>
              <w:rPr>
                <w:noProof/>
                <w:webHidden/>
              </w:rPr>
              <w:t>15</w:t>
            </w:r>
            <w:r>
              <w:rPr>
                <w:noProof/>
                <w:webHidden/>
              </w:rPr>
              <w:fldChar w:fldCharType="end"/>
            </w:r>
          </w:hyperlink>
        </w:p>
        <w:p w14:paraId="7F719BF1" w14:textId="11FE5826" w:rsidR="00BA30A1" w:rsidRDefault="00BA30A1">
          <w:pPr>
            <w:pStyle w:val="TOC2"/>
            <w:tabs>
              <w:tab w:val="left" w:pos="2901"/>
            </w:tabs>
            <w:rPr>
              <w:rFonts w:eastAsiaTheme="minorEastAsia"/>
              <w:noProof/>
              <w:lang w:val="en-US"/>
            </w:rPr>
          </w:pPr>
          <w:hyperlink w:anchor="_Toc66643124" w:history="1">
            <w:r w:rsidRPr="00B771F9">
              <w:rPr>
                <w:rStyle w:val="Hyperlink"/>
                <w:noProof/>
                <w:lang w:val="en-US"/>
              </w:rPr>
              <w:t>4.2.3 In-person surveillance</w:t>
            </w:r>
            <w:r>
              <w:rPr>
                <w:rFonts w:eastAsiaTheme="minorEastAsia"/>
                <w:noProof/>
                <w:lang w:val="en-US"/>
              </w:rPr>
              <w:tab/>
            </w:r>
            <w:r>
              <w:rPr>
                <w:noProof/>
                <w:webHidden/>
              </w:rPr>
              <w:tab/>
            </w:r>
            <w:r>
              <w:rPr>
                <w:noProof/>
                <w:webHidden/>
              </w:rPr>
              <w:fldChar w:fldCharType="begin"/>
            </w:r>
            <w:r>
              <w:rPr>
                <w:noProof/>
                <w:webHidden/>
              </w:rPr>
              <w:instrText xml:space="preserve"> PAGEREF _Toc66643124 \h </w:instrText>
            </w:r>
            <w:r>
              <w:rPr>
                <w:noProof/>
                <w:webHidden/>
              </w:rPr>
            </w:r>
            <w:r>
              <w:rPr>
                <w:noProof/>
                <w:webHidden/>
              </w:rPr>
              <w:fldChar w:fldCharType="separate"/>
            </w:r>
            <w:r>
              <w:rPr>
                <w:noProof/>
                <w:webHidden/>
              </w:rPr>
              <w:t>15</w:t>
            </w:r>
            <w:r>
              <w:rPr>
                <w:noProof/>
                <w:webHidden/>
              </w:rPr>
              <w:fldChar w:fldCharType="end"/>
            </w:r>
          </w:hyperlink>
        </w:p>
        <w:p w14:paraId="4478736C" w14:textId="354C09C4" w:rsidR="00BA30A1" w:rsidRDefault="00BA30A1">
          <w:pPr>
            <w:pStyle w:val="TOC1"/>
            <w:rPr>
              <w:rFonts w:eastAsiaTheme="minorEastAsia"/>
              <w:noProof/>
              <w:lang w:val="en-US"/>
            </w:rPr>
          </w:pPr>
          <w:hyperlink w:anchor="_Toc66643125" w:history="1">
            <w:r w:rsidRPr="00B771F9">
              <w:rPr>
                <w:rStyle w:val="Hyperlink"/>
                <w:noProof/>
              </w:rPr>
              <w:t>5. Arbitrary Detention and Torture and other Ill-Treatment in Police Stations</w:t>
            </w:r>
            <w:r>
              <w:rPr>
                <w:noProof/>
                <w:webHidden/>
              </w:rPr>
              <w:tab/>
            </w:r>
            <w:r>
              <w:rPr>
                <w:noProof/>
                <w:webHidden/>
              </w:rPr>
              <w:fldChar w:fldCharType="begin"/>
            </w:r>
            <w:r>
              <w:rPr>
                <w:noProof/>
                <w:webHidden/>
              </w:rPr>
              <w:instrText xml:space="preserve"> PAGEREF _Toc66643125 \h </w:instrText>
            </w:r>
            <w:r>
              <w:rPr>
                <w:noProof/>
                <w:webHidden/>
              </w:rPr>
            </w:r>
            <w:r>
              <w:rPr>
                <w:noProof/>
                <w:webHidden/>
              </w:rPr>
              <w:fldChar w:fldCharType="separate"/>
            </w:r>
            <w:r>
              <w:rPr>
                <w:noProof/>
                <w:webHidden/>
              </w:rPr>
              <w:t>15</w:t>
            </w:r>
            <w:r>
              <w:rPr>
                <w:noProof/>
                <w:webHidden/>
              </w:rPr>
              <w:fldChar w:fldCharType="end"/>
            </w:r>
          </w:hyperlink>
        </w:p>
        <w:p w14:paraId="5BF0CE46" w14:textId="02EA4D76" w:rsidR="00BA30A1" w:rsidRDefault="00BA30A1">
          <w:pPr>
            <w:pStyle w:val="TOC2"/>
            <w:rPr>
              <w:rFonts w:eastAsiaTheme="minorEastAsia"/>
              <w:noProof/>
              <w:lang w:val="en-US"/>
            </w:rPr>
          </w:pPr>
          <w:hyperlink w:anchor="_Toc66643126" w:history="1">
            <w:r w:rsidRPr="00B771F9">
              <w:rPr>
                <w:rStyle w:val="Hyperlink"/>
                <w:noProof/>
              </w:rPr>
              <w:t>5.1.1 Arbitrary detention</w:t>
            </w:r>
            <w:r>
              <w:rPr>
                <w:noProof/>
                <w:webHidden/>
              </w:rPr>
              <w:tab/>
            </w:r>
            <w:r>
              <w:rPr>
                <w:noProof/>
                <w:webHidden/>
              </w:rPr>
              <w:fldChar w:fldCharType="begin"/>
            </w:r>
            <w:r>
              <w:rPr>
                <w:noProof/>
                <w:webHidden/>
              </w:rPr>
              <w:instrText xml:space="preserve"> PAGEREF _Toc66643126 \h </w:instrText>
            </w:r>
            <w:r>
              <w:rPr>
                <w:noProof/>
                <w:webHidden/>
              </w:rPr>
            </w:r>
            <w:r>
              <w:rPr>
                <w:noProof/>
                <w:webHidden/>
              </w:rPr>
              <w:fldChar w:fldCharType="separate"/>
            </w:r>
            <w:r>
              <w:rPr>
                <w:noProof/>
                <w:webHidden/>
              </w:rPr>
              <w:t>15</w:t>
            </w:r>
            <w:r>
              <w:rPr>
                <w:noProof/>
                <w:webHidden/>
              </w:rPr>
              <w:fldChar w:fldCharType="end"/>
            </w:r>
          </w:hyperlink>
        </w:p>
        <w:p w14:paraId="40263DAE" w14:textId="34783E33" w:rsidR="00BA30A1" w:rsidRDefault="00BA30A1">
          <w:pPr>
            <w:pStyle w:val="TOC2"/>
            <w:rPr>
              <w:rFonts w:eastAsiaTheme="minorEastAsia"/>
              <w:noProof/>
              <w:lang w:val="en-US"/>
            </w:rPr>
          </w:pPr>
          <w:hyperlink w:anchor="_Toc66643127" w:history="1">
            <w:r w:rsidRPr="00B771F9">
              <w:rPr>
                <w:rStyle w:val="Hyperlink"/>
                <w:noProof/>
              </w:rPr>
              <w:t>LEGAL TEXT BOX: Arrest and detention under Chinese and international law</w:t>
            </w:r>
            <w:r>
              <w:rPr>
                <w:noProof/>
                <w:webHidden/>
              </w:rPr>
              <w:tab/>
            </w:r>
            <w:r>
              <w:rPr>
                <w:noProof/>
                <w:webHidden/>
              </w:rPr>
              <w:fldChar w:fldCharType="begin"/>
            </w:r>
            <w:r>
              <w:rPr>
                <w:noProof/>
                <w:webHidden/>
              </w:rPr>
              <w:instrText xml:space="preserve"> PAGEREF _Toc66643127 \h </w:instrText>
            </w:r>
            <w:r>
              <w:rPr>
                <w:noProof/>
                <w:webHidden/>
              </w:rPr>
            </w:r>
            <w:r>
              <w:rPr>
                <w:noProof/>
                <w:webHidden/>
              </w:rPr>
              <w:fldChar w:fldCharType="separate"/>
            </w:r>
            <w:r>
              <w:rPr>
                <w:noProof/>
                <w:webHidden/>
              </w:rPr>
              <w:t>16</w:t>
            </w:r>
            <w:r>
              <w:rPr>
                <w:noProof/>
                <w:webHidden/>
              </w:rPr>
              <w:fldChar w:fldCharType="end"/>
            </w:r>
          </w:hyperlink>
        </w:p>
        <w:p w14:paraId="1619056B" w14:textId="1CD86FA5" w:rsidR="00BA30A1" w:rsidRDefault="00BA30A1">
          <w:pPr>
            <w:pStyle w:val="TOC2"/>
            <w:rPr>
              <w:rFonts w:eastAsiaTheme="minorEastAsia"/>
              <w:noProof/>
              <w:lang w:val="en-US"/>
            </w:rPr>
          </w:pPr>
          <w:hyperlink w:anchor="_Toc66643128" w:history="1">
            <w:r w:rsidRPr="00B771F9">
              <w:rPr>
                <w:rStyle w:val="Hyperlink"/>
                <w:noProof/>
              </w:rPr>
              <w:t>5.1.2 ‘Reasons’ for detention</w:t>
            </w:r>
            <w:r>
              <w:rPr>
                <w:noProof/>
                <w:webHidden/>
              </w:rPr>
              <w:tab/>
            </w:r>
            <w:r>
              <w:rPr>
                <w:noProof/>
                <w:webHidden/>
              </w:rPr>
              <w:fldChar w:fldCharType="begin"/>
            </w:r>
            <w:r>
              <w:rPr>
                <w:noProof/>
                <w:webHidden/>
              </w:rPr>
              <w:instrText xml:space="preserve"> PAGEREF _Toc66643128 \h </w:instrText>
            </w:r>
            <w:r>
              <w:rPr>
                <w:noProof/>
                <w:webHidden/>
              </w:rPr>
            </w:r>
            <w:r>
              <w:rPr>
                <w:noProof/>
                <w:webHidden/>
              </w:rPr>
              <w:fldChar w:fldCharType="separate"/>
            </w:r>
            <w:r>
              <w:rPr>
                <w:noProof/>
                <w:webHidden/>
              </w:rPr>
              <w:t>17</w:t>
            </w:r>
            <w:r>
              <w:rPr>
                <w:noProof/>
                <w:webHidden/>
              </w:rPr>
              <w:fldChar w:fldCharType="end"/>
            </w:r>
          </w:hyperlink>
        </w:p>
        <w:p w14:paraId="58F19F1B" w14:textId="2925877F" w:rsidR="00BA30A1" w:rsidRDefault="00BA30A1">
          <w:pPr>
            <w:pStyle w:val="TOC2"/>
            <w:rPr>
              <w:rFonts w:eastAsiaTheme="minorEastAsia"/>
              <w:noProof/>
              <w:lang w:val="en-US"/>
            </w:rPr>
          </w:pPr>
          <w:hyperlink w:anchor="_Toc66643129" w:history="1">
            <w:r w:rsidRPr="00B771F9">
              <w:rPr>
                <w:rStyle w:val="Hyperlink"/>
                <w:noProof/>
              </w:rPr>
              <w:t>5.1.3 Guilt by association</w:t>
            </w:r>
            <w:r>
              <w:rPr>
                <w:noProof/>
                <w:webHidden/>
              </w:rPr>
              <w:tab/>
            </w:r>
            <w:r>
              <w:rPr>
                <w:noProof/>
                <w:webHidden/>
              </w:rPr>
              <w:fldChar w:fldCharType="begin"/>
            </w:r>
            <w:r>
              <w:rPr>
                <w:noProof/>
                <w:webHidden/>
              </w:rPr>
              <w:instrText xml:space="preserve"> PAGEREF _Toc66643129 \h </w:instrText>
            </w:r>
            <w:r>
              <w:rPr>
                <w:noProof/>
                <w:webHidden/>
              </w:rPr>
            </w:r>
            <w:r>
              <w:rPr>
                <w:noProof/>
                <w:webHidden/>
              </w:rPr>
              <w:fldChar w:fldCharType="separate"/>
            </w:r>
            <w:r>
              <w:rPr>
                <w:noProof/>
                <w:webHidden/>
              </w:rPr>
              <w:t>19</w:t>
            </w:r>
            <w:r>
              <w:rPr>
                <w:noProof/>
                <w:webHidden/>
              </w:rPr>
              <w:fldChar w:fldCharType="end"/>
            </w:r>
          </w:hyperlink>
        </w:p>
        <w:p w14:paraId="4871A25A" w14:textId="3D971A82" w:rsidR="00BA30A1" w:rsidRDefault="00BA30A1">
          <w:pPr>
            <w:pStyle w:val="TOC2"/>
            <w:rPr>
              <w:rFonts w:eastAsiaTheme="minorEastAsia"/>
              <w:noProof/>
              <w:lang w:val="en-US"/>
            </w:rPr>
          </w:pPr>
          <w:hyperlink w:anchor="_Toc66643130" w:history="1">
            <w:r w:rsidRPr="00B771F9">
              <w:rPr>
                <w:rStyle w:val="Hyperlink"/>
                <w:noProof/>
              </w:rPr>
              <w:t xml:space="preserve">5.2 Interrogations, torture and other ill-treatment in police stations </w:t>
            </w:r>
            <w:r>
              <w:rPr>
                <w:noProof/>
                <w:webHidden/>
              </w:rPr>
              <w:tab/>
            </w:r>
            <w:r>
              <w:rPr>
                <w:noProof/>
                <w:webHidden/>
              </w:rPr>
              <w:fldChar w:fldCharType="begin"/>
            </w:r>
            <w:r>
              <w:rPr>
                <w:noProof/>
                <w:webHidden/>
              </w:rPr>
              <w:instrText xml:space="preserve"> PAGEREF _Toc66643130 \h </w:instrText>
            </w:r>
            <w:r>
              <w:rPr>
                <w:noProof/>
                <w:webHidden/>
              </w:rPr>
            </w:r>
            <w:r>
              <w:rPr>
                <w:noProof/>
                <w:webHidden/>
              </w:rPr>
              <w:fldChar w:fldCharType="separate"/>
            </w:r>
            <w:r>
              <w:rPr>
                <w:noProof/>
                <w:webHidden/>
              </w:rPr>
              <w:t>20</w:t>
            </w:r>
            <w:r>
              <w:rPr>
                <w:noProof/>
                <w:webHidden/>
              </w:rPr>
              <w:fldChar w:fldCharType="end"/>
            </w:r>
          </w:hyperlink>
        </w:p>
        <w:p w14:paraId="4A6E44D7" w14:textId="33BD17C3" w:rsidR="00BA30A1" w:rsidRDefault="00BA30A1">
          <w:pPr>
            <w:pStyle w:val="TOC2"/>
            <w:rPr>
              <w:rFonts w:eastAsiaTheme="minorEastAsia"/>
              <w:noProof/>
              <w:lang w:val="en-US"/>
            </w:rPr>
          </w:pPr>
          <w:hyperlink w:anchor="_Toc66643131" w:history="1">
            <w:r w:rsidRPr="00B771F9">
              <w:rPr>
                <w:rStyle w:val="Hyperlink"/>
                <w:noProof/>
              </w:rPr>
              <w:t>5.3 Medical examinations and biometric data collection</w:t>
            </w:r>
            <w:r>
              <w:rPr>
                <w:noProof/>
                <w:webHidden/>
              </w:rPr>
              <w:tab/>
            </w:r>
            <w:r>
              <w:rPr>
                <w:noProof/>
                <w:webHidden/>
              </w:rPr>
              <w:fldChar w:fldCharType="begin"/>
            </w:r>
            <w:r>
              <w:rPr>
                <w:noProof/>
                <w:webHidden/>
              </w:rPr>
              <w:instrText xml:space="preserve"> PAGEREF _Toc66643131 \h </w:instrText>
            </w:r>
            <w:r>
              <w:rPr>
                <w:noProof/>
                <w:webHidden/>
              </w:rPr>
            </w:r>
            <w:r>
              <w:rPr>
                <w:noProof/>
                <w:webHidden/>
              </w:rPr>
              <w:fldChar w:fldCharType="separate"/>
            </w:r>
            <w:r>
              <w:rPr>
                <w:noProof/>
                <w:webHidden/>
              </w:rPr>
              <w:t>21</w:t>
            </w:r>
            <w:r>
              <w:rPr>
                <w:noProof/>
                <w:webHidden/>
              </w:rPr>
              <w:fldChar w:fldCharType="end"/>
            </w:r>
          </w:hyperlink>
        </w:p>
        <w:p w14:paraId="0353C666" w14:textId="71309FBA" w:rsidR="00BA30A1" w:rsidRDefault="00BA30A1">
          <w:pPr>
            <w:pStyle w:val="TOC1"/>
            <w:rPr>
              <w:rFonts w:eastAsiaTheme="minorEastAsia"/>
              <w:noProof/>
              <w:lang w:val="en-US"/>
            </w:rPr>
          </w:pPr>
          <w:hyperlink w:anchor="_Toc66643132" w:history="1">
            <w:r w:rsidRPr="00B771F9">
              <w:rPr>
                <w:rStyle w:val="Hyperlink"/>
                <w:noProof/>
              </w:rPr>
              <w:t>6. Life Inside the Internment Camps</w:t>
            </w:r>
            <w:r>
              <w:rPr>
                <w:noProof/>
                <w:webHidden/>
              </w:rPr>
              <w:tab/>
            </w:r>
            <w:r>
              <w:rPr>
                <w:noProof/>
                <w:webHidden/>
              </w:rPr>
              <w:fldChar w:fldCharType="begin"/>
            </w:r>
            <w:r>
              <w:rPr>
                <w:noProof/>
                <w:webHidden/>
              </w:rPr>
              <w:instrText xml:space="preserve"> PAGEREF _Toc66643132 \h </w:instrText>
            </w:r>
            <w:r>
              <w:rPr>
                <w:noProof/>
                <w:webHidden/>
              </w:rPr>
            </w:r>
            <w:r>
              <w:rPr>
                <w:noProof/>
                <w:webHidden/>
              </w:rPr>
              <w:fldChar w:fldCharType="separate"/>
            </w:r>
            <w:r>
              <w:rPr>
                <w:noProof/>
                <w:webHidden/>
              </w:rPr>
              <w:t>22</w:t>
            </w:r>
            <w:r>
              <w:rPr>
                <w:noProof/>
                <w:webHidden/>
              </w:rPr>
              <w:fldChar w:fldCharType="end"/>
            </w:r>
          </w:hyperlink>
        </w:p>
        <w:p w14:paraId="3FEEE5CF" w14:textId="1C8137C3" w:rsidR="00BA30A1" w:rsidRDefault="00BA30A1">
          <w:pPr>
            <w:pStyle w:val="TOC2"/>
            <w:rPr>
              <w:rFonts w:eastAsiaTheme="minorEastAsia"/>
              <w:noProof/>
              <w:lang w:val="en-US"/>
            </w:rPr>
          </w:pPr>
          <w:hyperlink w:anchor="_Toc66643133" w:history="1">
            <w:r w:rsidRPr="00B771F9">
              <w:rPr>
                <w:rStyle w:val="Hyperlink"/>
                <w:noProof/>
              </w:rPr>
              <w:t>LEGAL TEXT BOX: Detention conditions under international law</w:t>
            </w:r>
            <w:r>
              <w:rPr>
                <w:noProof/>
                <w:webHidden/>
              </w:rPr>
              <w:tab/>
            </w:r>
            <w:r>
              <w:rPr>
                <w:noProof/>
                <w:webHidden/>
              </w:rPr>
              <w:fldChar w:fldCharType="begin"/>
            </w:r>
            <w:r>
              <w:rPr>
                <w:noProof/>
                <w:webHidden/>
              </w:rPr>
              <w:instrText xml:space="preserve"> PAGEREF _Toc66643133 \h </w:instrText>
            </w:r>
            <w:r>
              <w:rPr>
                <w:noProof/>
                <w:webHidden/>
              </w:rPr>
            </w:r>
            <w:r>
              <w:rPr>
                <w:noProof/>
                <w:webHidden/>
              </w:rPr>
              <w:fldChar w:fldCharType="separate"/>
            </w:r>
            <w:r>
              <w:rPr>
                <w:noProof/>
                <w:webHidden/>
              </w:rPr>
              <w:t>23</w:t>
            </w:r>
            <w:r>
              <w:rPr>
                <w:noProof/>
                <w:webHidden/>
              </w:rPr>
              <w:fldChar w:fldCharType="end"/>
            </w:r>
          </w:hyperlink>
        </w:p>
        <w:p w14:paraId="4AF31D3A" w14:textId="7204D069" w:rsidR="00BA30A1" w:rsidRDefault="00BA30A1">
          <w:pPr>
            <w:pStyle w:val="TOC2"/>
            <w:rPr>
              <w:rFonts w:eastAsiaTheme="minorEastAsia"/>
              <w:noProof/>
              <w:lang w:val="en-US"/>
            </w:rPr>
          </w:pPr>
          <w:hyperlink w:anchor="_Toc66643134" w:history="1">
            <w:r w:rsidRPr="00B771F9">
              <w:rPr>
                <w:rStyle w:val="Hyperlink"/>
                <w:noProof/>
              </w:rPr>
              <w:t>6.1 Classification of internees</w:t>
            </w:r>
            <w:r>
              <w:rPr>
                <w:noProof/>
                <w:webHidden/>
              </w:rPr>
              <w:tab/>
            </w:r>
            <w:r>
              <w:rPr>
                <w:noProof/>
                <w:webHidden/>
              </w:rPr>
              <w:fldChar w:fldCharType="begin"/>
            </w:r>
            <w:r>
              <w:rPr>
                <w:noProof/>
                <w:webHidden/>
              </w:rPr>
              <w:instrText xml:space="preserve"> PAGEREF _Toc66643134 \h </w:instrText>
            </w:r>
            <w:r>
              <w:rPr>
                <w:noProof/>
                <w:webHidden/>
              </w:rPr>
            </w:r>
            <w:r>
              <w:rPr>
                <w:noProof/>
                <w:webHidden/>
              </w:rPr>
              <w:fldChar w:fldCharType="separate"/>
            </w:r>
            <w:r>
              <w:rPr>
                <w:noProof/>
                <w:webHidden/>
              </w:rPr>
              <w:t>23</w:t>
            </w:r>
            <w:r>
              <w:rPr>
                <w:noProof/>
                <w:webHidden/>
              </w:rPr>
              <w:fldChar w:fldCharType="end"/>
            </w:r>
          </w:hyperlink>
        </w:p>
        <w:p w14:paraId="6BB5218B" w14:textId="280C7CC3" w:rsidR="00BA30A1" w:rsidRDefault="00BA30A1">
          <w:pPr>
            <w:pStyle w:val="TOC2"/>
            <w:rPr>
              <w:rFonts w:eastAsiaTheme="minorEastAsia"/>
              <w:noProof/>
              <w:lang w:val="en-US"/>
            </w:rPr>
          </w:pPr>
          <w:hyperlink w:anchor="_Toc66643135" w:history="1">
            <w:r w:rsidRPr="00B771F9">
              <w:rPr>
                <w:rStyle w:val="Hyperlink"/>
                <w:noProof/>
              </w:rPr>
              <w:t>6.2.1 Daily routine</w:t>
            </w:r>
            <w:r>
              <w:rPr>
                <w:noProof/>
                <w:webHidden/>
              </w:rPr>
              <w:tab/>
            </w:r>
            <w:r>
              <w:rPr>
                <w:noProof/>
                <w:webHidden/>
              </w:rPr>
              <w:fldChar w:fldCharType="begin"/>
            </w:r>
            <w:r>
              <w:rPr>
                <w:noProof/>
                <w:webHidden/>
              </w:rPr>
              <w:instrText xml:space="preserve"> PAGEREF _Toc66643135 \h </w:instrText>
            </w:r>
            <w:r>
              <w:rPr>
                <w:noProof/>
                <w:webHidden/>
              </w:rPr>
            </w:r>
            <w:r>
              <w:rPr>
                <w:noProof/>
                <w:webHidden/>
              </w:rPr>
              <w:fldChar w:fldCharType="separate"/>
            </w:r>
            <w:r>
              <w:rPr>
                <w:noProof/>
                <w:webHidden/>
              </w:rPr>
              <w:t>25</w:t>
            </w:r>
            <w:r>
              <w:rPr>
                <w:noProof/>
                <w:webHidden/>
              </w:rPr>
              <w:fldChar w:fldCharType="end"/>
            </w:r>
          </w:hyperlink>
        </w:p>
        <w:p w14:paraId="1ED4CBC8" w14:textId="71265A6A" w:rsidR="00BA30A1" w:rsidRDefault="00BA30A1">
          <w:pPr>
            <w:pStyle w:val="TOC2"/>
            <w:rPr>
              <w:rFonts w:eastAsiaTheme="minorEastAsia"/>
              <w:noProof/>
              <w:lang w:val="en-US"/>
            </w:rPr>
          </w:pPr>
          <w:hyperlink w:anchor="_Toc66643136" w:history="1">
            <w:r w:rsidRPr="00B771F9">
              <w:rPr>
                <w:rStyle w:val="Hyperlink"/>
                <w:noProof/>
              </w:rPr>
              <w:t>6.2.2 Inadequate hygiene, restrictions on urination and defecation, and insufficient food and water</w:t>
            </w:r>
            <w:r>
              <w:rPr>
                <w:noProof/>
                <w:webHidden/>
              </w:rPr>
              <w:tab/>
            </w:r>
            <w:r>
              <w:rPr>
                <w:noProof/>
                <w:webHidden/>
              </w:rPr>
              <w:fldChar w:fldCharType="begin"/>
            </w:r>
            <w:r>
              <w:rPr>
                <w:noProof/>
                <w:webHidden/>
              </w:rPr>
              <w:instrText xml:space="preserve"> PAGEREF _Toc66643136 \h </w:instrText>
            </w:r>
            <w:r>
              <w:rPr>
                <w:noProof/>
                <w:webHidden/>
              </w:rPr>
            </w:r>
            <w:r>
              <w:rPr>
                <w:noProof/>
                <w:webHidden/>
              </w:rPr>
              <w:fldChar w:fldCharType="separate"/>
            </w:r>
            <w:r>
              <w:rPr>
                <w:noProof/>
                <w:webHidden/>
              </w:rPr>
              <w:t>25</w:t>
            </w:r>
            <w:r>
              <w:rPr>
                <w:noProof/>
                <w:webHidden/>
              </w:rPr>
              <w:fldChar w:fldCharType="end"/>
            </w:r>
          </w:hyperlink>
        </w:p>
        <w:p w14:paraId="649A7BEA" w14:textId="7109CED5" w:rsidR="00BA30A1" w:rsidRDefault="00BA30A1">
          <w:pPr>
            <w:pStyle w:val="TOC2"/>
            <w:rPr>
              <w:rFonts w:eastAsiaTheme="minorEastAsia"/>
              <w:noProof/>
              <w:lang w:val="en-US"/>
            </w:rPr>
          </w:pPr>
          <w:hyperlink w:anchor="_Toc66643137" w:history="1">
            <w:r w:rsidRPr="00B771F9">
              <w:rPr>
                <w:rStyle w:val="Hyperlink"/>
                <w:noProof/>
              </w:rPr>
              <w:t>6.2.3 ‘Red songs’</w:t>
            </w:r>
            <w:r>
              <w:rPr>
                <w:noProof/>
                <w:webHidden/>
              </w:rPr>
              <w:tab/>
            </w:r>
            <w:r>
              <w:rPr>
                <w:noProof/>
                <w:webHidden/>
              </w:rPr>
              <w:fldChar w:fldCharType="begin"/>
            </w:r>
            <w:r>
              <w:rPr>
                <w:noProof/>
                <w:webHidden/>
              </w:rPr>
              <w:instrText xml:space="preserve"> PAGEREF _Toc66643137 \h </w:instrText>
            </w:r>
            <w:r>
              <w:rPr>
                <w:noProof/>
                <w:webHidden/>
              </w:rPr>
            </w:r>
            <w:r>
              <w:rPr>
                <w:noProof/>
                <w:webHidden/>
              </w:rPr>
              <w:fldChar w:fldCharType="separate"/>
            </w:r>
            <w:r>
              <w:rPr>
                <w:noProof/>
                <w:webHidden/>
              </w:rPr>
              <w:t>26</w:t>
            </w:r>
            <w:r>
              <w:rPr>
                <w:noProof/>
                <w:webHidden/>
              </w:rPr>
              <w:fldChar w:fldCharType="end"/>
            </w:r>
          </w:hyperlink>
        </w:p>
        <w:p w14:paraId="1590AC0F" w14:textId="53296AB4" w:rsidR="00BA30A1" w:rsidRDefault="00BA30A1">
          <w:pPr>
            <w:pStyle w:val="TOC2"/>
            <w:rPr>
              <w:rFonts w:eastAsiaTheme="minorEastAsia"/>
              <w:noProof/>
              <w:lang w:val="en-US"/>
            </w:rPr>
          </w:pPr>
          <w:hyperlink w:anchor="_Toc66643138" w:history="1">
            <w:r w:rsidRPr="00B771F9">
              <w:rPr>
                <w:rStyle w:val="Hyperlink"/>
                <w:noProof/>
              </w:rPr>
              <w:t>6.2.4 Insufficient exercise, fresh air, and natural light</w:t>
            </w:r>
            <w:r>
              <w:rPr>
                <w:noProof/>
                <w:webHidden/>
              </w:rPr>
              <w:tab/>
            </w:r>
            <w:r>
              <w:rPr>
                <w:noProof/>
                <w:webHidden/>
              </w:rPr>
              <w:fldChar w:fldCharType="begin"/>
            </w:r>
            <w:r>
              <w:rPr>
                <w:noProof/>
                <w:webHidden/>
              </w:rPr>
              <w:instrText xml:space="preserve"> PAGEREF _Toc66643138 \h </w:instrText>
            </w:r>
            <w:r>
              <w:rPr>
                <w:noProof/>
                <w:webHidden/>
              </w:rPr>
            </w:r>
            <w:r>
              <w:rPr>
                <w:noProof/>
                <w:webHidden/>
              </w:rPr>
              <w:fldChar w:fldCharType="separate"/>
            </w:r>
            <w:r>
              <w:rPr>
                <w:noProof/>
                <w:webHidden/>
              </w:rPr>
              <w:t>26</w:t>
            </w:r>
            <w:r>
              <w:rPr>
                <w:noProof/>
                <w:webHidden/>
              </w:rPr>
              <w:fldChar w:fldCharType="end"/>
            </w:r>
          </w:hyperlink>
        </w:p>
        <w:p w14:paraId="6A256C13" w14:textId="629598CB" w:rsidR="00BA30A1" w:rsidRDefault="00BA30A1">
          <w:pPr>
            <w:pStyle w:val="TOC2"/>
            <w:rPr>
              <w:rFonts w:eastAsiaTheme="minorEastAsia"/>
              <w:noProof/>
              <w:lang w:val="en-US"/>
            </w:rPr>
          </w:pPr>
          <w:hyperlink w:anchor="_Toc66643139" w:history="1">
            <w:r w:rsidRPr="00B771F9">
              <w:rPr>
                <w:rStyle w:val="Hyperlink"/>
                <w:noProof/>
              </w:rPr>
              <w:t>6.2.5 Night ‘duty’</w:t>
            </w:r>
            <w:r>
              <w:rPr>
                <w:noProof/>
                <w:webHidden/>
              </w:rPr>
              <w:tab/>
            </w:r>
            <w:r>
              <w:rPr>
                <w:noProof/>
                <w:webHidden/>
              </w:rPr>
              <w:fldChar w:fldCharType="begin"/>
            </w:r>
            <w:r>
              <w:rPr>
                <w:noProof/>
                <w:webHidden/>
              </w:rPr>
              <w:instrText xml:space="preserve"> PAGEREF _Toc66643139 \h </w:instrText>
            </w:r>
            <w:r>
              <w:rPr>
                <w:noProof/>
                <w:webHidden/>
              </w:rPr>
            </w:r>
            <w:r>
              <w:rPr>
                <w:noProof/>
                <w:webHidden/>
              </w:rPr>
              <w:fldChar w:fldCharType="separate"/>
            </w:r>
            <w:r>
              <w:rPr>
                <w:noProof/>
                <w:webHidden/>
              </w:rPr>
              <w:t>27</w:t>
            </w:r>
            <w:r>
              <w:rPr>
                <w:noProof/>
                <w:webHidden/>
              </w:rPr>
              <w:fldChar w:fldCharType="end"/>
            </w:r>
          </w:hyperlink>
        </w:p>
        <w:p w14:paraId="38B010AF" w14:textId="09C41111" w:rsidR="00BA30A1" w:rsidRDefault="00BA30A1">
          <w:pPr>
            <w:pStyle w:val="TOC2"/>
            <w:rPr>
              <w:rFonts w:eastAsiaTheme="minorEastAsia"/>
              <w:noProof/>
              <w:lang w:val="en-US"/>
            </w:rPr>
          </w:pPr>
          <w:hyperlink w:anchor="_Toc66643140" w:history="1">
            <w:r w:rsidRPr="00B771F9">
              <w:rPr>
                <w:rStyle w:val="Hyperlink"/>
                <w:noProof/>
              </w:rPr>
              <w:t>6.2.6 Monitored and choreographed phone calls</w:t>
            </w:r>
            <w:r>
              <w:rPr>
                <w:noProof/>
                <w:webHidden/>
              </w:rPr>
              <w:tab/>
            </w:r>
            <w:r>
              <w:rPr>
                <w:noProof/>
                <w:webHidden/>
              </w:rPr>
              <w:fldChar w:fldCharType="begin"/>
            </w:r>
            <w:r>
              <w:rPr>
                <w:noProof/>
                <w:webHidden/>
              </w:rPr>
              <w:instrText xml:space="preserve"> PAGEREF _Toc66643140 \h </w:instrText>
            </w:r>
            <w:r>
              <w:rPr>
                <w:noProof/>
                <w:webHidden/>
              </w:rPr>
            </w:r>
            <w:r>
              <w:rPr>
                <w:noProof/>
                <w:webHidden/>
              </w:rPr>
              <w:fldChar w:fldCharType="separate"/>
            </w:r>
            <w:r>
              <w:rPr>
                <w:noProof/>
                <w:webHidden/>
              </w:rPr>
              <w:t>28</w:t>
            </w:r>
            <w:r>
              <w:rPr>
                <w:noProof/>
                <w:webHidden/>
              </w:rPr>
              <w:fldChar w:fldCharType="end"/>
            </w:r>
          </w:hyperlink>
        </w:p>
        <w:p w14:paraId="557CE61C" w14:textId="725357F0" w:rsidR="00BA30A1" w:rsidRDefault="00BA30A1">
          <w:pPr>
            <w:pStyle w:val="TOC2"/>
            <w:rPr>
              <w:rFonts w:eastAsiaTheme="minorEastAsia"/>
              <w:noProof/>
              <w:lang w:val="en-US"/>
            </w:rPr>
          </w:pPr>
          <w:hyperlink w:anchor="_Toc66643141" w:history="1">
            <w:r w:rsidRPr="00B771F9">
              <w:rPr>
                <w:rStyle w:val="Hyperlink"/>
                <w:noProof/>
              </w:rPr>
              <w:t>6.3.1 Health care without consent and health problems</w:t>
            </w:r>
            <w:r>
              <w:rPr>
                <w:noProof/>
                <w:webHidden/>
              </w:rPr>
              <w:tab/>
            </w:r>
            <w:r>
              <w:rPr>
                <w:noProof/>
                <w:webHidden/>
              </w:rPr>
              <w:fldChar w:fldCharType="begin"/>
            </w:r>
            <w:r>
              <w:rPr>
                <w:noProof/>
                <w:webHidden/>
              </w:rPr>
              <w:instrText xml:space="preserve"> PAGEREF _Toc66643141 \h </w:instrText>
            </w:r>
            <w:r>
              <w:rPr>
                <w:noProof/>
                <w:webHidden/>
              </w:rPr>
            </w:r>
            <w:r>
              <w:rPr>
                <w:noProof/>
                <w:webHidden/>
              </w:rPr>
              <w:fldChar w:fldCharType="separate"/>
            </w:r>
            <w:r>
              <w:rPr>
                <w:noProof/>
                <w:webHidden/>
              </w:rPr>
              <w:t>28</w:t>
            </w:r>
            <w:r>
              <w:rPr>
                <w:noProof/>
                <w:webHidden/>
              </w:rPr>
              <w:fldChar w:fldCharType="end"/>
            </w:r>
          </w:hyperlink>
        </w:p>
        <w:p w14:paraId="3394A686" w14:textId="63469D4B" w:rsidR="00BA30A1" w:rsidRDefault="00BA30A1">
          <w:pPr>
            <w:pStyle w:val="TOC2"/>
            <w:rPr>
              <w:rFonts w:eastAsiaTheme="minorEastAsia"/>
              <w:noProof/>
              <w:lang w:val="en-US"/>
            </w:rPr>
          </w:pPr>
          <w:hyperlink w:anchor="_Toc66643142" w:history="1">
            <w:r w:rsidRPr="00B771F9">
              <w:rPr>
                <w:rStyle w:val="Hyperlink"/>
                <w:noProof/>
              </w:rPr>
              <w:t>6.3.2 People detained in ‘hospitals’</w:t>
            </w:r>
            <w:r>
              <w:rPr>
                <w:noProof/>
                <w:webHidden/>
              </w:rPr>
              <w:tab/>
            </w:r>
            <w:r>
              <w:rPr>
                <w:noProof/>
                <w:webHidden/>
              </w:rPr>
              <w:fldChar w:fldCharType="begin"/>
            </w:r>
            <w:r>
              <w:rPr>
                <w:noProof/>
                <w:webHidden/>
              </w:rPr>
              <w:instrText xml:space="preserve"> PAGEREF _Toc66643142 \h </w:instrText>
            </w:r>
            <w:r>
              <w:rPr>
                <w:noProof/>
                <w:webHidden/>
              </w:rPr>
            </w:r>
            <w:r>
              <w:rPr>
                <w:noProof/>
                <w:webHidden/>
              </w:rPr>
              <w:fldChar w:fldCharType="separate"/>
            </w:r>
            <w:r>
              <w:rPr>
                <w:noProof/>
                <w:webHidden/>
              </w:rPr>
              <w:t>29</w:t>
            </w:r>
            <w:r>
              <w:rPr>
                <w:noProof/>
                <w:webHidden/>
              </w:rPr>
              <w:fldChar w:fldCharType="end"/>
            </w:r>
          </w:hyperlink>
        </w:p>
        <w:p w14:paraId="68C54129" w14:textId="52A3675E" w:rsidR="00BA30A1" w:rsidRDefault="00BA30A1">
          <w:pPr>
            <w:pStyle w:val="TOC2"/>
            <w:rPr>
              <w:rFonts w:eastAsiaTheme="minorEastAsia"/>
              <w:noProof/>
              <w:lang w:val="en-US"/>
            </w:rPr>
          </w:pPr>
          <w:hyperlink w:anchor="_Toc66643143" w:history="1">
            <w:r w:rsidRPr="00B771F9">
              <w:rPr>
                <w:rStyle w:val="Hyperlink"/>
                <w:noProof/>
              </w:rPr>
              <w:t>6.3.1 ‘Re-education’</w:t>
            </w:r>
            <w:r>
              <w:rPr>
                <w:noProof/>
                <w:webHidden/>
              </w:rPr>
              <w:tab/>
            </w:r>
            <w:r>
              <w:rPr>
                <w:noProof/>
                <w:webHidden/>
              </w:rPr>
              <w:fldChar w:fldCharType="begin"/>
            </w:r>
            <w:r>
              <w:rPr>
                <w:noProof/>
                <w:webHidden/>
              </w:rPr>
              <w:instrText xml:space="preserve"> PAGEREF _Toc66643143 \h </w:instrText>
            </w:r>
            <w:r>
              <w:rPr>
                <w:noProof/>
                <w:webHidden/>
              </w:rPr>
            </w:r>
            <w:r>
              <w:rPr>
                <w:noProof/>
                <w:webHidden/>
              </w:rPr>
              <w:fldChar w:fldCharType="separate"/>
            </w:r>
            <w:r>
              <w:rPr>
                <w:noProof/>
                <w:webHidden/>
              </w:rPr>
              <w:t>29</w:t>
            </w:r>
            <w:r>
              <w:rPr>
                <w:noProof/>
                <w:webHidden/>
              </w:rPr>
              <w:fldChar w:fldCharType="end"/>
            </w:r>
          </w:hyperlink>
        </w:p>
        <w:p w14:paraId="7261C3F8" w14:textId="5F5B7E2C" w:rsidR="00BA30A1" w:rsidRDefault="00BA30A1">
          <w:pPr>
            <w:pStyle w:val="TOC2"/>
            <w:rPr>
              <w:rFonts w:eastAsiaTheme="minorEastAsia"/>
              <w:noProof/>
              <w:lang w:val="en-US"/>
            </w:rPr>
          </w:pPr>
          <w:hyperlink w:anchor="_Toc66643144" w:history="1">
            <w:r w:rsidRPr="00B771F9">
              <w:rPr>
                <w:rStyle w:val="Hyperlink"/>
                <w:noProof/>
              </w:rPr>
              <w:t>6.3.2 ‘Self-study’ – or doing nothing</w:t>
            </w:r>
            <w:r>
              <w:rPr>
                <w:noProof/>
                <w:webHidden/>
              </w:rPr>
              <w:tab/>
            </w:r>
            <w:r>
              <w:rPr>
                <w:noProof/>
                <w:webHidden/>
              </w:rPr>
              <w:fldChar w:fldCharType="begin"/>
            </w:r>
            <w:r>
              <w:rPr>
                <w:noProof/>
                <w:webHidden/>
              </w:rPr>
              <w:instrText xml:space="preserve"> PAGEREF _Toc66643144 \h </w:instrText>
            </w:r>
            <w:r>
              <w:rPr>
                <w:noProof/>
                <w:webHidden/>
              </w:rPr>
            </w:r>
            <w:r>
              <w:rPr>
                <w:noProof/>
                <w:webHidden/>
              </w:rPr>
              <w:fldChar w:fldCharType="separate"/>
            </w:r>
            <w:r>
              <w:rPr>
                <w:noProof/>
                <w:webHidden/>
              </w:rPr>
              <w:t>29</w:t>
            </w:r>
            <w:r>
              <w:rPr>
                <w:noProof/>
                <w:webHidden/>
              </w:rPr>
              <w:fldChar w:fldCharType="end"/>
            </w:r>
          </w:hyperlink>
        </w:p>
        <w:p w14:paraId="2BA7E786" w14:textId="1F3D6DB9" w:rsidR="00BA30A1" w:rsidRDefault="00BA30A1">
          <w:pPr>
            <w:pStyle w:val="TOC2"/>
            <w:rPr>
              <w:rFonts w:eastAsiaTheme="minorEastAsia"/>
              <w:noProof/>
              <w:lang w:val="en-US"/>
            </w:rPr>
          </w:pPr>
          <w:hyperlink w:anchor="_Toc66643145" w:history="1">
            <w:r w:rsidRPr="00B771F9">
              <w:rPr>
                <w:rStyle w:val="Hyperlink"/>
                <w:noProof/>
              </w:rPr>
              <w:t>6.3.3 ‘Class’</w:t>
            </w:r>
            <w:r>
              <w:rPr>
                <w:noProof/>
                <w:webHidden/>
              </w:rPr>
              <w:tab/>
            </w:r>
            <w:r>
              <w:rPr>
                <w:noProof/>
                <w:webHidden/>
              </w:rPr>
              <w:fldChar w:fldCharType="begin"/>
            </w:r>
            <w:r>
              <w:rPr>
                <w:noProof/>
                <w:webHidden/>
              </w:rPr>
              <w:instrText xml:space="preserve"> PAGEREF _Toc66643145 \h </w:instrText>
            </w:r>
            <w:r>
              <w:rPr>
                <w:noProof/>
                <w:webHidden/>
              </w:rPr>
            </w:r>
            <w:r>
              <w:rPr>
                <w:noProof/>
                <w:webHidden/>
              </w:rPr>
              <w:fldChar w:fldCharType="separate"/>
            </w:r>
            <w:r>
              <w:rPr>
                <w:noProof/>
                <w:webHidden/>
              </w:rPr>
              <w:t>30</w:t>
            </w:r>
            <w:r>
              <w:rPr>
                <w:noProof/>
                <w:webHidden/>
              </w:rPr>
              <w:fldChar w:fldCharType="end"/>
            </w:r>
          </w:hyperlink>
        </w:p>
        <w:p w14:paraId="6369BED8" w14:textId="0EFBD1CC" w:rsidR="00BA30A1" w:rsidRDefault="00BA30A1">
          <w:pPr>
            <w:pStyle w:val="TOC2"/>
            <w:rPr>
              <w:rFonts w:eastAsiaTheme="minorEastAsia"/>
              <w:noProof/>
              <w:lang w:val="en-US"/>
            </w:rPr>
          </w:pPr>
          <w:hyperlink w:anchor="_Toc66643146" w:history="1">
            <w:r w:rsidRPr="00B771F9">
              <w:rPr>
                <w:rStyle w:val="Hyperlink"/>
                <w:noProof/>
              </w:rPr>
              <w:t>6.3.4 Language training</w:t>
            </w:r>
            <w:r>
              <w:rPr>
                <w:noProof/>
                <w:webHidden/>
              </w:rPr>
              <w:tab/>
            </w:r>
            <w:r>
              <w:rPr>
                <w:noProof/>
                <w:webHidden/>
              </w:rPr>
              <w:fldChar w:fldCharType="begin"/>
            </w:r>
            <w:r>
              <w:rPr>
                <w:noProof/>
                <w:webHidden/>
              </w:rPr>
              <w:instrText xml:space="preserve"> PAGEREF _Toc66643146 \h </w:instrText>
            </w:r>
            <w:r>
              <w:rPr>
                <w:noProof/>
                <w:webHidden/>
              </w:rPr>
            </w:r>
            <w:r>
              <w:rPr>
                <w:noProof/>
                <w:webHidden/>
              </w:rPr>
              <w:fldChar w:fldCharType="separate"/>
            </w:r>
            <w:r>
              <w:rPr>
                <w:noProof/>
                <w:webHidden/>
              </w:rPr>
              <w:t>32</w:t>
            </w:r>
            <w:r>
              <w:rPr>
                <w:noProof/>
                <w:webHidden/>
              </w:rPr>
              <w:fldChar w:fldCharType="end"/>
            </w:r>
          </w:hyperlink>
        </w:p>
        <w:p w14:paraId="6ACB4307" w14:textId="3551C97B" w:rsidR="00BA30A1" w:rsidRDefault="00BA30A1">
          <w:pPr>
            <w:pStyle w:val="TOC2"/>
            <w:rPr>
              <w:rFonts w:eastAsiaTheme="minorEastAsia"/>
              <w:noProof/>
              <w:lang w:val="en-US"/>
            </w:rPr>
          </w:pPr>
          <w:hyperlink w:anchor="_Toc66643147" w:history="1">
            <w:r w:rsidRPr="00B771F9">
              <w:rPr>
                <w:rStyle w:val="Hyperlink"/>
                <w:noProof/>
              </w:rPr>
              <w:t>6.3.5 ‘Political education’</w:t>
            </w:r>
            <w:r>
              <w:rPr>
                <w:noProof/>
                <w:webHidden/>
              </w:rPr>
              <w:tab/>
            </w:r>
            <w:r>
              <w:rPr>
                <w:noProof/>
                <w:webHidden/>
              </w:rPr>
              <w:fldChar w:fldCharType="begin"/>
            </w:r>
            <w:r>
              <w:rPr>
                <w:noProof/>
                <w:webHidden/>
              </w:rPr>
              <w:instrText xml:space="preserve"> PAGEREF _Toc66643147 \h </w:instrText>
            </w:r>
            <w:r>
              <w:rPr>
                <w:noProof/>
                <w:webHidden/>
              </w:rPr>
            </w:r>
            <w:r>
              <w:rPr>
                <w:noProof/>
                <w:webHidden/>
              </w:rPr>
              <w:fldChar w:fldCharType="separate"/>
            </w:r>
            <w:r>
              <w:rPr>
                <w:noProof/>
                <w:webHidden/>
              </w:rPr>
              <w:t>33</w:t>
            </w:r>
            <w:r>
              <w:rPr>
                <w:noProof/>
                <w:webHidden/>
              </w:rPr>
              <w:fldChar w:fldCharType="end"/>
            </w:r>
          </w:hyperlink>
        </w:p>
        <w:p w14:paraId="12D7463A" w14:textId="2719B786" w:rsidR="00BA30A1" w:rsidRDefault="00BA30A1">
          <w:pPr>
            <w:pStyle w:val="TOC2"/>
            <w:rPr>
              <w:rFonts w:eastAsiaTheme="minorEastAsia"/>
              <w:noProof/>
              <w:lang w:val="en-US"/>
            </w:rPr>
          </w:pPr>
          <w:hyperlink w:anchor="_Toc66643148" w:history="1">
            <w:r w:rsidRPr="00B771F9">
              <w:rPr>
                <w:rStyle w:val="Hyperlink"/>
                <w:noProof/>
              </w:rPr>
              <w:t>6.4 Interrogations, forced confessions, and ‘self-criticism’</w:t>
            </w:r>
            <w:r>
              <w:rPr>
                <w:noProof/>
                <w:webHidden/>
              </w:rPr>
              <w:tab/>
            </w:r>
            <w:r>
              <w:rPr>
                <w:noProof/>
                <w:webHidden/>
              </w:rPr>
              <w:fldChar w:fldCharType="begin"/>
            </w:r>
            <w:r>
              <w:rPr>
                <w:noProof/>
                <w:webHidden/>
              </w:rPr>
              <w:instrText xml:space="preserve"> PAGEREF _Toc66643148 \h </w:instrText>
            </w:r>
            <w:r>
              <w:rPr>
                <w:noProof/>
                <w:webHidden/>
              </w:rPr>
            </w:r>
            <w:r>
              <w:rPr>
                <w:noProof/>
                <w:webHidden/>
              </w:rPr>
              <w:fldChar w:fldCharType="separate"/>
            </w:r>
            <w:r>
              <w:rPr>
                <w:noProof/>
                <w:webHidden/>
              </w:rPr>
              <w:t>34</w:t>
            </w:r>
            <w:r>
              <w:rPr>
                <w:noProof/>
                <w:webHidden/>
              </w:rPr>
              <w:fldChar w:fldCharType="end"/>
            </w:r>
          </w:hyperlink>
        </w:p>
        <w:p w14:paraId="67ADDB16" w14:textId="058F5C7E" w:rsidR="00BA30A1" w:rsidRDefault="00BA30A1">
          <w:pPr>
            <w:pStyle w:val="TOC1"/>
            <w:rPr>
              <w:rFonts w:eastAsiaTheme="minorEastAsia"/>
              <w:noProof/>
              <w:lang w:val="en-US"/>
            </w:rPr>
          </w:pPr>
          <w:hyperlink w:anchor="_Toc66643149" w:history="1">
            <w:r w:rsidRPr="00B771F9">
              <w:rPr>
                <w:rStyle w:val="Hyperlink"/>
                <w:noProof/>
              </w:rPr>
              <w:t>7. Torture and Other Ill-Treatment in Internment Camps</w:t>
            </w:r>
            <w:r>
              <w:rPr>
                <w:noProof/>
                <w:webHidden/>
              </w:rPr>
              <w:tab/>
            </w:r>
            <w:r>
              <w:rPr>
                <w:noProof/>
                <w:webHidden/>
              </w:rPr>
              <w:fldChar w:fldCharType="begin"/>
            </w:r>
            <w:r>
              <w:rPr>
                <w:noProof/>
                <w:webHidden/>
              </w:rPr>
              <w:instrText xml:space="preserve"> PAGEREF _Toc66643149 \h </w:instrText>
            </w:r>
            <w:r>
              <w:rPr>
                <w:noProof/>
                <w:webHidden/>
              </w:rPr>
            </w:r>
            <w:r>
              <w:rPr>
                <w:noProof/>
                <w:webHidden/>
              </w:rPr>
              <w:fldChar w:fldCharType="separate"/>
            </w:r>
            <w:r>
              <w:rPr>
                <w:noProof/>
                <w:webHidden/>
              </w:rPr>
              <w:t>36</w:t>
            </w:r>
            <w:r>
              <w:rPr>
                <w:noProof/>
                <w:webHidden/>
              </w:rPr>
              <w:fldChar w:fldCharType="end"/>
            </w:r>
          </w:hyperlink>
        </w:p>
        <w:p w14:paraId="13BAC7CB" w14:textId="3F443860" w:rsidR="00BA30A1" w:rsidRDefault="00BA30A1">
          <w:pPr>
            <w:pStyle w:val="TOC2"/>
            <w:rPr>
              <w:rFonts w:eastAsiaTheme="minorEastAsia"/>
              <w:noProof/>
              <w:lang w:val="en-US"/>
            </w:rPr>
          </w:pPr>
          <w:hyperlink w:anchor="_Toc66643150" w:history="1">
            <w:r w:rsidRPr="00B771F9">
              <w:rPr>
                <w:rStyle w:val="Hyperlink"/>
                <w:noProof/>
              </w:rPr>
              <w:t>LEGAL TEXT BOX Torture and other ill-treatment under international law</w:t>
            </w:r>
            <w:r>
              <w:rPr>
                <w:noProof/>
                <w:webHidden/>
              </w:rPr>
              <w:tab/>
            </w:r>
            <w:r>
              <w:rPr>
                <w:noProof/>
                <w:webHidden/>
              </w:rPr>
              <w:fldChar w:fldCharType="begin"/>
            </w:r>
            <w:r>
              <w:rPr>
                <w:noProof/>
                <w:webHidden/>
              </w:rPr>
              <w:instrText xml:space="preserve"> PAGEREF _Toc66643150 \h </w:instrText>
            </w:r>
            <w:r>
              <w:rPr>
                <w:noProof/>
                <w:webHidden/>
              </w:rPr>
            </w:r>
            <w:r>
              <w:rPr>
                <w:noProof/>
                <w:webHidden/>
              </w:rPr>
              <w:fldChar w:fldCharType="separate"/>
            </w:r>
            <w:r>
              <w:rPr>
                <w:noProof/>
                <w:webHidden/>
              </w:rPr>
              <w:t>36</w:t>
            </w:r>
            <w:r>
              <w:rPr>
                <w:noProof/>
                <w:webHidden/>
              </w:rPr>
              <w:fldChar w:fldCharType="end"/>
            </w:r>
          </w:hyperlink>
        </w:p>
        <w:p w14:paraId="7F8F6054" w14:textId="7910A95F" w:rsidR="00BA30A1" w:rsidRDefault="00BA30A1">
          <w:pPr>
            <w:pStyle w:val="TOC2"/>
            <w:rPr>
              <w:rFonts w:eastAsiaTheme="minorEastAsia"/>
              <w:noProof/>
              <w:lang w:val="en-US"/>
            </w:rPr>
          </w:pPr>
          <w:hyperlink w:anchor="_Toc66643151" w:history="1">
            <w:r w:rsidRPr="00B771F9">
              <w:rPr>
                <w:rStyle w:val="Hyperlink"/>
                <w:noProof/>
              </w:rPr>
              <w:t>7.1.1 Torture and other ill-treatment during interrogations and as punishment</w:t>
            </w:r>
            <w:r>
              <w:rPr>
                <w:noProof/>
                <w:webHidden/>
              </w:rPr>
              <w:tab/>
            </w:r>
            <w:r>
              <w:rPr>
                <w:noProof/>
                <w:webHidden/>
              </w:rPr>
              <w:fldChar w:fldCharType="begin"/>
            </w:r>
            <w:r>
              <w:rPr>
                <w:noProof/>
                <w:webHidden/>
              </w:rPr>
              <w:instrText xml:space="preserve"> PAGEREF _Toc66643151 \h </w:instrText>
            </w:r>
            <w:r>
              <w:rPr>
                <w:noProof/>
                <w:webHidden/>
              </w:rPr>
            </w:r>
            <w:r>
              <w:rPr>
                <w:noProof/>
                <w:webHidden/>
              </w:rPr>
              <w:fldChar w:fldCharType="separate"/>
            </w:r>
            <w:r>
              <w:rPr>
                <w:noProof/>
                <w:webHidden/>
              </w:rPr>
              <w:t>37</w:t>
            </w:r>
            <w:r>
              <w:rPr>
                <w:noProof/>
                <w:webHidden/>
              </w:rPr>
              <w:fldChar w:fldCharType="end"/>
            </w:r>
          </w:hyperlink>
        </w:p>
        <w:p w14:paraId="3A6F6F73" w14:textId="5AA87918" w:rsidR="00BA30A1" w:rsidRDefault="00BA30A1">
          <w:pPr>
            <w:pStyle w:val="TOC2"/>
            <w:rPr>
              <w:rFonts w:eastAsiaTheme="minorEastAsia"/>
              <w:noProof/>
              <w:lang w:val="en-US"/>
            </w:rPr>
          </w:pPr>
          <w:hyperlink w:anchor="_Toc66643152" w:history="1">
            <w:r w:rsidRPr="00B771F9">
              <w:rPr>
                <w:rStyle w:val="Hyperlink"/>
                <w:noProof/>
              </w:rPr>
              <w:t>7.1.2 First-hand accounts of torture during interrogations or as punishments</w:t>
            </w:r>
            <w:r>
              <w:rPr>
                <w:noProof/>
                <w:webHidden/>
              </w:rPr>
              <w:tab/>
            </w:r>
            <w:r>
              <w:rPr>
                <w:noProof/>
                <w:webHidden/>
              </w:rPr>
              <w:fldChar w:fldCharType="begin"/>
            </w:r>
            <w:r>
              <w:rPr>
                <w:noProof/>
                <w:webHidden/>
              </w:rPr>
              <w:instrText xml:space="preserve"> PAGEREF _Toc66643152 \h </w:instrText>
            </w:r>
            <w:r>
              <w:rPr>
                <w:noProof/>
                <w:webHidden/>
              </w:rPr>
            </w:r>
            <w:r>
              <w:rPr>
                <w:noProof/>
                <w:webHidden/>
              </w:rPr>
              <w:fldChar w:fldCharType="separate"/>
            </w:r>
            <w:r>
              <w:rPr>
                <w:noProof/>
                <w:webHidden/>
              </w:rPr>
              <w:t>38</w:t>
            </w:r>
            <w:r>
              <w:rPr>
                <w:noProof/>
                <w:webHidden/>
              </w:rPr>
              <w:fldChar w:fldCharType="end"/>
            </w:r>
          </w:hyperlink>
        </w:p>
        <w:p w14:paraId="60136F35" w14:textId="28BA11F0" w:rsidR="00BA30A1" w:rsidRDefault="00BA30A1">
          <w:pPr>
            <w:pStyle w:val="TOC2"/>
            <w:rPr>
              <w:rFonts w:eastAsiaTheme="minorEastAsia"/>
              <w:noProof/>
              <w:lang w:val="en-US"/>
            </w:rPr>
          </w:pPr>
          <w:hyperlink w:anchor="_Toc66643153" w:history="1">
            <w:r w:rsidRPr="00B771F9">
              <w:rPr>
                <w:rStyle w:val="Hyperlink"/>
                <w:noProof/>
              </w:rPr>
              <w:t>7.1.3 Second-hand accounts of torture during interrogations or punishment</w:t>
            </w:r>
            <w:r>
              <w:rPr>
                <w:noProof/>
                <w:webHidden/>
              </w:rPr>
              <w:tab/>
            </w:r>
            <w:r>
              <w:rPr>
                <w:noProof/>
                <w:webHidden/>
              </w:rPr>
              <w:fldChar w:fldCharType="begin"/>
            </w:r>
            <w:r>
              <w:rPr>
                <w:noProof/>
                <w:webHidden/>
              </w:rPr>
              <w:instrText xml:space="preserve"> PAGEREF _Toc66643153 \h </w:instrText>
            </w:r>
            <w:r>
              <w:rPr>
                <w:noProof/>
                <w:webHidden/>
              </w:rPr>
            </w:r>
            <w:r>
              <w:rPr>
                <w:noProof/>
                <w:webHidden/>
              </w:rPr>
              <w:fldChar w:fldCharType="separate"/>
            </w:r>
            <w:r>
              <w:rPr>
                <w:noProof/>
                <w:webHidden/>
              </w:rPr>
              <w:t>40</w:t>
            </w:r>
            <w:r>
              <w:rPr>
                <w:noProof/>
                <w:webHidden/>
              </w:rPr>
              <w:fldChar w:fldCharType="end"/>
            </w:r>
          </w:hyperlink>
        </w:p>
        <w:p w14:paraId="649E3BB0" w14:textId="4B66C33D" w:rsidR="00BA30A1" w:rsidRDefault="00BA30A1">
          <w:pPr>
            <w:pStyle w:val="TOC2"/>
            <w:rPr>
              <w:rFonts w:eastAsiaTheme="minorEastAsia"/>
              <w:noProof/>
              <w:lang w:val="en-US"/>
            </w:rPr>
          </w:pPr>
          <w:hyperlink w:anchor="_Toc66643154" w:history="1">
            <w:r w:rsidRPr="00B771F9">
              <w:rPr>
                <w:rStyle w:val="Hyperlink"/>
                <w:noProof/>
              </w:rPr>
              <w:t>7.1.4 Beatings and other ill-treatment</w:t>
            </w:r>
            <w:r>
              <w:rPr>
                <w:noProof/>
                <w:webHidden/>
              </w:rPr>
              <w:tab/>
            </w:r>
            <w:r>
              <w:rPr>
                <w:noProof/>
                <w:webHidden/>
              </w:rPr>
              <w:fldChar w:fldCharType="begin"/>
            </w:r>
            <w:r>
              <w:rPr>
                <w:noProof/>
                <w:webHidden/>
              </w:rPr>
              <w:instrText xml:space="preserve"> PAGEREF _Toc66643154 \h </w:instrText>
            </w:r>
            <w:r>
              <w:rPr>
                <w:noProof/>
                <w:webHidden/>
              </w:rPr>
            </w:r>
            <w:r>
              <w:rPr>
                <w:noProof/>
                <w:webHidden/>
              </w:rPr>
              <w:fldChar w:fldCharType="separate"/>
            </w:r>
            <w:r>
              <w:rPr>
                <w:noProof/>
                <w:webHidden/>
              </w:rPr>
              <w:t>41</w:t>
            </w:r>
            <w:r>
              <w:rPr>
                <w:noProof/>
                <w:webHidden/>
              </w:rPr>
              <w:fldChar w:fldCharType="end"/>
            </w:r>
          </w:hyperlink>
        </w:p>
        <w:p w14:paraId="2564BD4F" w14:textId="1CAF8CF1" w:rsidR="00BA30A1" w:rsidRDefault="00BA30A1">
          <w:pPr>
            <w:pStyle w:val="TOC2"/>
            <w:rPr>
              <w:rFonts w:eastAsiaTheme="minorEastAsia"/>
              <w:noProof/>
              <w:lang w:val="en-US"/>
            </w:rPr>
          </w:pPr>
          <w:hyperlink w:anchor="_Toc66643155" w:history="1">
            <w:r w:rsidRPr="00B771F9">
              <w:rPr>
                <w:rStyle w:val="Hyperlink"/>
                <w:noProof/>
              </w:rPr>
              <w:t>7.1.5 Restraints</w:t>
            </w:r>
            <w:r>
              <w:rPr>
                <w:noProof/>
                <w:webHidden/>
              </w:rPr>
              <w:tab/>
            </w:r>
            <w:r>
              <w:rPr>
                <w:noProof/>
                <w:webHidden/>
              </w:rPr>
              <w:fldChar w:fldCharType="begin"/>
            </w:r>
            <w:r>
              <w:rPr>
                <w:noProof/>
                <w:webHidden/>
              </w:rPr>
              <w:instrText xml:space="preserve"> PAGEREF _Toc66643155 \h </w:instrText>
            </w:r>
            <w:r>
              <w:rPr>
                <w:noProof/>
                <w:webHidden/>
              </w:rPr>
            </w:r>
            <w:r>
              <w:rPr>
                <w:noProof/>
                <w:webHidden/>
              </w:rPr>
              <w:fldChar w:fldCharType="separate"/>
            </w:r>
            <w:r>
              <w:rPr>
                <w:noProof/>
                <w:webHidden/>
              </w:rPr>
              <w:t>42</w:t>
            </w:r>
            <w:r>
              <w:rPr>
                <w:noProof/>
                <w:webHidden/>
              </w:rPr>
              <w:fldChar w:fldCharType="end"/>
            </w:r>
          </w:hyperlink>
        </w:p>
        <w:p w14:paraId="24BF4888" w14:textId="069262AA" w:rsidR="00BA30A1" w:rsidRDefault="00BA30A1">
          <w:pPr>
            <w:pStyle w:val="TOC2"/>
            <w:rPr>
              <w:rFonts w:eastAsiaTheme="minorEastAsia"/>
              <w:noProof/>
              <w:lang w:val="en-US"/>
            </w:rPr>
          </w:pPr>
          <w:hyperlink w:anchor="_Toc66643156" w:history="1">
            <w:r w:rsidRPr="00B771F9">
              <w:rPr>
                <w:rStyle w:val="Hyperlink"/>
                <w:noProof/>
              </w:rPr>
              <w:t>7.1.6 Killings in custody</w:t>
            </w:r>
            <w:r>
              <w:rPr>
                <w:noProof/>
                <w:webHidden/>
              </w:rPr>
              <w:tab/>
            </w:r>
            <w:r>
              <w:rPr>
                <w:noProof/>
                <w:webHidden/>
              </w:rPr>
              <w:fldChar w:fldCharType="begin"/>
            </w:r>
            <w:r>
              <w:rPr>
                <w:noProof/>
                <w:webHidden/>
              </w:rPr>
              <w:instrText xml:space="preserve"> PAGEREF _Toc66643156 \h </w:instrText>
            </w:r>
            <w:r>
              <w:rPr>
                <w:noProof/>
                <w:webHidden/>
              </w:rPr>
            </w:r>
            <w:r>
              <w:rPr>
                <w:noProof/>
                <w:webHidden/>
              </w:rPr>
              <w:fldChar w:fldCharType="separate"/>
            </w:r>
            <w:r>
              <w:rPr>
                <w:noProof/>
                <w:webHidden/>
              </w:rPr>
              <w:t>43</w:t>
            </w:r>
            <w:r>
              <w:rPr>
                <w:noProof/>
                <w:webHidden/>
              </w:rPr>
              <w:fldChar w:fldCharType="end"/>
            </w:r>
          </w:hyperlink>
        </w:p>
        <w:p w14:paraId="594E5229" w14:textId="26DDD9BB" w:rsidR="00BA30A1" w:rsidRDefault="00BA30A1">
          <w:pPr>
            <w:pStyle w:val="TOC2"/>
            <w:rPr>
              <w:rFonts w:eastAsiaTheme="minorEastAsia"/>
              <w:noProof/>
              <w:lang w:val="en-US"/>
            </w:rPr>
          </w:pPr>
          <w:hyperlink w:anchor="_Toc66643157" w:history="1">
            <w:r w:rsidRPr="00B771F9">
              <w:rPr>
                <w:rStyle w:val="Hyperlink"/>
                <w:noProof/>
              </w:rPr>
              <w:t>7.1.6 Pepper spray</w:t>
            </w:r>
            <w:r>
              <w:rPr>
                <w:noProof/>
                <w:webHidden/>
              </w:rPr>
              <w:tab/>
            </w:r>
            <w:r>
              <w:rPr>
                <w:noProof/>
                <w:webHidden/>
              </w:rPr>
              <w:fldChar w:fldCharType="begin"/>
            </w:r>
            <w:r>
              <w:rPr>
                <w:noProof/>
                <w:webHidden/>
              </w:rPr>
              <w:instrText xml:space="preserve"> PAGEREF _Toc66643157 \h </w:instrText>
            </w:r>
            <w:r>
              <w:rPr>
                <w:noProof/>
                <w:webHidden/>
              </w:rPr>
            </w:r>
            <w:r>
              <w:rPr>
                <w:noProof/>
                <w:webHidden/>
              </w:rPr>
              <w:fldChar w:fldCharType="separate"/>
            </w:r>
            <w:r>
              <w:rPr>
                <w:noProof/>
                <w:webHidden/>
              </w:rPr>
              <w:t>43</w:t>
            </w:r>
            <w:r>
              <w:rPr>
                <w:noProof/>
                <w:webHidden/>
              </w:rPr>
              <w:fldChar w:fldCharType="end"/>
            </w:r>
          </w:hyperlink>
        </w:p>
        <w:p w14:paraId="2CB2D70C" w14:textId="60658EBD" w:rsidR="00BA30A1" w:rsidRDefault="00BA30A1">
          <w:pPr>
            <w:pStyle w:val="TOC2"/>
            <w:rPr>
              <w:rFonts w:eastAsiaTheme="minorEastAsia"/>
              <w:noProof/>
              <w:lang w:val="en-US"/>
            </w:rPr>
          </w:pPr>
          <w:hyperlink w:anchor="_Toc66643158" w:history="1">
            <w:r w:rsidRPr="00B771F9">
              <w:rPr>
                <w:rStyle w:val="Hyperlink"/>
                <w:noProof/>
              </w:rPr>
              <w:t>7.1.6 Sexual and gender-based violence</w:t>
            </w:r>
            <w:r>
              <w:rPr>
                <w:noProof/>
                <w:webHidden/>
              </w:rPr>
              <w:tab/>
            </w:r>
            <w:r>
              <w:rPr>
                <w:noProof/>
                <w:webHidden/>
              </w:rPr>
              <w:fldChar w:fldCharType="begin"/>
            </w:r>
            <w:r>
              <w:rPr>
                <w:noProof/>
                <w:webHidden/>
              </w:rPr>
              <w:instrText xml:space="preserve"> PAGEREF _Toc66643158 \h </w:instrText>
            </w:r>
            <w:r>
              <w:rPr>
                <w:noProof/>
                <w:webHidden/>
              </w:rPr>
            </w:r>
            <w:r>
              <w:rPr>
                <w:noProof/>
                <w:webHidden/>
              </w:rPr>
              <w:fldChar w:fldCharType="separate"/>
            </w:r>
            <w:r>
              <w:rPr>
                <w:noProof/>
                <w:webHidden/>
              </w:rPr>
              <w:t>44</w:t>
            </w:r>
            <w:r>
              <w:rPr>
                <w:noProof/>
                <w:webHidden/>
              </w:rPr>
              <w:fldChar w:fldCharType="end"/>
            </w:r>
          </w:hyperlink>
        </w:p>
        <w:p w14:paraId="63F0AD44" w14:textId="010B1D1F" w:rsidR="00BA30A1" w:rsidRDefault="00BA30A1">
          <w:pPr>
            <w:pStyle w:val="TOC2"/>
            <w:rPr>
              <w:rFonts w:eastAsiaTheme="minorEastAsia"/>
              <w:noProof/>
              <w:lang w:val="en-US"/>
            </w:rPr>
          </w:pPr>
          <w:hyperlink w:anchor="_Toc66643159" w:history="1">
            <w:r w:rsidRPr="00B771F9">
              <w:rPr>
                <w:rStyle w:val="Hyperlink"/>
                <w:noProof/>
              </w:rPr>
              <w:t>7.2 Psychological torture</w:t>
            </w:r>
            <w:r>
              <w:rPr>
                <w:noProof/>
                <w:webHidden/>
              </w:rPr>
              <w:tab/>
            </w:r>
            <w:r>
              <w:rPr>
                <w:noProof/>
                <w:webHidden/>
              </w:rPr>
              <w:fldChar w:fldCharType="begin"/>
            </w:r>
            <w:r>
              <w:rPr>
                <w:noProof/>
                <w:webHidden/>
              </w:rPr>
              <w:instrText xml:space="preserve"> PAGEREF _Toc66643159 \h </w:instrText>
            </w:r>
            <w:r>
              <w:rPr>
                <w:noProof/>
                <w:webHidden/>
              </w:rPr>
            </w:r>
            <w:r>
              <w:rPr>
                <w:noProof/>
                <w:webHidden/>
              </w:rPr>
              <w:fldChar w:fldCharType="separate"/>
            </w:r>
            <w:r>
              <w:rPr>
                <w:noProof/>
                <w:webHidden/>
              </w:rPr>
              <w:t>44</w:t>
            </w:r>
            <w:r>
              <w:rPr>
                <w:noProof/>
                <w:webHidden/>
              </w:rPr>
              <w:fldChar w:fldCharType="end"/>
            </w:r>
          </w:hyperlink>
        </w:p>
        <w:p w14:paraId="2333F59A" w14:textId="355CB5BF" w:rsidR="00BA30A1" w:rsidRDefault="00BA30A1">
          <w:pPr>
            <w:pStyle w:val="TOC1"/>
            <w:rPr>
              <w:rFonts w:eastAsiaTheme="minorEastAsia"/>
              <w:noProof/>
              <w:lang w:val="en-US"/>
            </w:rPr>
          </w:pPr>
          <w:hyperlink w:anchor="_Toc66643160" w:history="1">
            <w:r w:rsidRPr="00B771F9">
              <w:rPr>
                <w:rStyle w:val="Hyperlink"/>
                <w:noProof/>
              </w:rPr>
              <w:t>8. Ongoing Detention, Conditional Release, ‘Camp to Labour’, and ‘Camp to Prison’</w:t>
            </w:r>
            <w:r>
              <w:rPr>
                <w:noProof/>
                <w:webHidden/>
              </w:rPr>
              <w:tab/>
            </w:r>
            <w:r>
              <w:rPr>
                <w:noProof/>
                <w:webHidden/>
              </w:rPr>
              <w:fldChar w:fldCharType="begin"/>
            </w:r>
            <w:r>
              <w:rPr>
                <w:noProof/>
                <w:webHidden/>
              </w:rPr>
              <w:instrText xml:space="preserve"> PAGEREF _Toc66643160 \h </w:instrText>
            </w:r>
            <w:r>
              <w:rPr>
                <w:noProof/>
                <w:webHidden/>
              </w:rPr>
            </w:r>
            <w:r>
              <w:rPr>
                <w:noProof/>
                <w:webHidden/>
              </w:rPr>
              <w:fldChar w:fldCharType="separate"/>
            </w:r>
            <w:r>
              <w:rPr>
                <w:noProof/>
                <w:webHidden/>
              </w:rPr>
              <w:t>44</w:t>
            </w:r>
            <w:r>
              <w:rPr>
                <w:noProof/>
                <w:webHidden/>
              </w:rPr>
              <w:fldChar w:fldCharType="end"/>
            </w:r>
          </w:hyperlink>
        </w:p>
        <w:p w14:paraId="1B61DE01" w14:textId="0AC06D84" w:rsidR="00BA30A1" w:rsidRDefault="00BA30A1">
          <w:pPr>
            <w:pStyle w:val="TOC2"/>
            <w:rPr>
              <w:rFonts w:eastAsiaTheme="minorEastAsia"/>
              <w:noProof/>
              <w:lang w:val="en-US"/>
            </w:rPr>
          </w:pPr>
          <w:hyperlink w:anchor="_Toc66643161" w:history="1">
            <w:r w:rsidRPr="00B771F9">
              <w:rPr>
                <w:rStyle w:val="Hyperlink"/>
                <w:noProof/>
              </w:rPr>
              <w:t>LEGAL TEXT BOX: Fair trials under international law</w:t>
            </w:r>
            <w:r>
              <w:rPr>
                <w:noProof/>
                <w:webHidden/>
              </w:rPr>
              <w:tab/>
            </w:r>
            <w:r>
              <w:rPr>
                <w:noProof/>
                <w:webHidden/>
              </w:rPr>
              <w:fldChar w:fldCharType="begin"/>
            </w:r>
            <w:r>
              <w:rPr>
                <w:noProof/>
                <w:webHidden/>
              </w:rPr>
              <w:instrText xml:space="preserve"> PAGEREF _Toc66643161 \h </w:instrText>
            </w:r>
            <w:r>
              <w:rPr>
                <w:noProof/>
                <w:webHidden/>
              </w:rPr>
            </w:r>
            <w:r>
              <w:rPr>
                <w:noProof/>
                <w:webHidden/>
              </w:rPr>
              <w:fldChar w:fldCharType="separate"/>
            </w:r>
            <w:r>
              <w:rPr>
                <w:noProof/>
                <w:webHidden/>
              </w:rPr>
              <w:t>46</w:t>
            </w:r>
            <w:r>
              <w:rPr>
                <w:noProof/>
                <w:webHidden/>
              </w:rPr>
              <w:fldChar w:fldCharType="end"/>
            </w:r>
          </w:hyperlink>
        </w:p>
        <w:p w14:paraId="148E83AA" w14:textId="1B4193C2" w:rsidR="00BA30A1" w:rsidRDefault="00BA30A1">
          <w:pPr>
            <w:pStyle w:val="TOC2"/>
            <w:rPr>
              <w:rFonts w:eastAsiaTheme="minorEastAsia"/>
              <w:noProof/>
              <w:lang w:val="en-US"/>
            </w:rPr>
          </w:pPr>
          <w:hyperlink w:anchor="_Toc66643162" w:history="1">
            <w:r w:rsidRPr="00B771F9">
              <w:rPr>
                <w:rStyle w:val="Hyperlink"/>
                <w:noProof/>
              </w:rPr>
              <w:t>8.1.1 The internment camp release process</w:t>
            </w:r>
            <w:r>
              <w:rPr>
                <w:noProof/>
                <w:webHidden/>
              </w:rPr>
              <w:tab/>
            </w:r>
            <w:r>
              <w:rPr>
                <w:noProof/>
                <w:webHidden/>
              </w:rPr>
              <w:fldChar w:fldCharType="begin"/>
            </w:r>
            <w:r>
              <w:rPr>
                <w:noProof/>
                <w:webHidden/>
              </w:rPr>
              <w:instrText xml:space="preserve"> PAGEREF _Toc66643162 \h </w:instrText>
            </w:r>
            <w:r>
              <w:rPr>
                <w:noProof/>
                <w:webHidden/>
              </w:rPr>
            </w:r>
            <w:r>
              <w:rPr>
                <w:noProof/>
                <w:webHidden/>
              </w:rPr>
              <w:fldChar w:fldCharType="separate"/>
            </w:r>
            <w:r>
              <w:rPr>
                <w:noProof/>
                <w:webHidden/>
              </w:rPr>
              <w:t>46</w:t>
            </w:r>
            <w:r>
              <w:rPr>
                <w:noProof/>
                <w:webHidden/>
              </w:rPr>
              <w:fldChar w:fldCharType="end"/>
            </w:r>
          </w:hyperlink>
        </w:p>
        <w:p w14:paraId="3A5DC62F" w14:textId="6BD9D867" w:rsidR="00BA30A1" w:rsidRDefault="00BA30A1">
          <w:pPr>
            <w:pStyle w:val="TOC2"/>
            <w:rPr>
              <w:rFonts w:eastAsiaTheme="minorEastAsia"/>
              <w:noProof/>
              <w:lang w:val="en-US"/>
            </w:rPr>
          </w:pPr>
          <w:hyperlink w:anchor="_Toc66643163" w:history="1">
            <w:r w:rsidRPr="00B771F9">
              <w:rPr>
                <w:rStyle w:val="Hyperlink"/>
                <w:rFonts w:eastAsia="Times New Roman"/>
                <w:noProof/>
                <w:lang w:eastAsia="en-GB"/>
              </w:rPr>
              <w:t>8.1.2 Family involvement in the release process</w:t>
            </w:r>
            <w:r>
              <w:rPr>
                <w:noProof/>
                <w:webHidden/>
              </w:rPr>
              <w:tab/>
            </w:r>
            <w:r>
              <w:rPr>
                <w:noProof/>
                <w:webHidden/>
              </w:rPr>
              <w:fldChar w:fldCharType="begin"/>
            </w:r>
            <w:r>
              <w:rPr>
                <w:noProof/>
                <w:webHidden/>
              </w:rPr>
              <w:instrText xml:space="preserve"> PAGEREF _Toc66643163 \h </w:instrText>
            </w:r>
            <w:r>
              <w:rPr>
                <w:noProof/>
                <w:webHidden/>
              </w:rPr>
            </w:r>
            <w:r>
              <w:rPr>
                <w:noProof/>
                <w:webHidden/>
              </w:rPr>
              <w:fldChar w:fldCharType="separate"/>
            </w:r>
            <w:r>
              <w:rPr>
                <w:noProof/>
                <w:webHidden/>
              </w:rPr>
              <w:t>47</w:t>
            </w:r>
            <w:r>
              <w:rPr>
                <w:noProof/>
                <w:webHidden/>
              </w:rPr>
              <w:fldChar w:fldCharType="end"/>
            </w:r>
          </w:hyperlink>
        </w:p>
        <w:p w14:paraId="3A88C01B" w14:textId="5DE79BD9" w:rsidR="00BA30A1" w:rsidRDefault="00BA30A1">
          <w:pPr>
            <w:pStyle w:val="TOC2"/>
            <w:rPr>
              <w:rFonts w:eastAsiaTheme="minorEastAsia"/>
              <w:noProof/>
              <w:lang w:val="en-US"/>
            </w:rPr>
          </w:pPr>
          <w:hyperlink w:anchor="_Toc66643164" w:history="1">
            <w:r w:rsidRPr="00B771F9">
              <w:rPr>
                <w:rStyle w:val="Hyperlink"/>
                <w:noProof/>
              </w:rPr>
              <w:t>8.1.3 Survivors’ experiences of the release process</w:t>
            </w:r>
            <w:r>
              <w:rPr>
                <w:noProof/>
                <w:webHidden/>
              </w:rPr>
              <w:tab/>
            </w:r>
            <w:r>
              <w:rPr>
                <w:noProof/>
                <w:webHidden/>
              </w:rPr>
              <w:fldChar w:fldCharType="begin"/>
            </w:r>
            <w:r>
              <w:rPr>
                <w:noProof/>
                <w:webHidden/>
              </w:rPr>
              <w:instrText xml:space="preserve"> PAGEREF _Toc66643164 \h </w:instrText>
            </w:r>
            <w:r>
              <w:rPr>
                <w:noProof/>
                <w:webHidden/>
              </w:rPr>
            </w:r>
            <w:r>
              <w:rPr>
                <w:noProof/>
                <w:webHidden/>
              </w:rPr>
              <w:fldChar w:fldCharType="separate"/>
            </w:r>
            <w:r>
              <w:rPr>
                <w:noProof/>
                <w:webHidden/>
              </w:rPr>
              <w:t>48</w:t>
            </w:r>
            <w:r>
              <w:rPr>
                <w:noProof/>
                <w:webHidden/>
              </w:rPr>
              <w:fldChar w:fldCharType="end"/>
            </w:r>
          </w:hyperlink>
        </w:p>
        <w:p w14:paraId="2B3EAD24" w14:textId="69DC8DEB" w:rsidR="00BA30A1" w:rsidRDefault="00BA30A1">
          <w:pPr>
            <w:pStyle w:val="TOC2"/>
            <w:rPr>
              <w:rFonts w:eastAsiaTheme="minorEastAsia"/>
              <w:noProof/>
              <w:lang w:val="en-US"/>
            </w:rPr>
          </w:pPr>
          <w:hyperlink w:anchor="_Toc66643165" w:history="1">
            <w:r w:rsidRPr="00B771F9">
              <w:rPr>
                <w:rStyle w:val="Hyperlink"/>
                <w:noProof/>
              </w:rPr>
              <w:t>8.2.1 ‘Camp to prison’</w:t>
            </w:r>
            <w:r>
              <w:rPr>
                <w:noProof/>
                <w:webHidden/>
              </w:rPr>
              <w:tab/>
            </w:r>
            <w:r>
              <w:rPr>
                <w:noProof/>
                <w:webHidden/>
              </w:rPr>
              <w:fldChar w:fldCharType="begin"/>
            </w:r>
            <w:r>
              <w:rPr>
                <w:noProof/>
                <w:webHidden/>
              </w:rPr>
              <w:instrText xml:space="preserve"> PAGEREF _Toc66643165 \h </w:instrText>
            </w:r>
            <w:r>
              <w:rPr>
                <w:noProof/>
                <w:webHidden/>
              </w:rPr>
            </w:r>
            <w:r>
              <w:rPr>
                <w:noProof/>
                <w:webHidden/>
              </w:rPr>
              <w:fldChar w:fldCharType="separate"/>
            </w:r>
            <w:r>
              <w:rPr>
                <w:noProof/>
                <w:webHidden/>
              </w:rPr>
              <w:t>50</w:t>
            </w:r>
            <w:r>
              <w:rPr>
                <w:noProof/>
                <w:webHidden/>
              </w:rPr>
              <w:fldChar w:fldCharType="end"/>
            </w:r>
          </w:hyperlink>
        </w:p>
        <w:p w14:paraId="1E85160C" w14:textId="29B700D2" w:rsidR="00BA30A1" w:rsidRDefault="00BA30A1">
          <w:pPr>
            <w:pStyle w:val="TOC2"/>
            <w:rPr>
              <w:rFonts w:eastAsiaTheme="minorEastAsia"/>
              <w:noProof/>
              <w:lang w:val="en-US"/>
            </w:rPr>
          </w:pPr>
          <w:hyperlink w:anchor="_Toc66643166" w:history="1">
            <w:r w:rsidRPr="00B771F9">
              <w:rPr>
                <w:rStyle w:val="Hyperlink"/>
                <w:noProof/>
              </w:rPr>
              <w:t>8.2.2 Reasons for prison sentences</w:t>
            </w:r>
            <w:r>
              <w:rPr>
                <w:noProof/>
                <w:webHidden/>
              </w:rPr>
              <w:tab/>
            </w:r>
            <w:r>
              <w:rPr>
                <w:noProof/>
                <w:webHidden/>
              </w:rPr>
              <w:fldChar w:fldCharType="begin"/>
            </w:r>
            <w:r>
              <w:rPr>
                <w:noProof/>
                <w:webHidden/>
              </w:rPr>
              <w:instrText xml:space="preserve"> PAGEREF _Toc66643166 \h </w:instrText>
            </w:r>
            <w:r>
              <w:rPr>
                <w:noProof/>
                <w:webHidden/>
              </w:rPr>
            </w:r>
            <w:r>
              <w:rPr>
                <w:noProof/>
                <w:webHidden/>
              </w:rPr>
              <w:fldChar w:fldCharType="separate"/>
            </w:r>
            <w:r>
              <w:rPr>
                <w:noProof/>
                <w:webHidden/>
              </w:rPr>
              <w:t>51</w:t>
            </w:r>
            <w:r>
              <w:rPr>
                <w:noProof/>
                <w:webHidden/>
              </w:rPr>
              <w:fldChar w:fldCharType="end"/>
            </w:r>
          </w:hyperlink>
        </w:p>
        <w:p w14:paraId="72AB8746" w14:textId="6AE7F69C" w:rsidR="00BA30A1" w:rsidRDefault="00BA30A1">
          <w:pPr>
            <w:pStyle w:val="TOC2"/>
            <w:rPr>
              <w:rFonts w:eastAsiaTheme="minorEastAsia"/>
              <w:noProof/>
              <w:lang w:val="en-US"/>
            </w:rPr>
          </w:pPr>
          <w:hyperlink w:anchor="_Toc66643167" w:history="1">
            <w:r w:rsidRPr="00B771F9">
              <w:rPr>
                <w:rStyle w:val="Hyperlink"/>
                <w:noProof/>
              </w:rPr>
              <w:t>8.2.3 Survivors’ experiences of the prison sentencing process</w:t>
            </w:r>
            <w:r>
              <w:rPr>
                <w:noProof/>
                <w:webHidden/>
              </w:rPr>
              <w:tab/>
            </w:r>
            <w:r>
              <w:rPr>
                <w:noProof/>
                <w:webHidden/>
              </w:rPr>
              <w:fldChar w:fldCharType="begin"/>
            </w:r>
            <w:r>
              <w:rPr>
                <w:noProof/>
                <w:webHidden/>
              </w:rPr>
              <w:instrText xml:space="preserve"> PAGEREF _Toc66643167 \h </w:instrText>
            </w:r>
            <w:r>
              <w:rPr>
                <w:noProof/>
                <w:webHidden/>
              </w:rPr>
            </w:r>
            <w:r>
              <w:rPr>
                <w:noProof/>
                <w:webHidden/>
              </w:rPr>
              <w:fldChar w:fldCharType="separate"/>
            </w:r>
            <w:r>
              <w:rPr>
                <w:noProof/>
                <w:webHidden/>
              </w:rPr>
              <w:t>51</w:t>
            </w:r>
            <w:r>
              <w:rPr>
                <w:noProof/>
                <w:webHidden/>
              </w:rPr>
              <w:fldChar w:fldCharType="end"/>
            </w:r>
          </w:hyperlink>
        </w:p>
        <w:p w14:paraId="39717C1F" w14:textId="153EA5AE" w:rsidR="00BA30A1" w:rsidRDefault="00BA30A1">
          <w:pPr>
            <w:pStyle w:val="TOC2"/>
            <w:rPr>
              <w:rFonts w:eastAsiaTheme="minorEastAsia"/>
              <w:noProof/>
              <w:lang w:val="en-US"/>
            </w:rPr>
          </w:pPr>
          <w:hyperlink w:anchor="_Toc66643168" w:history="1">
            <w:r w:rsidRPr="00B771F9">
              <w:rPr>
                <w:rStyle w:val="Hyperlink"/>
                <w:noProof/>
              </w:rPr>
              <w:t>8.3 ‘Camp to labour’</w:t>
            </w:r>
            <w:r>
              <w:rPr>
                <w:noProof/>
                <w:webHidden/>
              </w:rPr>
              <w:tab/>
            </w:r>
            <w:r>
              <w:rPr>
                <w:noProof/>
                <w:webHidden/>
              </w:rPr>
              <w:fldChar w:fldCharType="begin"/>
            </w:r>
            <w:r>
              <w:rPr>
                <w:noProof/>
                <w:webHidden/>
              </w:rPr>
              <w:instrText xml:space="preserve"> PAGEREF _Toc66643168 \h </w:instrText>
            </w:r>
            <w:r>
              <w:rPr>
                <w:noProof/>
                <w:webHidden/>
              </w:rPr>
            </w:r>
            <w:r>
              <w:rPr>
                <w:noProof/>
                <w:webHidden/>
              </w:rPr>
              <w:fldChar w:fldCharType="separate"/>
            </w:r>
            <w:r>
              <w:rPr>
                <w:noProof/>
                <w:webHidden/>
              </w:rPr>
              <w:t>53</w:t>
            </w:r>
            <w:r>
              <w:rPr>
                <w:noProof/>
                <w:webHidden/>
              </w:rPr>
              <w:fldChar w:fldCharType="end"/>
            </w:r>
          </w:hyperlink>
        </w:p>
        <w:p w14:paraId="51B3761F" w14:textId="2F2FC3A2" w:rsidR="00BA30A1" w:rsidRDefault="00BA30A1">
          <w:pPr>
            <w:pStyle w:val="TOC1"/>
            <w:rPr>
              <w:rFonts w:eastAsiaTheme="minorEastAsia"/>
              <w:noProof/>
              <w:lang w:val="en-US"/>
            </w:rPr>
          </w:pPr>
          <w:hyperlink w:anchor="_Toc66643169" w:history="1">
            <w:r w:rsidRPr="00B771F9">
              <w:rPr>
                <w:rStyle w:val="Hyperlink"/>
                <w:noProof/>
              </w:rPr>
              <w:t>9. Life after Release from Internment Camps</w:t>
            </w:r>
            <w:r>
              <w:rPr>
                <w:noProof/>
                <w:webHidden/>
              </w:rPr>
              <w:tab/>
            </w:r>
            <w:r>
              <w:rPr>
                <w:noProof/>
                <w:webHidden/>
              </w:rPr>
              <w:fldChar w:fldCharType="begin"/>
            </w:r>
            <w:r>
              <w:rPr>
                <w:noProof/>
                <w:webHidden/>
              </w:rPr>
              <w:instrText xml:space="preserve"> PAGEREF _Toc66643169 \h </w:instrText>
            </w:r>
            <w:r>
              <w:rPr>
                <w:noProof/>
                <w:webHidden/>
              </w:rPr>
            </w:r>
            <w:r>
              <w:rPr>
                <w:noProof/>
                <w:webHidden/>
              </w:rPr>
              <w:fldChar w:fldCharType="separate"/>
            </w:r>
            <w:r>
              <w:rPr>
                <w:noProof/>
                <w:webHidden/>
              </w:rPr>
              <w:t>55</w:t>
            </w:r>
            <w:r>
              <w:rPr>
                <w:noProof/>
                <w:webHidden/>
              </w:rPr>
              <w:fldChar w:fldCharType="end"/>
            </w:r>
          </w:hyperlink>
        </w:p>
        <w:p w14:paraId="6CC75A53" w14:textId="7A6F7AA9" w:rsidR="00BA30A1" w:rsidRDefault="00BA30A1">
          <w:pPr>
            <w:pStyle w:val="TOC2"/>
            <w:rPr>
              <w:rFonts w:eastAsiaTheme="minorEastAsia"/>
              <w:noProof/>
              <w:lang w:val="en-US"/>
            </w:rPr>
          </w:pPr>
          <w:hyperlink w:anchor="_Toc66643170" w:history="1">
            <w:r w:rsidRPr="00B771F9">
              <w:rPr>
                <w:rStyle w:val="Hyperlink"/>
                <w:noProof/>
              </w:rPr>
              <w:t>9.1 ‘Re-education’ continues</w:t>
            </w:r>
            <w:r>
              <w:rPr>
                <w:noProof/>
                <w:webHidden/>
              </w:rPr>
              <w:tab/>
            </w:r>
            <w:r>
              <w:rPr>
                <w:noProof/>
                <w:webHidden/>
              </w:rPr>
              <w:fldChar w:fldCharType="begin"/>
            </w:r>
            <w:r>
              <w:rPr>
                <w:noProof/>
                <w:webHidden/>
              </w:rPr>
              <w:instrText xml:space="preserve"> PAGEREF _Toc66643170 \h </w:instrText>
            </w:r>
            <w:r>
              <w:rPr>
                <w:noProof/>
                <w:webHidden/>
              </w:rPr>
            </w:r>
            <w:r>
              <w:rPr>
                <w:noProof/>
                <w:webHidden/>
              </w:rPr>
              <w:fldChar w:fldCharType="separate"/>
            </w:r>
            <w:r>
              <w:rPr>
                <w:noProof/>
                <w:webHidden/>
              </w:rPr>
              <w:t>56</w:t>
            </w:r>
            <w:r>
              <w:rPr>
                <w:noProof/>
                <w:webHidden/>
              </w:rPr>
              <w:fldChar w:fldCharType="end"/>
            </w:r>
          </w:hyperlink>
        </w:p>
        <w:p w14:paraId="36E124E7" w14:textId="4F01F972" w:rsidR="00BA30A1" w:rsidRDefault="00BA30A1">
          <w:pPr>
            <w:pStyle w:val="TOC2"/>
            <w:rPr>
              <w:rFonts w:eastAsiaTheme="minorEastAsia"/>
              <w:noProof/>
              <w:lang w:val="en-US"/>
            </w:rPr>
          </w:pPr>
          <w:hyperlink w:anchor="_Toc66643171" w:history="1">
            <w:r w:rsidRPr="00B771F9">
              <w:rPr>
                <w:rStyle w:val="Hyperlink"/>
                <w:noProof/>
              </w:rPr>
              <w:t>9.2 Government minders</w:t>
            </w:r>
            <w:r>
              <w:rPr>
                <w:noProof/>
                <w:webHidden/>
              </w:rPr>
              <w:tab/>
            </w:r>
            <w:r>
              <w:rPr>
                <w:noProof/>
                <w:webHidden/>
              </w:rPr>
              <w:fldChar w:fldCharType="begin"/>
            </w:r>
            <w:r>
              <w:rPr>
                <w:noProof/>
                <w:webHidden/>
              </w:rPr>
              <w:instrText xml:space="preserve"> PAGEREF _Toc66643171 \h </w:instrText>
            </w:r>
            <w:r>
              <w:rPr>
                <w:noProof/>
                <w:webHidden/>
              </w:rPr>
            </w:r>
            <w:r>
              <w:rPr>
                <w:noProof/>
                <w:webHidden/>
              </w:rPr>
              <w:fldChar w:fldCharType="separate"/>
            </w:r>
            <w:r>
              <w:rPr>
                <w:noProof/>
                <w:webHidden/>
              </w:rPr>
              <w:t>57</w:t>
            </w:r>
            <w:r>
              <w:rPr>
                <w:noProof/>
                <w:webHidden/>
              </w:rPr>
              <w:fldChar w:fldCharType="end"/>
            </w:r>
          </w:hyperlink>
        </w:p>
        <w:p w14:paraId="76518A68" w14:textId="5CE91172" w:rsidR="00BA30A1" w:rsidRDefault="00BA30A1">
          <w:pPr>
            <w:pStyle w:val="TOC2"/>
            <w:rPr>
              <w:rFonts w:eastAsiaTheme="minorEastAsia"/>
              <w:noProof/>
              <w:lang w:val="en-US"/>
            </w:rPr>
          </w:pPr>
          <w:hyperlink w:anchor="_Toc66643172" w:history="1">
            <w:r w:rsidRPr="00B771F9">
              <w:rPr>
                <w:rStyle w:val="Hyperlink"/>
                <w:noProof/>
              </w:rPr>
              <w:t>9.3 Restriction on freedom of movement</w:t>
            </w:r>
            <w:r>
              <w:rPr>
                <w:noProof/>
                <w:webHidden/>
              </w:rPr>
              <w:tab/>
            </w:r>
            <w:r>
              <w:rPr>
                <w:noProof/>
                <w:webHidden/>
              </w:rPr>
              <w:fldChar w:fldCharType="begin"/>
            </w:r>
            <w:r>
              <w:rPr>
                <w:noProof/>
                <w:webHidden/>
              </w:rPr>
              <w:instrText xml:space="preserve"> PAGEREF _Toc66643172 \h </w:instrText>
            </w:r>
            <w:r>
              <w:rPr>
                <w:noProof/>
                <w:webHidden/>
              </w:rPr>
            </w:r>
            <w:r>
              <w:rPr>
                <w:noProof/>
                <w:webHidden/>
              </w:rPr>
              <w:fldChar w:fldCharType="separate"/>
            </w:r>
            <w:r>
              <w:rPr>
                <w:noProof/>
                <w:webHidden/>
              </w:rPr>
              <w:t>57</w:t>
            </w:r>
            <w:r>
              <w:rPr>
                <w:noProof/>
                <w:webHidden/>
              </w:rPr>
              <w:fldChar w:fldCharType="end"/>
            </w:r>
          </w:hyperlink>
        </w:p>
        <w:p w14:paraId="3137A57A" w14:textId="7BA69833" w:rsidR="00BA30A1" w:rsidRDefault="00BA30A1">
          <w:pPr>
            <w:pStyle w:val="TOC2"/>
            <w:rPr>
              <w:rFonts w:eastAsiaTheme="minorEastAsia"/>
              <w:noProof/>
              <w:lang w:val="en-US"/>
            </w:rPr>
          </w:pPr>
          <w:hyperlink w:anchor="_Toc66643173" w:history="1">
            <w:r w:rsidRPr="00B771F9">
              <w:rPr>
                <w:rStyle w:val="Hyperlink"/>
                <w:noProof/>
              </w:rPr>
              <w:t>9.4 Restrictions on leaving the country</w:t>
            </w:r>
            <w:r>
              <w:rPr>
                <w:noProof/>
                <w:webHidden/>
              </w:rPr>
              <w:tab/>
            </w:r>
            <w:r>
              <w:rPr>
                <w:noProof/>
                <w:webHidden/>
              </w:rPr>
              <w:fldChar w:fldCharType="begin"/>
            </w:r>
            <w:r>
              <w:rPr>
                <w:noProof/>
                <w:webHidden/>
              </w:rPr>
              <w:instrText xml:space="preserve"> PAGEREF _Toc66643173 \h </w:instrText>
            </w:r>
            <w:r>
              <w:rPr>
                <w:noProof/>
                <w:webHidden/>
              </w:rPr>
            </w:r>
            <w:r>
              <w:rPr>
                <w:noProof/>
                <w:webHidden/>
              </w:rPr>
              <w:fldChar w:fldCharType="separate"/>
            </w:r>
            <w:r>
              <w:rPr>
                <w:noProof/>
                <w:webHidden/>
              </w:rPr>
              <w:t>58</w:t>
            </w:r>
            <w:r>
              <w:rPr>
                <w:noProof/>
                <w:webHidden/>
              </w:rPr>
              <w:fldChar w:fldCharType="end"/>
            </w:r>
          </w:hyperlink>
        </w:p>
        <w:p w14:paraId="3ED4102A" w14:textId="18033694" w:rsidR="00BA30A1" w:rsidRDefault="00BA30A1">
          <w:pPr>
            <w:pStyle w:val="TOC2"/>
            <w:rPr>
              <w:rFonts w:eastAsiaTheme="minorEastAsia"/>
              <w:noProof/>
              <w:lang w:val="en-US"/>
            </w:rPr>
          </w:pPr>
          <w:hyperlink w:anchor="_Toc66643174" w:history="1">
            <w:r w:rsidRPr="00B771F9">
              <w:rPr>
                <w:rStyle w:val="Hyperlink"/>
                <w:noProof/>
              </w:rPr>
              <w:t>9.5 Survivors abroad harassed, families punished</w:t>
            </w:r>
            <w:r>
              <w:rPr>
                <w:noProof/>
                <w:webHidden/>
              </w:rPr>
              <w:tab/>
            </w:r>
            <w:r>
              <w:rPr>
                <w:noProof/>
                <w:webHidden/>
              </w:rPr>
              <w:fldChar w:fldCharType="begin"/>
            </w:r>
            <w:r>
              <w:rPr>
                <w:noProof/>
                <w:webHidden/>
              </w:rPr>
              <w:instrText xml:space="preserve"> PAGEREF _Toc66643174 \h </w:instrText>
            </w:r>
            <w:r>
              <w:rPr>
                <w:noProof/>
                <w:webHidden/>
              </w:rPr>
            </w:r>
            <w:r>
              <w:rPr>
                <w:noProof/>
                <w:webHidden/>
              </w:rPr>
              <w:fldChar w:fldCharType="separate"/>
            </w:r>
            <w:r>
              <w:rPr>
                <w:noProof/>
                <w:webHidden/>
              </w:rPr>
              <w:t>59</w:t>
            </w:r>
            <w:r>
              <w:rPr>
                <w:noProof/>
                <w:webHidden/>
              </w:rPr>
              <w:fldChar w:fldCharType="end"/>
            </w:r>
          </w:hyperlink>
        </w:p>
        <w:p w14:paraId="687CE2BD" w14:textId="1E109161" w:rsidR="00BA30A1" w:rsidRDefault="00BA30A1">
          <w:pPr>
            <w:pStyle w:val="TOC1"/>
            <w:rPr>
              <w:rFonts w:eastAsiaTheme="minorEastAsia"/>
              <w:noProof/>
              <w:lang w:val="en-US"/>
            </w:rPr>
          </w:pPr>
          <w:hyperlink w:anchor="_Toc66643175" w:history="1">
            <w:r w:rsidRPr="00B771F9">
              <w:rPr>
                <w:rStyle w:val="Hyperlink"/>
                <w:noProof/>
              </w:rPr>
              <w:t>10. Crimes Against Humanity</w:t>
            </w:r>
            <w:r>
              <w:rPr>
                <w:noProof/>
                <w:webHidden/>
              </w:rPr>
              <w:tab/>
            </w:r>
            <w:r>
              <w:rPr>
                <w:noProof/>
                <w:webHidden/>
              </w:rPr>
              <w:fldChar w:fldCharType="begin"/>
            </w:r>
            <w:r>
              <w:rPr>
                <w:noProof/>
                <w:webHidden/>
              </w:rPr>
              <w:instrText xml:space="preserve"> PAGEREF _Toc66643175 \h </w:instrText>
            </w:r>
            <w:r>
              <w:rPr>
                <w:noProof/>
                <w:webHidden/>
              </w:rPr>
            </w:r>
            <w:r>
              <w:rPr>
                <w:noProof/>
                <w:webHidden/>
              </w:rPr>
              <w:fldChar w:fldCharType="separate"/>
            </w:r>
            <w:r>
              <w:rPr>
                <w:noProof/>
                <w:webHidden/>
              </w:rPr>
              <w:t>60</w:t>
            </w:r>
            <w:r>
              <w:rPr>
                <w:noProof/>
                <w:webHidden/>
              </w:rPr>
              <w:fldChar w:fldCharType="end"/>
            </w:r>
          </w:hyperlink>
        </w:p>
        <w:p w14:paraId="1A135171" w14:textId="5F6D9F20" w:rsidR="00BA30A1" w:rsidRDefault="00BA30A1">
          <w:pPr>
            <w:pStyle w:val="TOC1"/>
            <w:rPr>
              <w:rFonts w:eastAsiaTheme="minorEastAsia"/>
              <w:noProof/>
              <w:lang w:val="en-US"/>
            </w:rPr>
          </w:pPr>
          <w:hyperlink w:anchor="_Toc66643176" w:history="1">
            <w:r w:rsidRPr="00B771F9">
              <w:rPr>
                <w:rStyle w:val="Hyperlink"/>
                <w:noProof/>
              </w:rPr>
              <w:t>11. Conclusion</w:t>
            </w:r>
            <w:r>
              <w:rPr>
                <w:noProof/>
                <w:webHidden/>
              </w:rPr>
              <w:tab/>
            </w:r>
            <w:r>
              <w:rPr>
                <w:noProof/>
                <w:webHidden/>
              </w:rPr>
              <w:fldChar w:fldCharType="begin"/>
            </w:r>
            <w:r>
              <w:rPr>
                <w:noProof/>
                <w:webHidden/>
              </w:rPr>
              <w:instrText xml:space="preserve"> PAGEREF _Toc66643176 \h </w:instrText>
            </w:r>
            <w:r>
              <w:rPr>
                <w:noProof/>
                <w:webHidden/>
              </w:rPr>
            </w:r>
            <w:r>
              <w:rPr>
                <w:noProof/>
                <w:webHidden/>
              </w:rPr>
              <w:fldChar w:fldCharType="separate"/>
            </w:r>
            <w:r>
              <w:rPr>
                <w:noProof/>
                <w:webHidden/>
              </w:rPr>
              <w:t>60</w:t>
            </w:r>
            <w:r>
              <w:rPr>
                <w:noProof/>
                <w:webHidden/>
              </w:rPr>
              <w:fldChar w:fldCharType="end"/>
            </w:r>
          </w:hyperlink>
        </w:p>
        <w:p w14:paraId="72281B4A" w14:textId="49442951" w:rsidR="00BA30A1" w:rsidRDefault="00BA30A1">
          <w:pPr>
            <w:pStyle w:val="TOC1"/>
            <w:rPr>
              <w:rFonts w:eastAsiaTheme="minorEastAsia"/>
              <w:noProof/>
              <w:lang w:val="en-US"/>
            </w:rPr>
          </w:pPr>
          <w:hyperlink w:anchor="_Toc66643177" w:history="1">
            <w:r w:rsidRPr="00B771F9">
              <w:rPr>
                <w:rStyle w:val="Hyperlink"/>
                <w:noProof/>
              </w:rPr>
              <w:t>12. Recommendations</w:t>
            </w:r>
            <w:r>
              <w:rPr>
                <w:noProof/>
                <w:webHidden/>
              </w:rPr>
              <w:tab/>
            </w:r>
            <w:r>
              <w:rPr>
                <w:noProof/>
                <w:webHidden/>
              </w:rPr>
              <w:fldChar w:fldCharType="begin"/>
            </w:r>
            <w:r>
              <w:rPr>
                <w:noProof/>
                <w:webHidden/>
              </w:rPr>
              <w:instrText xml:space="preserve"> PAGEREF _Toc66643177 \h </w:instrText>
            </w:r>
            <w:r>
              <w:rPr>
                <w:noProof/>
                <w:webHidden/>
              </w:rPr>
            </w:r>
            <w:r>
              <w:rPr>
                <w:noProof/>
                <w:webHidden/>
              </w:rPr>
              <w:fldChar w:fldCharType="separate"/>
            </w:r>
            <w:r>
              <w:rPr>
                <w:noProof/>
                <w:webHidden/>
              </w:rPr>
              <w:t>60</w:t>
            </w:r>
            <w:r>
              <w:rPr>
                <w:noProof/>
                <w:webHidden/>
              </w:rPr>
              <w:fldChar w:fldCharType="end"/>
            </w:r>
          </w:hyperlink>
        </w:p>
        <w:p w14:paraId="07ABCB6A" w14:textId="3B95D58A" w:rsidR="00BA30A1" w:rsidRDefault="00BA30A1">
          <w:pPr>
            <w:pStyle w:val="TOC2"/>
            <w:rPr>
              <w:rFonts w:eastAsiaTheme="minorEastAsia"/>
              <w:noProof/>
              <w:lang w:val="en-US"/>
            </w:rPr>
          </w:pPr>
          <w:hyperlink w:anchor="_Toc66643178" w:history="1">
            <w:r w:rsidRPr="00B771F9">
              <w:rPr>
                <w:rStyle w:val="Hyperlink"/>
                <w:noProof/>
              </w:rPr>
              <w:t>To the Government of China:</w:t>
            </w:r>
            <w:r>
              <w:rPr>
                <w:noProof/>
                <w:webHidden/>
              </w:rPr>
              <w:tab/>
            </w:r>
            <w:r>
              <w:rPr>
                <w:noProof/>
                <w:webHidden/>
              </w:rPr>
              <w:fldChar w:fldCharType="begin"/>
            </w:r>
            <w:r>
              <w:rPr>
                <w:noProof/>
                <w:webHidden/>
              </w:rPr>
              <w:instrText xml:space="preserve"> PAGEREF _Toc66643178 \h </w:instrText>
            </w:r>
            <w:r>
              <w:rPr>
                <w:noProof/>
                <w:webHidden/>
              </w:rPr>
            </w:r>
            <w:r>
              <w:rPr>
                <w:noProof/>
                <w:webHidden/>
              </w:rPr>
              <w:fldChar w:fldCharType="separate"/>
            </w:r>
            <w:r>
              <w:rPr>
                <w:noProof/>
                <w:webHidden/>
              </w:rPr>
              <w:t>60</w:t>
            </w:r>
            <w:r>
              <w:rPr>
                <w:noProof/>
                <w:webHidden/>
              </w:rPr>
              <w:fldChar w:fldCharType="end"/>
            </w:r>
          </w:hyperlink>
        </w:p>
        <w:p w14:paraId="64A759C7" w14:textId="3D581E5F" w:rsidR="00BA30A1" w:rsidRDefault="00BA30A1">
          <w:pPr>
            <w:pStyle w:val="TOC2"/>
            <w:rPr>
              <w:rFonts w:eastAsiaTheme="minorEastAsia"/>
              <w:noProof/>
              <w:lang w:val="en-US"/>
            </w:rPr>
          </w:pPr>
          <w:hyperlink w:anchor="_Toc66643179" w:history="1">
            <w:r w:rsidRPr="00B771F9">
              <w:rPr>
                <w:rStyle w:val="Hyperlink"/>
                <w:noProof/>
              </w:rPr>
              <w:t>To the UN Security Council:</w:t>
            </w:r>
            <w:r>
              <w:rPr>
                <w:noProof/>
                <w:webHidden/>
              </w:rPr>
              <w:tab/>
            </w:r>
            <w:r>
              <w:rPr>
                <w:noProof/>
                <w:webHidden/>
              </w:rPr>
              <w:fldChar w:fldCharType="begin"/>
            </w:r>
            <w:r>
              <w:rPr>
                <w:noProof/>
                <w:webHidden/>
              </w:rPr>
              <w:instrText xml:space="preserve"> PAGEREF _Toc66643179 \h </w:instrText>
            </w:r>
            <w:r>
              <w:rPr>
                <w:noProof/>
                <w:webHidden/>
              </w:rPr>
            </w:r>
            <w:r>
              <w:rPr>
                <w:noProof/>
                <w:webHidden/>
              </w:rPr>
              <w:fldChar w:fldCharType="separate"/>
            </w:r>
            <w:r>
              <w:rPr>
                <w:noProof/>
                <w:webHidden/>
              </w:rPr>
              <w:t>61</w:t>
            </w:r>
            <w:r>
              <w:rPr>
                <w:noProof/>
                <w:webHidden/>
              </w:rPr>
              <w:fldChar w:fldCharType="end"/>
            </w:r>
          </w:hyperlink>
        </w:p>
        <w:p w14:paraId="032C10F2" w14:textId="1A0E758D" w:rsidR="00BA30A1" w:rsidRDefault="00BA30A1">
          <w:pPr>
            <w:pStyle w:val="TOC2"/>
            <w:rPr>
              <w:rFonts w:eastAsiaTheme="minorEastAsia"/>
              <w:noProof/>
              <w:lang w:val="en-US"/>
            </w:rPr>
          </w:pPr>
          <w:hyperlink w:anchor="_Toc66643180" w:history="1">
            <w:r w:rsidRPr="00B771F9">
              <w:rPr>
                <w:rStyle w:val="Hyperlink"/>
                <w:noProof/>
              </w:rPr>
              <w:t>To the UN General Assembly:</w:t>
            </w:r>
            <w:r>
              <w:rPr>
                <w:noProof/>
                <w:webHidden/>
              </w:rPr>
              <w:tab/>
            </w:r>
            <w:r>
              <w:rPr>
                <w:noProof/>
                <w:webHidden/>
              </w:rPr>
              <w:fldChar w:fldCharType="begin"/>
            </w:r>
            <w:r>
              <w:rPr>
                <w:noProof/>
                <w:webHidden/>
              </w:rPr>
              <w:instrText xml:space="preserve"> PAGEREF _Toc66643180 \h </w:instrText>
            </w:r>
            <w:r>
              <w:rPr>
                <w:noProof/>
                <w:webHidden/>
              </w:rPr>
            </w:r>
            <w:r>
              <w:rPr>
                <w:noProof/>
                <w:webHidden/>
              </w:rPr>
              <w:fldChar w:fldCharType="separate"/>
            </w:r>
            <w:r>
              <w:rPr>
                <w:noProof/>
                <w:webHidden/>
              </w:rPr>
              <w:t>61</w:t>
            </w:r>
            <w:r>
              <w:rPr>
                <w:noProof/>
                <w:webHidden/>
              </w:rPr>
              <w:fldChar w:fldCharType="end"/>
            </w:r>
          </w:hyperlink>
        </w:p>
        <w:p w14:paraId="4C92CBBC" w14:textId="69762A2E" w:rsidR="00BA30A1" w:rsidRDefault="00BA30A1">
          <w:pPr>
            <w:pStyle w:val="TOC2"/>
            <w:rPr>
              <w:rFonts w:eastAsiaTheme="minorEastAsia"/>
              <w:noProof/>
              <w:lang w:val="en-US"/>
            </w:rPr>
          </w:pPr>
          <w:hyperlink w:anchor="_Toc66643181" w:history="1">
            <w:r w:rsidRPr="00B771F9">
              <w:rPr>
                <w:rStyle w:val="Hyperlink"/>
                <w:noProof/>
              </w:rPr>
              <w:t>To the UN Secretary-General:</w:t>
            </w:r>
            <w:r>
              <w:rPr>
                <w:noProof/>
                <w:webHidden/>
              </w:rPr>
              <w:tab/>
            </w:r>
            <w:r>
              <w:rPr>
                <w:noProof/>
                <w:webHidden/>
              </w:rPr>
              <w:fldChar w:fldCharType="begin"/>
            </w:r>
            <w:r>
              <w:rPr>
                <w:noProof/>
                <w:webHidden/>
              </w:rPr>
              <w:instrText xml:space="preserve"> PAGEREF _Toc66643181 \h </w:instrText>
            </w:r>
            <w:r>
              <w:rPr>
                <w:noProof/>
                <w:webHidden/>
              </w:rPr>
            </w:r>
            <w:r>
              <w:rPr>
                <w:noProof/>
                <w:webHidden/>
              </w:rPr>
              <w:fldChar w:fldCharType="separate"/>
            </w:r>
            <w:r>
              <w:rPr>
                <w:noProof/>
                <w:webHidden/>
              </w:rPr>
              <w:t>61</w:t>
            </w:r>
            <w:r>
              <w:rPr>
                <w:noProof/>
                <w:webHidden/>
              </w:rPr>
              <w:fldChar w:fldCharType="end"/>
            </w:r>
          </w:hyperlink>
        </w:p>
        <w:p w14:paraId="369ED181" w14:textId="3B16E7A3" w:rsidR="00BA30A1" w:rsidRDefault="00BA30A1">
          <w:pPr>
            <w:pStyle w:val="TOC2"/>
            <w:rPr>
              <w:rFonts w:eastAsiaTheme="minorEastAsia"/>
              <w:noProof/>
              <w:lang w:val="en-US"/>
            </w:rPr>
          </w:pPr>
          <w:hyperlink w:anchor="_Toc66643182" w:history="1">
            <w:r w:rsidRPr="00B771F9">
              <w:rPr>
                <w:rStyle w:val="Hyperlink"/>
                <w:rFonts w:eastAsia="Times New Roman"/>
                <w:noProof/>
              </w:rPr>
              <w:t>To the UN Human Rights Council:</w:t>
            </w:r>
            <w:r>
              <w:rPr>
                <w:noProof/>
                <w:webHidden/>
              </w:rPr>
              <w:tab/>
            </w:r>
            <w:r>
              <w:rPr>
                <w:noProof/>
                <w:webHidden/>
              </w:rPr>
              <w:fldChar w:fldCharType="begin"/>
            </w:r>
            <w:r>
              <w:rPr>
                <w:noProof/>
                <w:webHidden/>
              </w:rPr>
              <w:instrText xml:space="preserve"> PAGEREF _Toc66643182 \h </w:instrText>
            </w:r>
            <w:r>
              <w:rPr>
                <w:noProof/>
                <w:webHidden/>
              </w:rPr>
            </w:r>
            <w:r>
              <w:rPr>
                <w:noProof/>
                <w:webHidden/>
              </w:rPr>
              <w:fldChar w:fldCharType="separate"/>
            </w:r>
            <w:r>
              <w:rPr>
                <w:noProof/>
                <w:webHidden/>
              </w:rPr>
              <w:t>61</w:t>
            </w:r>
            <w:r>
              <w:rPr>
                <w:noProof/>
                <w:webHidden/>
              </w:rPr>
              <w:fldChar w:fldCharType="end"/>
            </w:r>
          </w:hyperlink>
        </w:p>
        <w:p w14:paraId="05D8030E" w14:textId="2C1085C9" w:rsidR="00BA30A1" w:rsidRDefault="00BA30A1">
          <w:pPr>
            <w:pStyle w:val="TOC2"/>
            <w:rPr>
              <w:rFonts w:eastAsiaTheme="minorEastAsia"/>
              <w:noProof/>
              <w:lang w:val="en-US"/>
            </w:rPr>
          </w:pPr>
          <w:hyperlink w:anchor="_Toc66643183" w:history="1">
            <w:r w:rsidRPr="00B771F9">
              <w:rPr>
                <w:rStyle w:val="Hyperlink"/>
                <w:rFonts w:eastAsia="Times New Roman"/>
                <w:noProof/>
              </w:rPr>
              <w:t>To the UN High Commissioner for Human Rights:</w:t>
            </w:r>
            <w:r>
              <w:rPr>
                <w:noProof/>
                <w:webHidden/>
              </w:rPr>
              <w:tab/>
            </w:r>
            <w:r>
              <w:rPr>
                <w:noProof/>
                <w:webHidden/>
              </w:rPr>
              <w:fldChar w:fldCharType="begin"/>
            </w:r>
            <w:r>
              <w:rPr>
                <w:noProof/>
                <w:webHidden/>
              </w:rPr>
              <w:instrText xml:space="preserve"> PAGEREF _Toc66643183 \h </w:instrText>
            </w:r>
            <w:r>
              <w:rPr>
                <w:noProof/>
                <w:webHidden/>
              </w:rPr>
            </w:r>
            <w:r>
              <w:rPr>
                <w:noProof/>
                <w:webHidden/>
              </w:rPr>
              <w:fldChar w:fldCharType="separate"/>
            </w:r>
            <w:r>
              <w:rPr>
                <w:noProof/>
                <w:webHidden/>
              </w:rPr>
              <w:t>62</w:t>
            </w:r>
            <w:r>
              <w:rPr>
                <w:noProof/>
                <w:webHidden/>
              </w:rPr>
              <w:fldChar w:fldCharType="end"/>
            </w:r>
          </w:hyperlink>
        </w:p>
        <w:p w14:paraId="4AF9E49C" w14:textId="7C1CFA6A" w:rsidR="00BA30A1" w:rsidRDefault="00BA30A1">
          <w:pPr>
            <w:pStyle w:val="TOC2"/>
            <w:rPr>
              <w:rFonts w:eastAsiaTheme="minorEastAsia"/>
              <w:noProof/>
              <w:lang w:val="en-US"/>
            </w:rPr>
          </w:pPr>
          <w:hyperlink w:anchor="_Toc66643184" w:history="1">
            <w:r w:rsidRPr="00B771F9">
              <w:rPr>
                <w:rStyle w:val="Hyperlink"/>
                <w:rFonts w:eastAsia="Times New Roman"/>
                <w:noProof/>
              </w:rPr>
              <w:t>To UN member states:</w:t>
            </w:r>
            <w:r>
              <w:rPr>
                <w:noProof/>
                <w:webHidden/>
              </w:rPr>
              <w:tab/>
            </w:r>
            <w:r>
              <w:rPr>
                <w:noProof/>
                <w:webHidden/>
              </w:rPr>
              <w:fldChar w:fldCharType="begin"/>
            </w:r>
            <w:r>
              <w:rPr>
                <w:noProof/>
                <w:webHidden/>
              </w:rPr>
              <w:instrText xml:space="preserve"> PAGEREF _Toc66643184 \h </w:instrText>
            </w:r>
            <w:r>
              <w:rPr>
                <w:noProof/>
                <w:webHidden/>
              </w:rPr>
            </w:r>
            <w:r>
              <w:rPr>
                <w:noProof/>
                <w:webHidden/>
              </w:rPr>
              <w:fldChar w:fldCharType="separate"/>
            </w:r>
            <w:r>
              <w:rPr>
                <w:noProof/>
                <w:webHidden/>
              </w:rPr>
              <w:t>62</w:t>
            </w:r>
            <w:r>
              <w:rPr>
                <w:noProof/>
                <w:webHidden/>
              </w:rPr>
              <w:fldChar w:fldCharType="end"/>
            </w:r>
          </w:hyperlink>
        </w:p>
        <w:p w14:paraId="6FC41B2C" w14:textId="1A5D0CAF" w:rsidR="00BA30A1" w:rsidRDefault="00BA30A1">
          <w:pPr>
            <w:pStyle w:val="TOC2"/>
            <w:rPr>
              <w:rFonts w:eastAsiaTheme="minorEastAsia"/>
              <w:noProof/>
              <w:lang w:val="en-US"/>
            </w:rPr>
          </w:pPr>
          <w:hyperlink w:anchor="_Toc66643185" w:history="1">
            <w:r w:rsidRPr="00B771F9">
              <w:rPr>
                <w:rStyle w:val="Hyperlink"/>
                <w:noProof/>
              </w:rPr>
              <w:t>To the international community as a whole:</w:t>
            </w:r>
            <w:r>
              <w:rPr>
                <w:noProof/>
                <w:webHidden/>
              </w:rPr>
              <w:tab/>
            </w:r>
            <w:r>
              <w:rPr>
                <w:noProof/>
                <w:webHidden/>
              </w:rPr>
              <w:fldChar w:fldCharType="begin"/>
            </w:r>
            <w:r>
              <w:rPr>
                <w:noProof/>
                <w:webHidden/>
              </w:rPr>
              <w:instrText xml:space="preserve"> PAGEREF _Toc66643185 \h </w:instrText>
            </w:r>
            <w:r>
              <w:rPr>
                <w:noProof/>
                <w:webHidden/>
              </w:rPr>
            </w:r>
            <w:r>
              <w:rPr>
                <w:noProof/>
                <w:webHidden/>
              </w:rPr>
              <w:fldChar w:fldCharType="separate"/>
            </w:r>
            <w:r>
              <w:rPr>
                <w:noProof/>
                <w:webHidden/>
              </w:rPr>
              <w:t>62</w:t>
            </w:r>
            <w:r>
              <w:rPr>
                <w:noProof/>
                <w:webHidden/>
              </w:rPr>
              <w:fldChar w:fldCharType="end"/>
            </w:r>
          </w:hyperlink>
        </w:p>
        <w:p w14:paraId="51535368" w14:textId="5B7AFA98" w:rsidR="00BA30A1" w:rsidRDefault="00BA30A1">
          <w:pPr>
            <w:pStyle w:val="TOC2"/>
            <w:rPr>
              <w:rFonts w:eastAsiaTheme="minorEastAsia"/>
              <w:noProof/>
              <w:lang w:val="en-US"/>
            </w:rPr>
          </w:pPr>
          <w:hyperlink w:anchor="_Toc66643186" w:history="1">
            <w:r w:rsidRPr="00B771F9">
              <w:rPr>
                <w:rStyle w:val="Hyperlink"/>
                <w:noProof/>
              </w:rPr>
              <w:t>**Forced abortions, forced birth control, and sterilization</w:t>
            </w:r>
            <w:r>
              <w:rPr>
                <w:noProof/>
                <w:webHidden/>
              </w:rPr>
              <w:tab/>
            </w:r>
            <w:r>
              <w:rPr>
                <w:noProof/>
                <w:webHidden/>
              </w:rPr>
              <w:fldChar w:fldCharType="begin"/>
            </w:r>
            <w:r>
              <w:rPr>
                <w:noProof/>
                <w:webHidden/>
              </w:rPr>
              <w:instrText xml:space="preserve"> PAGEREF _Toc66643186 \h </w:instrText>
            </w:r>
            <w:r>
              <w:rPr>
                <w:noProof/>
                <w:webHidden/>
              </w:rPr>
            </w:r>
            <w:r>
              <w:rPr>
                <w:noProof/>
                <w:webHidden/>
              </w:rPr>
              <w:fldChar w:fldCharType="separate"/>
            </w:r>
            <w:r>
              <w:rPr>
                <w:noProof/>
                <w:webHidden/>
              </w:rPr>
              <w:t>63</w:t>
            </w:r>
            <w:r>
              <w:rPr>
                <w:noProof/>
                <w:webHidden/>
              </w:rPr>
              <w:fldChar w:fldCharType="end"/>
            </w:r>
          </w:hyperlink>
        </w:p>
        <w:p w14:paraId="5F094A93" w14:textId="1519AA62" w:rsidR="00791D55" w:rsidRPr="00F75D72" w:rsidRDefault="00791D55" w:rsidP="00791D55">
          <w:pPr>
            <w:rPr>
              <w:b/>
              <w:bCs/>
            </w:rPr>
          </w:pPr>
          <w:r w:rsidRPr="00F75D72">
            <w:rPr>
              <w:b/>
              <w:bCs/>
            </w:rPr>
            <w:fldChar w:fldCharType="end"/>
          </w:r>
        </w:p>
      </w:sdtContent>
    </w:sdt>
    <w:p w14:paraId="0834E881" w14:textId="7199C445" w:rsidR="002C259B" w:rsidRPr="00F75D72" w:rsidRDefault="002C259B" w:rsidP="002C259B">
      <w:pPr>
        <w:pStyle w:val="Title"/>
        <w:rPr>
          <w:rFonts w:eastAsiaTheme="minorEastAsia"/>
          <w:color w:val="5A5A5A" w:themeColor="text1" w:themeTint="A5"/>
          <w:spacing w:val="15"/>
          <w:sz w:val="32"/>
          <w:szCs w:val="32"/>
        </w:rPr>
      </w:pPr>
      <w:r w:rsidRPr="00F75D72">
        <w:rPr>
          <w:sz w:val="32"/>
          <w:szCs w:val="32"/>
        </w:rPr>
        <w:t xml:space="preserve">Cultural Erasure in Xinjiang: </w:t>
      </w:r>
      <w:r w:rsidRPr="00F75D72">
        <w:rPr>
          <w:rStyle w:val="SubtitleChar"/>
          <w:sz w:val="32"/>
          <w:szCs w:val="32"/>
        </w:rPr>
        <w:t>Mass internment</w:t>
      </w:r>
      <w:r w:rsidR="00304E76">
        <w:rPr>
          <w:rStyle w:val="SubtitleChar"/>
          <w:sz w:val="32"/>
          <w:szCs w:val="32"/>
        </w:rPr>
        <w:t>, torture,</w:t>
      </w:r>
      <w:r w:rsidR="00A24F9C" w:rsidRPr="00F75D72">
        <w:rPr>
          <w:rStyle w:val="SubtitleChar"/>
          <w:sz w:val="32"/>
          <w:szCs w:val="32"/>
        </w:rPr>
        <w:t xml:space="preserve"> </w:t>
      </w:r>
      <w:r w:rsidRPr="00F75D72">
        <w:rPr>
          <w:rStyle w:val="SubtitleChar"/>
          <w:sz w:val="32"/>
          <w:szCs w:val="32"/>
        </w:rPr>
        <w:t>and forced assimilation of Muslims in northwest China</w:t>
      </w:r>
    </w:p>
    <w:p w14:paraId="37D0B266" w14:textId="0D66EF0C" w:rsidR="000A52E7" w:rsidRPr="00F75D72" w:rsidRDefault="009D51C2" w:rsidP="009D51C2">
      <w:pPr>
        <w:pStyle w:val="Heading1"/>
      </w:pPr>
      <w:bookmarkStart w:id="1" w:name="_Toc66643114"/>
      <w:r>
        <w:t>1.</w:t>
      </w:r>
      <w:commentRangeStart w:id="2"/>
      <w:r>
        <w:t xml:space="preserve"> Ex</w:t>
      </w:r>
      <w:r w:rsidR="00D1268A" w:rsidRPr="00F75D72">
        <w:t>ecutive Summary</w:t>
      </w:r>
      <w:commentRangeEnd w:id="2"/>
      <w:r w:rsidR="00531F41" w:rsidRPr="00F75D72">
        <w:rPr>
          <w:rStyle w:val="CommentReference"/>
          <w:rFonts w:asciiTheme="minorHAnsi" w:eastAsiaTheme="minorHAnsi" w:hAnsiTheme="minorHAnsi" w:cstheme="minorBidi"/>
          <w:color w:val="auto"/>
        </w:rPr>
        <w:commentReference w:id="2"/>
      </w:r>
      <w:bookmarkEnd w:id="1"/>
    </w:p>
    <w:p w14:paraId="411FCCD3" w14:textId="0B6813E0" w:rsidR="00481302" w:rsidRPr="00F75D72" w:rsidRDefault="000A52E7" w:rsidP="00481302">
      <w:pPr>
        <w:spacing w:line="240" w:lineRule="auto"/>
        <w:jc w:val="both"/>
      </w:pPr>
      <w:r w:rsidRPr="00F75D72">
        <w:t>Uyghurs, Kazakhs</w:t>
      </w:r>
      <w:r w:rsidR="00F75D72">
        <w:t>,</w:t>
      </w:r>
      <w:r w:rsidRPr="00F75D72">
        <w:t xml:space="preserve"> and other predominantly Turkic Muslim peoples living in Xinjiang have long faced discrimination and persecution. In 2017, under the guise of an intensifying counterterrorism campaign, the government of China commenced a massive escalation of its historic</w:t>
      </w:r>
      <w:r w:rsidR="00F75D72">
        <w:t>al</w:t>
      </w:r>
      <w:r w:rsidRPr="00F75D72">
        <w:t xml:space="preserve"> abuses against these peoples. An objective of the government’s campaign is to eradicate Islamic religious beliefs and Turkic Muslim ethno-cultural </w:t>
      </w:r>
      <w:r w:rsidR="00332009" w:rsidRPr="00F75D72">
        <w:t xml:space="preserve">practices </w:t>
      </w:r>
      <w:r w:rsidRPr="00F75D72">
        <w:t>and replace the</w:t>
      </w:r>
      <w:r w:rsidR="00F75D72">
        <w:t>m</w:t>
      </w:r>
      <w:r w:rsidRPr="00F75D72">
        <w:t xml:space="preserve"> with secular state-sanctioned views and activities, and ultimately to </w:t>
      </w:r>
      <w:r w:rsidR="00F75D72">
        <w:t>“</w:t>
      </w:r>
      <w:r w:rsidRPr="00F75D72">
        <w:t>transform</w:t>
      </w:r>
      <w:r w:rsidR="00F75D72">
        <w:t>”</w:t>
      </w:r>
      <w:r w:rsidRPr="00F75D72">
        <w:t xml:space="preserve"> members of these ethnic minorit</w:t>
      </w:r>
      <w:r w:rsidR="00F75D72">
        <w:t>ies</w:t>
      </w:r>
      <w:r w:rsidRPr="00F75D72">
        <w:t xml:space="preserve"> into obedient supporters of the Chinese Communist Party and President Xi Jinping. </w:t>
      </w:r>
    </w:p>
    <w:p w14:paraId="6421B730" w14:textId="7FECF0D3" w:rsidR="000A52E7" w:rsidRPr="00F75D72" w:rsidRDefault="000A52E7" w:rsidP="000A52E7">
      <w:pPr>
        <w:spacing w:line="240" w:lineRule="auto"/>
        <w:jc w:val="both"/>
      </w:pPr>
      <w:r w:rsidRPr="00F75D72">
        <w:t>To achieve this political indoctrination and cultural erasure, the government commenced a campaign of mass internment and forced assimilation.</w:t>
      </w:r>
      <w:r w:rsidR="00F75D72" w:rsidRPr="00F75D72">
        <w:t xml:space="preserve"> </w:t>
      </w:r>
      <w:r w:rsidRPr="00F75D72">
        <w:t xml:space="preserve">More than a million men and women – Uyghurs, Kazakhs, Kyrgyz, Uzbeks, Tatars, Tajiks, and </w:t>
      </w:r>
      <w:commentRangeStart w:id="3"/>
      <w:r w:rsidRPr="00F75D72">
        <w:t>Dungans</w:t>
      </w:r>
      <w:commentRangeEnd w:id="3"/>
      <w:r w:rsidRPr="00F75D72">
        <w:rPr>
          <w:rStyle w:val="CommentReference"/>
        </w:rPr>
        <w:commentReference w:id="3"/>
      </w:r>
      <w:r w:rsidRPr="00F75D72">
        <w:t xml:space="preserve"> – have been arbitrarily detained in what the government refers to as </w:t>
      </w:r>
      <w:r w:rsidR="00F75D72">
        <w:t>“</w:t>
      </w:r>
      <w:r w:rsidRPr="00F75D72">
        <w:t>vocational training cent</w:t>
      </w:r>
      <w:r w:rsidR="00F75D72">
        <w:t>r</w:t>
      </w:r>
      <w:r w:rsidRPr="00F75D72">
        <w:t>es</w:t>
      </w:r>
      <w:r w:rsidR="00F75D72">
        <w:t>”</w:t>
      </w:r>
      <w:r w:rsidRPr="00F75D72">
        <w:t xml:space="preserve"> or </w:t>
      </w:r>
      <w:r w:rsidR="00F75D72">
        <w:t>“</w:t>
      </w:r>
      <w:r w:rsidRPr="00F75D72">
        <w:t>re-education camps</w:t>
      </w:r>
      <w:r w:rsidR="00F75D72">
        <w:t>”</w:t>
      </w:r>
      <w:r w:rsidRPr="00F75D72">
        <w:t>, but which are more accurately described as internment camps. In these camps, detainees are subjected to a ceaseless indoctrination campaign as well as physical and psychological torture and other forms of ill-treatment.</w:t>
      </w:r>
    </w:p>
    <w:p w14:paraId="4E3281D8" w14:textId="25FDD85F" w:rsidR="000A52E7" w:rsidRPr="00F75D72" w:rsidRDefault="000A52E7" w:rsidP="000A52E7">
      <w:pPr>
        <w:spacing w:line="240" w:lineRule="auto"/>
        <w:jc w:val="both"/>
      </w:pPr>
      <w:r w:rsidRPr="00F75D72">
        <w:t xml:space="preserve">The internment camp system is one part of </w:t>
      </w:r>
      <w:r w:rsidR="00F75D72">
        <w:t xml:space="preserve">a </w:t>
      </w:r>
      <w:r w:rsidRPr="00F75D72">
        <w:t>larger system of subjugation in Xinjiang.</w:t>
      </w:r>
      <w:r w:rsidR="00F75D72" w:rsidRPr="00F75D72">
        <w:t xml:space="preserve"> </w:t>
      </w:r>
      <w:r w:rsidRPr="00F75D72">
        <w:t>The government has enacted far-reaching policies that severely restrict behavio</w:t>
      </w:r>
      <w:r w:rsidR="00F75D72">
        <w:t>u</w:t>
      </w:r>
      <w:r w:rsidRPr="00F75D72">
        <w:t xml:space="preserve">r outside the camps. These policies violate fundamental human rights, including security of person, movement, peaceful assembly, expression, thought, belief, conscience, religion, equal protection under the law, and privacy. These </w:t>
      </w:r>
      <w:r w:rsidRPr="00F75D72">
        <w:lastRenderedPageBreak/>
        <w:t xml:space="preserve">abuses are carried out </w:t>
      </w:r>
      <w:r w:rsidR="00F75D72">
        <w:t>in</w:t>
      </w:r>
      <w:r w:rsidR="00F75D72" w:rsidRPr="00F75D72">
        <w:t xml:space="preserve"> </w:t>
      </w:r>
      <w:r w:rsidRPr="00F75D72">
        <w:t>such a widespread and systematic manner tha</w:t>
      </w:r>
      <w:r w:rsidR="00F75D72">
        <w:t>t</w:t>
      </w:r>
      <w:r w:rsidRPr="00F75D72">
        <w:t xml:space="preserve"> they are now an inexorable aspect of daily life in Xinjiang for millions of members of ethnic minorities.</w:t>
      </w:r>
    </w:p>
    <w:p w14:paraId="64DE099B" w14:textId="0BDD36BE" w:rsidR="00481302" w:rsidRPr="00F75D72" w:rsidRDefault="00481302" w:rsidP="00481302">
      <w:pPr>
        <w:spacing w:line="240" w:lineRule="auto"/>
        <w:jc w:val="both"/>
      </w:pPr>
      <w:r w:rsidRPr="00F75D72">
        <w:t>The government has gone to extraordinary lengths to cover</w:t>
      </w:r>
      <w:r w:rsidR="00F75D72">
        <w:t xml:space="preserve"> </w:t>
      </w:r>
      <w:r w:rsidRPr="00F75D72">
        <w:t xml:space="preserve">up it abuses in Xinjiang and, in particular, to prevent foreigners from obtaining information about the internment camps. The whereabouts of many of the </w:t>
      </w:r>
      <w:r w:rsidR="00F75D72">
        <w:t>people</w:t>
      </w:r>
      <w:r w:rsidRPr="00F75D72">
        <w:t xml:space="preserve"> sent to internment camps </w:t>
      </w:r>
      <w:r w:rsidR="00C5713B">
        <w:t>is</w:t>
      </w:r>
      <w:r w:rsidR="00C5713B" w:rsidRPr="00F75D72">
        <w:t xml:space="preserve"> </w:t>
      </w:r>
      <w:r w:rsidRPr="00F75D72">
        <w:t xml:space="preserve">not known. Many remain in indefinite incommunicado detention in the camps. Hundreds of thousands have been transferred to situations of forced labour or given long </w:t>
      </w:r>
      <w:r w:rsidR="00C5713B">
        <w:t xml:space="preserve">prison </w:t>
      </w:r>
      <w:r w:rsidRPr="00F75D72">
        <w:t xml:space="preserve">sentences. Those who have been permitted to return to their homes do so under strict conditions limiting their movement and associations. </w:t>
      </w:r>
    </w:p>
    <w:p w14:paraId="216187C7" w14:textId="1B3BAF11" w:rsidR="000A52E7" w:rsidRPr="00F75D72" w:rsidRDefault="000A52E7" w:rsidP="000A52E7">
      <w:pPr>
        <w:spacing w:line="240" w:lineRule="auto"/>
        <w:jc w:val="both"/>
      </w:pPr>
      <w:r w:rsidRPr="00F75D72">
        <w:t xml:space="preserve">The brutal effectiveness and tremendous scale of the government’s campaign – and the associated cover-up – derive from </w:t>
      </w:r>
      <w:r w:rsidR="00C5713B">
        <w:t>the government’s</w:t>
      </w:r>
      <w:r w:rsidR="00C5713B" w:rsidRPr="00F75D72">
        <w:t xml:space="preserve"> </w:t>
      </w:r>
      <w:r w:rsidRPr="00F75D72">
        <w:t>unprecedented use of surveillance technology coupled with its ability to mobilize huge portions of the population to enforce its will. The government relies on a nearly inescapable in-person and electronic surveillance operation designed to ensure that the behavio</w:t>
      </w:r>
      <w:r w:rsidR="00C5713B">
        <w:t>u</w:t>
      </w:r>
      <w:r w:rsidRPr="00F75D72">
        <w:t xml:space="preserve">r of ethnic monitories is continuously monitored and evaluated. Ubiquitous government cadres, violent security forces, and a subservient legal system act in concert – along with a substantial portion of the civilian population who have been terrorized into complicity – </w:t>
      </w:r>
      <w:r w:rsidR="00C5713B">
        <w:t xml:space="preserve">to </w:t>
      </w:r>
      <w:r w:rsidRPr="00F75D72">
        <w:t>conduct the surveillance, enforce illegal policies, and administer the internment camps, prisons, and forced labour.</w:t>
      </w:r>
      <w:r w:rsidR="00F75D72" w:rsidRPr="00F75D72">
        <w:t xml:space="preserve"> </w:t>
      </w:r>
      <w:r w:rsidRPr="00F75D72">
        <w:t>As a result, members of the targeted ethnic groups</w:t>
      </w:r>
      <w:r w:rsidR="004E4AFC">
        <w:t>,</w:t>
      </w:r>
      <w:r w:rsidRPr="00F75D72">
        <w:t xml:space="preserve"> including those who have never been sent to an internment camp, a prison, or a situation of forced labour</w:t>
      </w:r>
      <w:r w:rsidR="004E4AFC">
        <w:t>,</w:t>
      </w:r>
      <w:r w:rsidR="00F75D72" w:rsidRPr="00F75D72">
        <w:t xml:space="preserve"> </w:t>
      </w:r>
      <w:r w:rsidRPr="00F75D72">
        <w:t>live in constant fear under the highly credible threat of arrest, detention, torture, and disappearance under a draconian system of social control that denies them their basic human rights and is a constant affront to basic human dignity.</w:t>
      </w:r>
    </w:p>
    <w:p w14:paraId="2AF9F7A1" w14:textId="747D4F78" w:rsidR="00481302" w:rsidRPr="00F75D72" w:rsidRDefault="00481302" w:rsidP="00481302">
      <w:pPr>
        <w:spacing w:line="240" w:lineRule="auto"/>
        <w:jc w:val="both"/>
      </w:pPr>
      <w:r w:rsidRPr="00F75D72">
        <w:t xml:space="preserve">This report details human rights violations committed by the </w:t>
      </w:r>
      <w:r w:rsidR="004E4AFC">
        <w:t>G</w:t>
      </w:r>
      <w:r w:rsidRPr="00F75D72">
        <w:t>overnment of China in Xinjiang between 2017 and 2021. The findings are based primarily on first-hand testimonial evidence from XX survivors and witnesses interviewed by Amnesty International, XX of whom had never shared their stories publicly before. The report also draws on leaked government documents and a substantial body of public reporting by journalists and</w:t>
      </w:r>
      <w:r w:rsidR="00842828">
        <w:t xml:space="preserve"> other</w:t>
      </w:r>
      <w:r w:rsidRPr="00F75D72">
        <w:t xml:space="preserve"> investigators. </w:t>
      </w:r>
      <w:r w:rsidR="001C4B1C" w:rsidRPr="00F75D72">
        <w:t>Evidence demonstrates that the Government of China knowingly and purposefully targeted ethnic minorit</w:t>
      </w:r>
      <w:r w:rsidR="001C4B1C">
        <w:t>ies</w:t>
      </w:r>
      <w:r w:rsidR="001C4B1C" w:rsidRPr="00F75D72">
        <w:t xml:space="preserve"> in Xinjiang, including by unlawful restriction of their basic human rights, as well as by an ethnically</w:t>
      </w:r>
      <w:r w:rsidR="001C4B1C">
        <w:t xml:space="preserve"> </w:t>
      </w:r>
      <w:r w:rsidR="001C4B1C" w:rsidRPr="00F75D72">
        <w:t>targeted campaign of mass</w:t>
      </w:r>
      <w:r w:rsidR="001C4B1C">
        <w:t xml:space="preserve"> detention</w:t>
      </w:r>
      <w:r w:rsidR="001C4B1C" w:rsidRPr="00F75D72">
        <w:t>,</w:t>
      </w:r>
      <w:r w:rsidR="001C4B1C">
        <w:t xml:space="preserve"> and</w:t>
      </w:r>
      <w:r w:rsidR="001C4B1C" w:rsidRPr="00F75D72">
        <w:t xml:space="preserve"> torture and other ill treatment. The government’s actions evince a clear intent to target certain populations collectively on the basis of their ethnicity and religion and to use serious violence and intimidation to outlaw their religious practices and eradicate their ethno-cultural identify. On the basis of the evidence gathered by Amnesty International and from other sources that Amnesty has concluded to be credible, this report concludes that the </w:t>
      </w:r>
      <w:r w:rsidR="001C4B1C">
        <w:t>G</w:t>
      </w:r>
      <w:r w:rsidR="001C4B1C" w:rsidRPr="00F75D72">
        <w:t>overnment of China has committed serious violations of international human rights law and international criminal law, incl</w:t>
      </w:r>
      <w:r w:rsidR="001C4B1C">
        <w:t xml:space="preserve">uding crimes against humanity. </w:t>
      </w:r>
    </w:p>
    <w:p w14:paraId="12765AEE" w14:textId="4F72E93F" w:rsidR="004E4AFC" w:rsidRDefault="00481302" w:rsidP="00481302">
      <w:pPr>
        <w:spacing w:line="240" w:lineRule="auto"/>
        <w:jc w:val="both"/>
      </w:pPr>
      <w:commentRangeStart w:id="4"/>
      <w:r w:rsidRPr="00F75D72">
        <w:t xml:space="preserve">The report has </w:t>
      </w:r>
      <w:r w:rsidR="001C4B1C">
        <w:t>12</w:t>
      </w:r>
      <w:r w:rsidR="004E4AFC" w:rsidRPr="00F75D72">
        <w:t xml:space="preserve"> </w:t>
      </w:r>
      <w:r w:rsidRPr="00F75D72">
        <w:t>chapter</w:t>
      </w:r>
      <w:r w:rsidR="000A52E7" w:rsidRPr="00F75D72">
        <w:t>s</w:t>
      </w:r>
      <w:r w:rsidR="00D613CB">
        <w:t>:</w:t>
      </w:r>
      <w:r w:rsidRPr="00F75D72">
        <w:t xml:space="preserve"> </w:t>
      </w:r>
      <w:commentRangeEnd w:id="4"/>
      <w:r w:rsidR="001C4B1C">
        <w:rPr>
          <w:rStyle w:val="CommentReference"/>
        </w:rPr>
        <w:commentReference w:id="4"/>
      </w:r>
    </w:p>
    <w:p w14:paraId="4507629E" w14:textId="6F2619A6" w:rsidR="00842828" w:rsidRDefault="00842828" w:rsidP="009A6A00">
      <w:pPr>
        <w:pStyle w:val="ListParagraph"/>
        <w:numPr>
          <w:ilvl w:val="0"/>
          <w:numId w:val="13"/>
        </w:numPr>
        <w:spacing w:line="240" w:lineRule="auto"/>
        <w:jc w:val="both"/>
      </w:pPr>
      <w:r>
        <w:t xml:space="preserve">Chapter 2 describes the research methodology and details the obstacles to conducting human rights research in Xinjiang. </w:t>
      </w:r>
    </w:p>
    <w:p w14:paraId="23B2F8A8" w14:textId="1DF85A0B" w:rsidR="00842828" w:rsidRDefault="00842828" w:rsidP="009A6A00">
      <w:pPr>
        <w:pStyle w:val="ListParagraph"/>
        <w:numPr>
          <w:ilvl w:val="0"/>
          <w:numId w:val="13"/>
        </w:numPr>
        <w:spacing w:line="240" w:lineRule="auto"/>
        <w:jc w:val="both"/>
      </w:pPr>
      <w:r>
        <w:t xml:space="preserve">Chapter 3 provides background information Xinjiang and gives an overview of the cycles of violence, discrimination, and repression that occurred in Xinjiang from the 1980s to 2016. </w:t>
      </w:r>
    </w:p>
    <w:p w14:paraId="2D4B8EBE" w14:textId="3500CFBF" w:rsidR="004E4AFC" w:rsidRDefault="00842828" w:rsidP="009A6A00">
      <w:pPr>
        <w:pStyle w:val="ListParagraph"/>
        <w:numPr>
          <w:ilvl w:val="0"/>
          <w:numId w:val="13"/>
        </w:numPr>
        <w:spacing w:line="240" w:lineRule="auto"/>
        <w:jc w:val="both"/>
      </w:pPr>
      <w:r>
        <w:t>Chapter 4</w:t>
      </w:r>
      <w:r w:rsidR="00481302" w:rsidRPr="00F75D72">
        <w:t xml:space="preserve"> describes</w:t>
      </w:r>
      <w:r>
        <w:t xml:space="preserve"> major</w:t>
      </w:r>
      <w:r w:rsidR="00481302" w:rsidRPr="00F75D72">
        <w:t xml:space="preserve"> human rights violations in Xinjiang </w:t>
      </w:r>
      <w:r>
        <w:t xml:space="preserve">since 2017 </w:t>
      </w:r>
      <w:r w:rsidR="00481302" w:rsidRPr="00F75D72">
        <w:t xml:space="preserve">that </w:t>
      </w:r>
      <w:r>
        <w:t xml:space="preserve">have </w:t>
      </w:r>
      <w:r w:rsidRPr="00F75D72">
        <w:t>occur</w:t>
      </w:r>
      <w:r>
        <w:t>red</w:t>
      </w:r>
      <w:r w:rsidR="00481302" w:rsidRPr="00F75D72">
        <w:t xml:space="preserve"> outside the camps.</w:t>
      </w:r>
      <w:r w:rsidR="00F75D72" w:rsidRPr="00F75D72">
        <w:t xml:space="preserve"> </w:t>
      </w:r>
    </w:p>
    <w:p w14:paraId="7A473C98" w14:textId="15794E70" w:rsidR="00F022BE" w:rsidRDefault="000A52E7" w:rsidP="009A6A00">
      <w:pPr>
        <w:pStyle w:val="ListParagraph"/>
        <w:numPr>
          <w:ilvl w:val="0"/>
          <w:numId w:val="13"/>
        </w:numPr>
        <w:spacing w:line="240" w:lineRule="auto"/>
        <w:jc w:val="both"/>
      </w:pPr>
      <w:r w:rsidRPr="00F75D72">
        <w:t xml:space="preserve">Chapter </w:t>
      </w:r>
      <w:r w:rsidR="00842828">
        <w:t>5</w:t>
      </w:r>
      <w:r w:rsidR="00481302" w:rsidRPr="00F75D72">
        <w:t xml:space="preserve"> focuses on what happens to detainees from the</w:t>
      </w:r>
      <w:r w:rsidRPr="00F75D72">
        <w:t xml:space="preserve"> time they are detained</w:t>
      </w:r>
      <w:r w:rsidR="00481302" w:rsidRPr="00F75D72">
        <w:t xml:space="preserve"> until they enter an internment camp</w:t>
      </w:r>
      <w:r w:rsidR="004E4AFC">
        <w:t>:</w:t>
      </w:r>
      <w:r w:rsidR="00481302" w:rsidRPr="00F75D72">
        <w:t xml:space="preserve"> the process of </w:t>
      </w:r>
      <w:r w:rsidR="001C4B1C">
        <w:t>arbitrary</w:t>
      </w:r>
      <w:r w:rsidR="00481302" w:rsidRPr="00F75D72">
        <w:t xml:space="preserve"> detention, interrogation, biometric data collection, and transfer to </w:t>
      </w:r>
      <w:r w:rsidR="004E4AFC">
        <w:t>a</w:t>
      </w:r>
      <w:r w:rsidR="004E4AFC" w:rsidRPr="00F75D72">
        <w:t xml:space="preserve"> </w:t>
      </w:r>
      <w:r w:rsidR="00481302" w:rsidRPr="00F75D72">
        <w:t xml:space="preserve">camp. </w:t>
      </w:r>
    </w:p>
    <w:p w14:paraId="459BCDDA" w14:textId="6C5D67C4" w:rsidR="004E4AFC" w:rsidRDefault="00F022BE" w:rsidP="009A6A00">
      <w:pPr>
        <w:pStyle w:val="ListParagraph"/>
        <w:numPr>
          <w:ilvl w:val="0"/>
          <w:numId w:val="13"/>
        </w:numPr>
        <w:spacing w:line="240" w:lineRule="auto"/>
        <w:jc w:val="both"/>
      </w:pPr>
      <w:r>
        <w:t xml:space="preserve">Chapter </w:t>
      </w:r>
      <w:r w:rsidR="001C4B1C">
        <w:t>6</w:t>
      </w:r>
      <w:r w:rsidR="00481302" w:rsidRPr="00F75D72">
        <w:t xml:space="preserve"> details life for detainees inside the internment camps, including the conditions in the camps, the highly</w:t>
      </w:r>
      <w:r w:rsidR="004E4AFC">
        <w:t xml:space="preserve"> </w:t>
      </w:r>
      <w:r w:rsidR="00481302" w:rsidRPr="00F75D72">
        <w:t>regimented daily routines,</w:t>
      </w:r>
      <w:r w:rsidR="001C4B1C">
        <w:t xml:space="preserve"> and</w:t>
      </w:r>
      <w:r w:rsidR="00481302" w:rsidRPr="00F75D72">
        <w:t xml:space="preserve"> the content of the </w:t>
      </w:r>
      <w:r w:rsidR="004E4AFC">
        <w:t>“</w:t>
      </w:r>
      <w:r w:rsidR="00481302" w:rsidRPr="00F75D72">
        <w:t>re-education</w:t>
      </w:r>
      <w:r w:rsidR="004E4AFC">
        <w:t>”</w:t>
      </w:r>
      <w:r w:rsidR="001C4B1C">
        <w:t xml:space="preserve"> curriculum. </w:t>
      </w:r>
      <w:r w:rsidR="004E4AFC">
        <w:t xml:space="preserve">Chapter </w:t>
      </w:r>
      <w:r w:rsidR="001C4B1C">
        <w:t>6</w:t>
      </w:r>
      <w:r w:rsidR="004E4AFC" w:rsidRPr="00F75D72">
        <w:t xml:space="preserve"> </w:t>
      </w:r>
      <w:r w:rsidR="00481302" w:rsidRPr="00F75D72">
        <w:t xml:space="preserve">also provides information about the structure and scale of the </w:t>
      </w:r>
      <w:r w:rsidR="00481302" w:rsidRPr="00F75D72">
        <w:lastRenderedPageBreak/>
        <w:t xml:space="preserve">internment camp system and, using satellite imagery, provides estimates of the number, size, and location of </w:t>
      </w:r>
      <w:r w:rsidR="006269F8" w:rsidRPr="00F75D72">
        <w:t xml:space="preserve">operational </w:t>
      </w:r>
      <w:r w:rsidR="00481302" w:rsidRPr="00F75D72">
        <w:t xml:space="preserve">camps. </w:t>
      </w:r>
    </w:p>
    <w:p w14:paraId="5662B533" w14:textId="69289043" w:rsidR="001C4B1C" w:rsidRDefault="001C4B1C" w:rsidP="009A6A00">
      <w:pPr>
        <w:pStyle w:val="ListParagraph"/>
        <w:numPr>
          <w:ilvl w:val="0"/>
          <w:numId w:val="13"/>
        </w:numPr>
        <w:spacing w:line="240" w:lineRule="auto"/>
        <w:jc w:val="both"/>
      </w:pPr>
      <w:r>
        <w:t xml:space="preserve">Chapter 7 describes </w:t>
      </w:r>
      <w:r w:rsidRPr="00F75D72">
        <w:t>the widespread and systematic use of torture a</w:t>
      </w:r>
      <w:r>
        <w:t xml:space="preserve">nd other forms of ill-treatment in the internment camps. </w:t>
      </w:r>
    </w:p>
    <w:p w14:paraId="5D52ED52" w14:textId="6E4B01E2" w:rsidR="004E4AFC" w:rsidRDefault="001C4B1C" w:rsidP="009A6A00">
      <w:pPr>
        <w:pStyle w:val="ListParagraph"/>
        <w:numPr>
          <w:ilvl w:val="0"/>
          <w:numId w:val="13"/>
        </w:numPr>
        <w:spacing w:line="240" w:lineRule="auto"/>
        <w:jc w:val="both"/>
      </w:pPr>
      <w:r>
        <w:t>Chapter 8</w:t>
      </w:r>
      <w:r w:rsidR="00481302" w:rsidRPr="00F75D72">
        <w:t xml:space="preserve"> examines</w:t>
      </w:r>
      <w:r>
        <w:t xml:space="preserve"> the process that determines whether detainees are released from internment camps or sent to prisons or situations of forced labour. </w:t>
      </w:r>
    </w:p>
    <w:p w14:paraId="529DA9F0" w14:textId="4B1CBF06" w:rsidR="00481302" w:rsidRDefault="001C4B1C" w:rsidP="009A6A00">
      <w:pPr>
        <w:pStyle w:val="ListParagraph"/>
        <w:numPr>
          <w:ilvl w:val="0"/>
          <w:numId w:val="13"/>
        </w:numPr>
        <w:spacing w:line="240" w:lineRule="auto"/>
        <w:jc w:val="both"/>
      </w:pPr>
      <w:r>
        <w:t>Chapter 9</w:t>
      </w:r>
      <w:r w:rsidR="00481302" w:rsidRPr="00F75D72">
        <w:t xml:space="preserve"> describes the restriction</w:t>
      </w:r>
      <w:r w:rsidR="006269F8">
        <w:t>s</w:t>
      </w:r>
      <w:r w:rsidR="00481302" w:rsidRPr="00F75D72">
        <w:t xml:space="preserve"> on the rights and freedoms </w:t>
      </w:r>
      <w:r w:rsidR="006269F8">
        <w:t>placed on</w:t>
      </w:r>
      <w:r w:rsidR="00481302" w:rsidRPr="00F75D72">
        <w:t xml:space="preserve"> ex-internees and their families after </w:t>
      </w:r>
      <w:r w:rsidR="006269F8">
        <w:t xml:space="preserve">internees </w:t>
      </w:r>
      <w:r w:rsidR="00481302" w:rsidRPr="00F75D72">
        <w:t>are released from the camps, including the surveillance by government minders</w:t>
      </w:r>
      <w:r w:rsidR="006269F8">
        <w:t>,</w:t>
      </w:r>
      <w:r w:rsidR="00481302" w:rsidRPr="00F75D72">
        <w:t xml:space="preserve"> who often li</w:t>
      </w:r>
      <w:r w:rsidR="006269F8">
        <w:t>v</w:t>
      </w:r>
      <w:r w:rsidR="00481302" w:rsidRPr="00F75D72">
        <w:t>e with ex-detainees</w:t>
      </w:r>
      <w:r w:rsidR="006269F8">
        <w:t>;</w:t>
      </w:r>
      <w:r w:rsidR="00481302" w:rsidRPr="00F75D72">
        <w:t xml:space="preserve"> other restriction</w:t>
      </w:r>
      <w:r w:rsidR="006269F8">
        <w:t>s</w:t>
      </w:r>
      <w:r w:rsidR="00481302" w:rsidRPr="00F75D72">
        <w:t xml:space="preserve"> on movement and association</w:t>
      </w:r>
      <w:r w:rsidR="006269F8">
        <w:t>;</w:t>
      </w:r>
      <w:r w:rsidR="00481302" w:rsidRPr="00F75D72">
        <w:t xml:space="preserve"> continued </w:t>
      </w:r>
      <w:r w:rsidR="006269F8">
        <w:t>“</w:t>
      </w:r>
      <w:r w:rsidR="00481302" w:rsidRPr="00F75D72">
        <w:t>re-education</w:t>
      </w:r>
      <w:r w:rsidR="006269F8">
        <w:t>”</w:t>
      </w:r>
      <w:r w:rsidR="00481302" w:rsidRPr="00F75D72">
        <w:t xml:space="preserve"> classes</w:t>
      </w:r>
      <w:r w:rsidR="006269F8">
        <w:t>;</w:t>
      </w:r>
      <w:r w:rsidR="00481302" w:rsidRPr="00F75D72">
        <w:t xml:space="preserve"> and social ostracization. </w:t>
      </w:r>
    </w:p>
    <w:p w14:paraId="28D91888" w14:textId="0C02233D" w:rsidR="001C4B1C" w:rsidRDefault="001C4B1C" w:rsidP="009A6A00">
      <w:pPr>
        <w:pStyle w:val="ListParagraph"/>
        <w:numPr>
          <w:ilvl w:val="0"/>
          <w:numId w:val="13"/>
        </w:numPr>
        <w:spacing w:line="240" w:lineRule="auto"/>
        <w:jc w:val="both"/>
      </w:pPr>
      <w:r>
        <w:t xml:space="preserve">Chapter 10 argues that the abuses committed in Xinjiang since 2017 meet the all elements of the elements of crimes against humanity under international criminal law. </w:t>
      </w:r>
    </w:p>
    <w:p w14:paraId="490EA0FE" w14:textId="7DCB0BC7" w:rsidR="001C4B1C" w:rsidRDefault="001C4B1C" w:rsidP="009A6A00">
      <w:pPr>
        <w:pStyle w:val="ListParagraph"/>
        <w:numPr>
          <w:ilvl w:val="0"/>
          <w:numId w:val="13"/>
        </w:numPr>
        <w:spacing w:line="240" w:lineRule="auto"/>
        <w:jc w:val="both"/>
      </w:pPr>
      <w:r>
        <w:t>Chapter 11 concludes</w:t>
      </w:r>
    </w:p>
    <w:p w14:paraId="718FCE24" w14:textId="1592E248" w:rsidR="001C4B1C" w:rsidRPr="00F75D72" w:rsidRDefault="001C4B1C" w:rsidP="009A6A00">
      <w:pPr>
        <w:pStyle w:val="ListParagraph"/>
        <w:numPr>
          <w:ilvl w:val="0"/>
          <w:numId w:val="13"/>
        </w:numPr>
        <w:spacing w:line="240" w:lineRule="auto"/>
        <w:jc w:val="both"/>
      </w:pPr>
      <w:r>
        <w:t>Chapter 12 provides recommendations to the Government of China and UN bodies and member states</w:t>
      </w:r>
    </w:p>
    <w:p w14:paraId="23E7ABCA" w14:textId="46D5C9AA" w:rsidR="008B59BE" w:rsidRPr="00F75D72" w:rsidRDefault="009D51C2" w:rsidP="009D51C2">
      <w:pPr>
        <w:pStyle w:val="Heading1"/>
      </w:pPr>
      <w:bookmarkStart w:id="5" w:name="_Toc66643115"/>
      <w:r>
        <w:t>2</w:t>
      </w:r>
      <w:commentRangeStart w:id="6"/>
      <w:r>
        <w:t>. M</w:t>
      </w:r>
      <w:r w:rsidR="008B59BE" w:rsidRPr="00F75D72">
        <w:t>ethodology</w:t>
      </w:r>
      <w:commentRangeEnd w:id="6"/>
      <w:r w:rsidR="008B59BE" w:rsidRPr="00F75D72">
        <w:rPr>
          <w:rStyle w:val="CommentReference"/>
          <w:sz w:val="32"/>
          <w:szCs w:val="32"/>
        </w:rPr>
        <w:commentReference w:id="6"/>
      </w:r>
      <w:bookmarkEnd w:id="0"/>
      <w:bookmarkEnd w:id="5"/>
    </w:p>
    <w:p w14:paraId="09B62D4B" w14:textId="57A2A6BD" w:rsidR="008B59BE" w:rsidRPr="00F75D72" w:rsidRDefault="008B59BE" w:rsidP="008B59BE">
      <w:pPr>
        <w:spacing w:line="240" w:lineRule="auto"/>
        <w:jc w:val="both"/>
      </w:pPr>
      <w:r w:rsidRPr="00F75D72">
        <w:t xml:space="preserve">This report is a product of field and remote research carried out between October 2019 and April 2021. The report’s findings and conclusions draw heavily from first-hand testimonies </w:t>
      </w:r>
      <w:r w:rsidR="00FB2278">
        <w:t xml:space="preserve">that </w:t>
      </w:r>
      <w:r w:rsidR="00FB2278" w:rsidRPr="00F75D72">
        <w:t xml:space="preserve">Amnesty International </w:t>
      </w:r>
      <w:r w:rsidR="00FB2278">
        <w:t xml:space="preserve">gathered </w:t>
      </w:r>
      <w:r w:rsidRPr="00F75D72">
        <w:t xml:space="preserve">from survivors and witnesses, as well as an analysis of satellite imagery and data. The report also draws on testimonial evidence and confidential government documents gathered from journalists, diaspora groups, and other human rights organizations. </w:t>
      </w:r>
    </w:p>
    <w:p w14:paraId="54A09F4D" w14:textId="77777777" w:rsidR="006165BE" w:rsidRPr="00F75D72" w:rsidRDefault="008B59BE" w:rsidP="006165BE">
      <w:pPr>
        <w:spacing w:line="240" w:lineRule="auto"/>
        <w:jc w:val="both"/>
      </w:pPr>
      <w:r w:rsidRPr="00F75D72">
        <w:t>Between October 2019 and April 2021, Amnesty International interviewed XXX people with knowledge of the situation in Xinjiang, China</w:t>
      </w:r>
      <w:r w:rsidR="00FB2278">
        <w:t>:</w:t>
      </w:r>
      <w:r w:rsidRPr="00F75D72">
        <w:t xml:space="preserve"> XX </w:t>
      </w:r>
      <w:r w:rsidR="00FB2278">
        <w:t xml:space="preserve">were </w:t>
      </w:r>
      <w:r w:rsidRPr="00F75D72">
        <w:t xml:space="preserve">survivors </w:t>
      </w:r>
      <w:r w:rsidR="00FB2278">
        <w:t>(</w:t>
      </w:r>
      <w:r w:rsidRPr="00F75D72">
        <w:t>XX men and XX women</w:t>
      </w:r>
      <w:r w:rsidR="00FB2278">
        <w:t>)</w:t>
      </w:r>
      <w:r w:rsidRPr="00F75D72">
        <w:t xml:space="preserve"> of internment camps</w:t>
      </w:r>
      <w:r w:rsidR="006165BE">
        <w:t xml:space="preserve">, </w:t>
      </w:r>
      <w:r w:rsidR="006165BE" w:rsidRPr="00F75D72">
        <w:t>XX had lived in or visited Xinjiang since 2017</w:t>
      </w:r>
      <w:r w:rsidR="006165BE">
        <w:t xml:space="preserve">, </w:t>
      </w:r>
      <w:r w:rsidRPr="00F75D72">
        <w:t xml:space="preserve">X </w:t>
      </w:r>
      <w:r w:rsidR="00FB2278">
        <w:t>had</w:t>
      </w:r>
      <w:r w:rsidRPr="00F75D72">
        <w:t xml:space="preserve"> worked in the internment camp system</w:t>
      </w:r>
      <w:r w:rsidR="006165BE">
        <w:t xml:space="preserve">, </w:t>
      </w:r>
      <w:r w:rsidR="006165BE" w:rsidRPr="00F75D72">
        <w:t xml:space="preserve">XX </w:t>
      </w:r>
      <w:r w:rsidR="006165BE">
        <w:t xml:space="preserve">were </w:t>
      </w:r>
      <w:r w:rsidR="006165BE" w:rsidRPr="00F75D72">
        <w:t xml:space="preserve">family members of detainees. </w:t>
      </w:r>
    </w:p>
    <w:p w14:paraId="31390157" w14:textId="22D1BC45" w:rsidR="008B59BE" w:rsidRPr="00F75D72" w:rsidRDefault="008B59BE" w:rsidP="008B59BE">
      <w:pPr>
        <w:spacing w:line="240" w:lineRule="auto"/>
        <w:jc w:val="both"/>
      </w:pPr>
      <w:r w:rsidRPr="00F75D72">
        <w:t>These testimonies represent a significant portion of all public testimonial evidence gather</w:t>
      </w:r>
      <w:r w:rsidR="00B06EEE">
        <w:t>ed</w:t>
      </w:r>
      <w:r w:rsidRPr="00F75D72">
        <w:t xml:space="preserve"> about the situation in Xinjiang since 2017. </w:t>
      </w:r>
      <w:r w:rsidRPr="00F75D72">
        <w:rPr>
          <w:rFonts w:cstheme="minorHAnsi"/>
        </w:rPr>
        <w:t>According to the Shahit database – a website that aggregates and synthesizes all publicly available testimon</w:t>
      </w:r>
      <w:r w:rsidR="00AB648C">
        <w:rPr>
          <w:rFonts w:cstheme="minorHAnsi"/>
        </w:rPr>
        <w:t>y</w:t>
      </w:r>
      <w:r w:rsidRPr="00F75D72">
        <w:rPr>
          <w:rFonts w:cstheme="minorHAnsi"/>
        </w:rPr>
        <w:t xml:space="preserve"> related to the </w:t>
      </w:r>
      <w:r w:rsidR="00AB648C" w:rsidRPr="00F75D72">
        <w:rPr>
          <w:rFonts w:cstheme="minorHAnsi"/>
        </w:rPr>
        <w:t xml:space="preserve">Xinjiang </w:t>
      </w:r>
      <w:r w:rsidRPr="00F75D72">
        <w:rPr>
          <w:rFonts w:cstheme="minorHAnsi"/>
        </w:rPr>
        <w:t xml:space="preserve">internment camps – excluding the survivors interviewed in this report, </w:t>
      </w:r>
      <w:r w:rsidR="00F022BE">
        <w:rPr>
          <w:rFonts w:cstheme="minorHAnsi"/>
        </w:rPr>
        <w:t xml:space="preserve">only </w:t>
      </w:r>
      <w:r w:rsidRPr="00F75D72">
        <w:rPr>
          <w:rFonts w:cstheme="minorHAnsi"/>
        </w:rPr>
        <w:t>XX camp survivors have ever spoken publicly.</w:t>
      </w:r>
      <w:r w:rsidRPr="00F75D72">
        <w:rPr>
          <w:rStyle w:val="FootnoteReference"/>
          <w:rFonts w:cstheme="minorHAnsi"/>
        </w:rPr>
        <w:footnoteReference w:id="1"/>
      </w:r>
      <w:r w:rsidR="006165BE">
        <w:rPr>
          <w:rFonts w:cstheme="minorHAnsi"/>
        </w:rPr>
        <w:t xml:space="preserve"> </w:t>
      </w:r>
      <w:commentRangeStart w:id="7"/>
      <w:r w:rsidR="006165BE" w:rsidRPr="00F75D72">
        <w:t xml:space="preserve">XX of the </w:t>
      </w:r>
      <w:r w:rsidR="006165BE">
        <w:t xml:space="preserve">XX </w:t>
      </w:r>
      <w:r w:rsidR="006165BE" w:rsidRPr="00F75D72">
        <w:t>survivors and witnesses interviewed had never shared their story publicly before</w:t>
      </w:r>
      <w:r w:rsidR="006165BE">
        <w:t xml:space="preserve">, and </w:t>
      </w:r>
      <w:r w:rsidR="006165BE" w:rsidRPr="00F75D72">
        <w:t>XX had never shared a significant portion of their story.</w:t>
      </w:r>
      <w:r w:rsidR="006165BE" w:rsidRPr="00F75D72">
        <w:rPr>
          <w:rStyle w:val="FootnoteReference"/>
        </w:rPr>
        <w:footnoteReference w:id="2"/>
      </w:r>
      <w:r w:rsidR="006165BE" w:rsidRPr="00F75D72">
        <w:t xml:space="preserve"> </w:t>
      </w:r>
      <w:commentRangeEnd w:id="7"/>
      <w:r w:rsidR="006165BE">
        <w:rPr>
          <w:rStyle w:val="CommentReference"/>
        </w:rPr>
        <w:commentReference w:id="7"/>
      </w:r>
    </w:p>
    <w:p w14:paraId="72F52CE3" w14:textId="7C691E24" w:rsidR="008B59BE" w:rsidRPr="00F75D72" w:rsidRDefault="00AB648C" w:rsidP="008B59BE">
      <w:pPr>
        <w:spacing w:line="240" w:lineRule="auto"/>
        <w:jc w:val="both"/>
      </w:pPr>
      <w:r>
        <w:t>Amnesty informed i</w:t>
      </w:r>
      <w:r w:rsidR="008B59BE" w:rsidRPr="00F75D72">
        <w:t xml:space="preserve">nterviewees about the nature and purpose of the research </w:t>
      </w:r>
      <w:r>
        <w:t>and about</w:t>
      </w:r>
      <w:r w:rsidR="008B59BE" w:rsidRPr="00F75D72">
        <w:t xml:space="preserve"> how the information they provided would be used. Oral consent was obtained from each interviewee </w:t>
      </w:r>
      <w:r>
        <w:t>before</w:t>
      </w:r>
      <w:r w:rsidR="008B59BE" w:rsidRPr="00F75D72">
        <w:t xml:space="preserve"> the interview. No incentives were provided in interviewees in exchange for their accounts. Interviews generally lasted between four and </w:t>
      </w:r>
      <w:r>
        <w:t>12</w:t>
      </w:r>
      <w:r w:rsidRPr="00F75D72">
        <w:t xml:space="preserve"> </w:t>
      </w:r>
      <w:r w:rsidR="008B59BE" w:rsidRPr="00F75D72">
        <w:t>hours and were often conducted over the course of two days. The vast majority of interviews were conducted us</w:t>
      </w:r>
      <w:r>
        <w:t>ing</w:t>
      </w:r>
      <w:r w:rsidR="008B59BE" w:rsidRPr="00F75D72">
        <w:t xml:space="preserve"> translator</w:t>
      </w:r>
      <w:r>
        <w:t>s</w:t>
      </w:r>
      <w:r w:rsidR="008B59BE" w:rsidRPr="00F75D72">
        <w:t>; a few were conducted in English.</w:t>
      </w:r>
    </w:p>
    <w:p w14:paraId="42C7E8D7" w14:textId="3E64EF86" w:rsidR="008B59BE" w:rsidRPr="00F75D72" w:rsidRDefault="008B59BE" w:rsidP="008B59BE">
      <w:pPr>
        <w:spacing w:line="240" w:lineRule="auto"/>
        <w:jc w:val="both"/>
      </w:pPr>
      <w:r w:rsidRPr="00F75D72">
        <w:t>Interviews were conducted in</w:t>
      </w:r>
      <w:r w:rsidR="00AB648C">
        <w:t xml:space="preserve"> </w:t>
      </w:r>
      <w:r w:rsidRPr="00F75D72">
        <w:t>person in Kazakhstan, Kyrgyzstan, and Turkey and remotely in XX other countries in Asia, Europe, and North America. For reasons related to the security of the potential interviewees, no interviews were conducted in Xinjiang either in</w:t>
      </w:r>
      <w:r w:rsidR="00AB648C">
        <w:t xml:space="preserve"> </w:t>
      </w:r>
      <w:r w:rsidRPr="00F75D72">
        <w:t xml:space="preserve">person or remotely. Interviews with survivors and witnesses were conducted individually. </w:t>
      </w:r>
    </w:p>
    <w:p w14:paraId="67ADA617" w14:textId="2DD88913" w:rsidR="00AB648C" w:rsidRDefault="008B59BE" w:rsidP="008B59BE">
      <w:pPr>
        <w:spacing w:line="240" w:lineRule="auto"/>
        <w:jc w:val="both"/>
        <w:rPr>
          <w:b/>
          <w:i/>
        </w:rPr>
      </w:pPr>
      <w:r w:rsidRPr="00F75D72">
        <w:lastRenderedPageBreak/>
        <w:t xml:space="preserve">The </w:t>
      </w:r>
      <w:r w:rsidR="00AB648C">
        <w:t>G</w:t>
      </w:r>
      <w:r w:rsidRPr="00F75D72">
        <w:t xml:space="preserve">overnment of China threatens, detainees, tortures, and </w:t>
      </w:r>
      <w:r w:rsidR="00AB648C">
        <w:t>“</w:t>
      </w:r>
      <w:r w:rsidRPr="00F75D72">
        <w:t>disappears</w:t>
      </w:r>
      <w:r w:rsidR="00AB648C">
        <w:t>”</w:t>
      </w:r>
      <w:r w:rsidRPr="00F75D72">
        <w:t xml:space="preserve"> individuals who speak publicly about the human rights situation in Xinjiang. Many survivors and witnesses are rightly </w:t>
      </w:r>
      <w:r w:rsidR="00AB648C">
        <w:t>afraid</w:t>
      </w:r>
      <w:r w:rsidRPr="00F75D72">
        <w:t xml:space="preserve"> of being identified as having spoken with Amnesty International.</w:t>
      </w:r>
      <w:r w:rsidRPr="00F75D72">
        <w:rPr>
          <w:b/>
          <w:i/>
        </w:rPr>
        <w:t xml:space="preserve"> As a result, nearly all interviews were conducted on the condition that Amnesty International refrain from publishing the interviewee’s name and</w:t>
      </w:r>
      <w:r w:rsidR="00AB648C">
        <w:rPr>
          <w:b/>
          <w:i/>
        </w:rPr>
        <w:t>/or</w:t>
      </w:r>
      <w:r w:rsidRPr="00F75D72">
        <w:rPr>
          <w:b/>
          <w:i/>
        </w:rPr>
        <w:t xml:space="preserve"> any information that could be used to identify the interviewee, the interviewee’s family, or anyone else who might </w:t>
      </w:r>
      <w:r w:rsidR="00AB648C">
        <w:rPr>
          <w:b/>
          <w:i/>
        </w:rPr>
        <w:t xml:space="preserve">be </w:t>
      </w:r>
      <w:r w:rsidRPr="00F75D72">
        <w:rPr>
          <w:b/>
          <w:i/>
        </w:rPr>
        <w:t xml:space="preserve">at risk if they were to be identified. Pseudonyms have been used in all cases. </w:t>
      </w:r>
    </w:p>
    <w:p w14:paraId="0A3C5AFF" w14:textId="6050EDEF" w:rsidR="008B59BE" w:rsidRPr="00F75D72" w:rsidRDefault="008B59BE" w:rsidP="008B59BE">
      <w:pPr>
        <w:spacing w:line="240" w:lineRule="auto"/>
        <w:jc w:val="both"/>
        <w:rPr>
          <w:b/>
        </w:rPr>
      </w:pPr>
      <w:r w:rsidRPr="00F75D72">
        <w:t xml:space="preserve">Moreover, since only a small number of internment camp survivors </w:t>
      </w:r>
      <w:r w:rsidR="00AB648C">
        <w:t>(</w:t>
      </w:r>
      <w:r w:rsidR="00AB648C" w:rsidRPr="00F75D72">
        <w:t>likely a few hundred</w:t>
      </w:r>
      <w:r w:rsidR="00AB648C">
        <w:t>)</w:t>
      </w:r>
      <w:r w:rsidR="00AB648C" w:rsidRPr="00F75D72">
        <w:t xml:space="preserve"> </w:t>
      </w:r>
      <w:r w:rsidRPr="00F75D72">
        <w:t>are believed to have left China</w:t>
      </w:r>
      <w:r w:rsidR="00AB648C">
        <w:t>,</w:t>
      </w:r>
      <w:r w:rsidRPr="00F75D72">
        <w:t xml:space="preserve"> and</w:t>
      </w:r>
      <w:r w:rsidR="00AB648C">
        <w:t xml:space="preserve"> because</w:t>
      </w:r>
      <w:r w:rsidRPr="00F75D72">
        <w:t xml:space="preserve"> the government likely knows the identify of each of them as well as details about their life and their time in the internment camps, </w:t>
      </w:r>
      <w:r w:rsidR="00AB648C">
        <w:t xml:space="preserve">Amnesty took </w:t>
      </w:r>
      <w:r w:rsidRPr="00F75D72">
        <w:t>a very conservative approach to including any information that could be identifying. For example, none of the testimony in this report is associated with a specific internment camp where an interviewee was detained</w:t>
      </w:r>
      <w:r w:rsidR="00AB648C">
        <w:t xml:space="preserve"> or</w:t>
      </w:r>
      <w:r w:rsidRPr="00F75D72">
        <w:t xml:space="preserve"> with a specific village or town where an interviewee lived, and</w:t>
      </w:r>
      <w:r w:rsidR="00AB648C">
        <w:t xml:space="preserve"> only</w:t>
      </w:r>
      <w:r w:rsidRPr="00F75D72">
        <w:t xml:space="preserve"> rarely with a specific age or occupation of the interviewee.</w:t>
      </w:r>
      <w:r w:rsidR="00F75D72" w:rsidRPr="00F75D72">
        <w:rPr>
          <w:b/>
          <w:i/>
        </w:rPr>
        <w:t xml:space="preserve"> </w:t>
      </w:r>
    </w:p>
    <w:p w14:paraId="487BA8C6" w14:textId="77777777" w:rsidR="008B59BE" w:rsidRPr="00F75D72" w:rsidRDefault="008B59BE" w:rsidP="008B59BE">
      <w:pPr>
        <w:pStyle w:val="Heading2"/>
        <w:spacing w:before="0" w:line="240" w:lineRule="auto"/>
      </w:pPr>
      <w:bookmarkStart w:id="8" w:name="_Toc63892236"/>
      <w:bookmarkStart w:id="9" w:name="_Toc66643116"/>
      <w:r w:rsidRPr="00F75D72">
        <w:t>2.1 Obstacles to investigating the human rights situation in Xinjiang</w:t>
      </w:r>
      <w:bookmarkEnd w:id="8"/>
      <w:bookmarkEnd w:id="9"/>
    </w:p>
    <w:p w14:paraId="4B06A05A" w14:textId="2931FDE5" w:rsidR="008B59BE" w:rsidRPr="00F75D72" w:rsidRDefault="008B59BE" w:rsidP="008B59BE">
      <w:pPr>
        <w:spacing w:afterLines="100" w:after="240" w:line="240" w:lineRule="auto"/>
        <w:jc w:val="both"/>
        <w:rPr>
          <w:rFonts w:cstheme="minorHAnsi"/>
        </w:rPr>
      </w:pPr>
      <w:r w:rsidRPr="00F75D72">
        <w:rPr>
          <w:rFonts w:cstheme="minorHAnsi"/>
        </w:rPr>
        <w:t xml:space="preserve">The </w:t>
      </w:r>
      <w:r w:rsidR="00AB648C">
        <w:rPr>
          <w:rFonts w:cstheme="minorHAnsi"/>
        </w:rPr>
        <w:t>G</w:t>
      </w:r>
      <w:r w:rsidRPr="00F75D72">
        <w:rPr>
          <w:rFonts w:cstheme="minorHAnsi"/>
        </w:rPr>
        <w:t>overnment of China has taken extraordinary measures to prevent accurate information about the situation in Xinjiang from being documented. Chinese citizens living in China – particularly internment camp survivors –</w:t>
      </w:r>
      <w:r w:rsidR="00F75D72" w:rsidRPr="00F75D72">
        <w:rPr>
          <w:rFonts w:cstheme="minorHAnsi"/>
        </w:rPr>
        <w:t xml:space="preserve"> </w:t>
      </w:r>
      <w:r w:rsidRPr="00F75D72">
        <w:rPr>
          <w:rFonts w:cstheme="minorHAnsi"/>
        </w:rPr>
        <w:t>have been effectively prevented from speaking about or otherwise sharing information about the situation in Xinjiang. The possibility of speaking from Xinjiang over a genuinely secure form of communication is remote and the consequences of being identified are severe. All members of ethnic minority groups in Xinjiang are under heavy surveillance (see Chapter</w:t>
      </w:r>
      <w:r w:rsidR="006C25C5">
        <w:rPr>
          <w:rFonts w:cstheme="minorHAnsi"/>
        </w:rPr>
        <w:t> </w:t>
      </w:r>
      <w:r w:rsidR="000E5440">
        <w:rPr>
          <w:rFonts w:cstheme="minorHAnsi"/>
        </w:rPr>
        <w:t>X</w:t>
      </w:r>
      <w:r w:rsidRPr="00F75D72">
        <w:rPr>
          <w:rFonts w:cstheme="minorHAnsi"/>
        </w:rPr>
        <w:t>). Anyone who does speak out about the internment camps</w:t>
      </w:r>
      <w:r w:rsidR="006C25C5">
        <w:rPr>
          <w:rFonts w:cstheme="minorHAnsi"/>
        </w:rPr>
        <w:t>,</w:t>
      </w:r>
      <w:r w:rsidRPr="00F75D72">
        <w:rPr>
          <w:rFonts w:cstheme="minorHAnsi"/>
        </w:rPr>
        <w:t xml:space="preserve"> is perceived to have spoken out</w:t>
      </w:r>
      <w:r w:rsidR="006C25C5">
        <w:rPr>
          <w:rFonts w:cstheme="minorHAnsi"/>
        </w:rPr>
        <w:t>,</w:t>
      </w:r>
      <w:r w:rsidRPr="00F75D72">
        <w:rPr>
          <w:rFonts w:cstheme="minorHAnsi"/>
        </w:rPr>
        <w:t xml:space="preserve"> or is accused of speaking out risks arrest, detention, imprisonment, torture, and disappearance, not only for themselves but also for their family members.</w:t>
      </w:r>
      <w:r w:rsidR="00F75D72" w:rsidRPr="00F75D72">
        <w:rPr>
          <w:rFonts w:cstheme="minorHAnsi"/>
        </w:rPr>
        <w:t xml:space="preserve"> </w:t>
      </w:r>
    </w:p>
    <w:p w14:paraId="5842702A" w14:textId="60C9B498" w:rsidR="008B59BE" w:rsidRPr="00F75D72" w:rsidRDefault="008B59BE" w:rsidP="008B59BE">
      <w:pPr>
        <w:spacing w:afterLines="100" w:after="240" w:line="240" w:lineRule="auto"/>
        <w:jc w:val="both"/>
        <w:rPr>
          <w:rFonts w:cstheme="minorHAnsi"/>
        </w:rPr>
      </w:pPr>
      <w:r w:rsidRPr="00F75D72">
        <w:rPr>
          <w:rFonts w:cstheme="minorHAnsi"/>
        </w:rPr>
        <w:t xml:space="preserve">The risks are even more severe for ex-detainees and their families, who already face heightened levels of suspicion and surveillance. For at least several months after being released </w:t>
      </w:r>
      <w:r w:rsidR="006C25C5">
        <w:rPr>
          <w:rFonts w:cstheme="minorHAnsi"/>
        </w:rPr>
        <w:t xml:space="preserve">from a camp, </w:t>
      </w:r>
      <w:r w:rsidRPr="00F75D72">
        <w:rPr>
          <w:rFonts w:cstheme="minorHAnsi"/>
        </w:rPr>
        <w:t>all ex-internees are under near constant electronic and in-person surveillance (see Chapt</w:t>
      </w:r>
      <w:r w:rsidRPr="000E5440">
        <w:rPr>
          <w:rFonts w:cstheme="minorHAnsi"/>
        </w:rPr>
        <w:t>er</w:t>
      </w:r>
      <w:r w:rsidR="006C25C5">
        <w:rPr>
          <w:rFonts w:cstheme="minorHAnsi"/>
        </w:rPr>
        <w:t> </w:t>
      </w:r>
      <w:r w:rsidR="0001679F">
        <w:rPr>
          <w:rFonts w:cstheme="minorHAnsi"/>
        </w:rPr>
        <w:t>X</w:t>
      </w:r>
      <w:r w:rsidRPr="00F75D72">
        <w:rPr>
          <w:rFonts w:cstheme="minorHAnsi"/>
        </w:rPr>
        <w:t>). Everyone who is released from an internment camp signs a document that forbids them from speaking with anybody – especially journalists and foreigners – about what they experienced in the camp</w:t>
      </w:r>
      <w:r w:rsidR="006C25C5">
        <w:rPr>
          <w:rFonts w:cstheme="minorHAnsi"/>
        </w:rPr>
        <w:t>.</w:t>
      </w:r>
      <w:r w:rsidRPr="00F75D72">
        <w:rPr>
          <w:rFonts w:cstheme="minorHAnsi"/>
        </w:rPr>
        <w:t xml:space="preserve"> </w:t>
      </w:r>
      <w:r w:rsidR="006C25C5">
        <w:rPr>
          <w:rFonts w:cstheme="minorHAnsi"/>
        </w:rPr>
        <w:t>The document</w:t>
      </w:r>
      <w:r w:rsidRPr="00F75D72">
        <w:rPr>
          <w:rFonts w:cstheme="minorHAnsi"/>
        </w:rPr>
        <w:t xml:space="preserve"> specifies that if they violate this prohibition they will be interned again, along with members of their family (see </w:t>
      </w:r>
      <w:r w:rsidRPr="000E5440">
        <w:rPr>
          <w:rFonts w:cstheme="minorHAnsi"/>
        </w:rPr>
        <w:t>Chapter</w:t>
      </w:r>
      <w:r w:rsidR="006C25C5" w:rsidRPr="000E5440">
        <w:rPr>
          <w:rFonts w:cstheme="minorHAnsi"/>
        </w:rPr>
        <w:t> </w:t>
      </w:r>
      <w:r w:rsidR="0001679F" w:rsidRPr="000E5440">
        <w:rPr>
          <w:rFonts w:cstheme="minorHAnsi"/>
        </w:rPr>
        <w:t>X</w:t>
      </w:r>
      <w:r w:rsidRPr="000E5440">
        <w:rPr>
          <w:rFonts w:cstheme="minorHAnsi"/>
        </w:rPr>
        <w:t>).</w:t>
      </w:r>
    </w:p>
    <w:p w14:paraId="07D5E270" w14:textId="72E9413E" w:rsidR="008B59BE" w:rsidRPr="00F75D72" w:rsidRDefault="008B59BE" w:rsidP="008B59BE">
      <w:pPr>
        <w:spacing w:afterLines="100" w:after="240" w:line="240" w:lineRule="auto"/>
        <w:jc w:val="both"/>
        <w:rPr>
          <w:rFonts w:cstheme="minorHAnsi"/>
        </w:rPr>
      </w:pPr>
      <w:r w:rsidRPr="00F75D72">
        <w:rPr>
          <w:rFonts w:cstheme="minorHAnsi"/>
        </w:rPr>
        <w:t xml:space="preserve">As a result of the obstacles and risks facing people in Xinjiang, with few exceptions the vast majority of credible testimonial evidence about the situation has been gathered from survivors and witnesses who have left Xinjiang and spoken from abroad. Speaking from abroad is also difficult and comes with serious risks, especially for family members of the person speaking who remain in China. Since at least 2017, obtaining permission to travel abroad – and, in many cases, domestically – has been nearly impossible for Uyghurs, and extraordinarily difficult for other Muslim ethnic minorities in Xinjiang. Members of ethnic minority groups who have obtained permission to travel abroad since 2017 appear to require a connection to </w:t>
      </w:r>
      <w:r w:rsidR="006C25C5">
        <w:rPr>
          <w:rFonts w:cstheme="minorHAnsi"/>
        </w:rPr>
        <w:t xml:space="preserve">a </w:t>
      </w:r>
      <w:r w:rsidRPr="00F75D72">
        <w:rPr>
          <w:rFonts w:cstheme="minorHAnsi"/>
        </w:rPr>
        <w:t xml:space="preserve">foreign country (usually citizenship or immediate family) and one or more </w:t>
      </w:r>
      <w:r w:rsidR="006C25C5">
        <w:rPr>
          <w:rFonts w:cstheme="minorHAnsi"/>
        </w:rPr>
        <w:t>“</w:t>
      </w:r>
      <w:r w:rsidRPr="00F75D72">
        <w:rPr>
          <w:rFonts w:cstheme="minorHAnsi"/>
        </w:rPr>
        <w:t>guarantors</w:t>
      </w:r>
      <w:r w:rsidR="006C25C5">
        <w:rPr>
          <w:rFonts w:cstheme="minorHAnsi"/>
        </w:rPr>
        <w:t>”</w:t>
      </w:r>
      <w:r w:rsidRPr="00F75D72">
        <w:rPr>
          <w:rFonts w:cstheme="minorHAnsi"/>
        </w:rPr>
        <w:t xml:space="preserve"> who agree, in writing, that they will be sent to a camp if the person they were guaranteeing speaks or share</w:t>
      </w:r>
      <w:r w:rsidR="006C25C5">
        <w:rPr>
          <w:rFonts w:cstheme="minorHAnsi"/>
        </w:rPr>
        <w:t>s</w:t>
      </w:r>
      <w:r w:rsidRPr="00F75D72">
        <w:rPr>
          <w:rFonts w:cstheme="minorHAnsi"/>
        </w:rPr>
        <w:t xml:space="preserve"> information about the internment camps or does not return to China on time. As documented in this report and elsewhere, these are not empty threats</w:t>
      </w:r>
      <w:r w:rsidR="006C25C5">
        <w:rPr>
          <w:rFonts w:cstheme="minorHAnsi"/>
        </w:rPr>
        <w:t>:</w:t>
      </w:r>
      <w:r w:rsidRPr="00F75D72">
        <w:rPr>
          <w:rFonts w:cstheme="minorHAnsi"/>
        </w:rPr>
        <w:t xml:space="preserve"> family members of people who speak about the issue from abroad have been sent to internment camps and in some cases disappeared (see Chapter</w:t>
      </w:r>
      <w:r w:rsidR="0001679F">
        <w:rPr>
          <w:rFonts w:cstheme="minorHAnsi"/>
        </w:rPr>
        <w:t> </w:t>
      </w:r>
      <w:r w:rsidR="000E5440">
        <w:rPr>
          <w:rFonts w:cstheme="minorHAnsi"/>
        </w:rPr>
        <w:t>X</w:t>
      </w:r>
      <w:r w:rsidRPr="00F75D72">
        <w:rPr>
          <w:rFonts w:cstheme="minorHAnsi"/>
        </w:rPr>
        <w:t>).</w:t>
      </w:r>
    </w:p>
    <w:p w14:paraId="335C9ABC" w14:textId="1A6DB119" w:rsidR="008B59BE" w:rsidRPr="00F75D72" w:rsidRDefault="008B59BE" w:rsidP="008B59BE">
      <w:pPr>
        <w:spacing w:afterLines="100" w:after="240" w:line="240" w:lineRule="auto"/>
        <w:jc w:val="both"/>
        <w:rPr>
          <w:rFonts w:cstheme="minorHAnsi"/>
        </w:rPr>
      </w:pPr>
      <w:r w:rsidRPr="00F75D72">
        <w:rPr>
          <w:rFonts w:cstheme="minorHAnsi"/>
        </w:rPr>
        <w:t>Independent journalists and human rights investigators have all been denied real access to the region.</w:t>
      </w:r>
      <w:r w:rsidR="00F75D72" w:rsidRPr="00F75D72">
        <w:rPr>
          <w:rFonts w:cstheme="minorHAnsi"/>
        </w:rPr>
        <w:t xml:space="preserve"> </w:t>
      </w:r>
      <w:r w:rsidRPr="00F75D72">
        <w:rPr>
          <w:rFonts w:cstheme="minorHAnsi"/>
        </w:rPr>
        <w:t xml:space="preserve">A few have entered disguised </w:t>
      </w:r>
      <w:r w:rsidR="006C25C5">
        <w:rPr>
          <w:rFonts w:cstheme="minorHAnsi"/>
        </w:rPr>
        <w:t xml:space="preserve">as </w:t>
      </w:r>
      <w:r w:rsidRPr="00F75D72">
        <w:rPr>
          <w:rFonts w:cstheme="minorHAnsi"/>
        </w:rPr>
        <w:t xml:space="preserve">tourists </w:t>
      </w:r>
      <w:r w:rsidR="006C25C5">
        <w:rPr>
          <w:rFonts w:cstheme="minorHAnsi"/>
        </w:rPr>
        <w:t>b</w:t>
      </w:r>
      <w:r w:rsidRPr="00F75D72">
        <w:rPr>
          <w:rFonts w:cstheme="minorHAnsi"/>
        </w:rPr>
        <w:t xml:space="preserve">ut have found it nearly impossible to speak </w:t>
      </w:r>
      <w:r w:rsidR="006165BE">
        <w:rPr>
          <w:rFonts w:cstheme="minorHAnsi"/>
        </w:rPr>
        <w:t xml:space="preserve">safely </w:t>
      </w:r>
      <w:r w:rsidRPr="00F75D72">
        <w:rPr>
          <w:rFonts w:cstheme="minorHAnsi"/>
        </w:rPr>
        <w:t xml:space="preserve">with </w:t>
      </w:r>
      <w:r w:rsidRPr="00F75D72">
        <w:rPr>
          <w:rFonts w:cstheme="minorHAnsi"/>
        </w:rPr>
        <w:lastRenderedPageBreak/>
        <w:t>people about the internment camps.</w:t>
      </w:r>
      <w:r w:rsidRPr="00F75D72">
        <w:rPr>
          <w:rStyle w:val="FootnoteReference"/>
          <w:rFonts w:cstheme="minorHAnsi"/>
        </w:rPr>
        <w:footnoteReference w:id="3"/>
      </w:r>
      <w:r w:rsidRPr="00F75D72">
        <w:rPr>
          <w:rFonts w:cstheme="minorHAnsi"/>
        </w:rPr>
        <w:t xml:space="preserve"> Those who have travelled to the region officially have encountered a coordinated effort by government officials to block them from speaking with survivors and witnesses and from accessing internment camps, except in situations where the government tries to exercise complete control over where they visit, who they speak with, and what is said to them.</w:t>
      </w:r>
      <w:r w:rsidRPr="00F75D72">
        <w:rPr>
          <w:rStyle w:val="FootnoteReference"/>
          <w:rFonts w:cstheme="minorHAnsi"/>
        </w:rPr>
        <w:footnoteReference w:id="4"/>
      </w:r>
      <w:r w:rsidRPr="00F75D72">
        <w:rPr>
          <w:rFonts w:cstheme="minorHAnsi"/>
        </w:rPr>
        <w:t xml:space="preserve"> </w:t>
      </w:r>
    </w:p>
    <w:p w14:paraId="02A8F30B" w14:textId="13C36B70" w:rsidR="008B59BE" w:rsidRPr="00F75D72" w:rsidRDefault="008B59BE" w:rsidP="008B59BE">
      <w:pPr>
        <w:spacing w:afterLines="100" w:after="240" w:line="240" w:lineRule="auto"/>
        <w:jc w:val="both"/>
        <w:rPr>
          <w:rFonts w:cstheme="minorHAnsi"/>
        </w:rPr>
      </w:pPr>
      <w:r w:rsidRPr="00F75D72">
        <w:rPr>
          <w:rFonts w:cstheme="minorHAnsi"/>
        </w:rPr>
        <w:t xml:space="preserve">Reporting about the situation from abroad also carries significant risk. In several instances, when journalists with family in Xinjiang have reported on or spoken about the situation in Xinjiang from abroad, </w:t>
      </w:r>
      <w:r w:rsidR="00FD15F7">
        <w:rPr>
          <w:rFonts w:cstheme="minorHAnsi"/>
        </w:rPr>
        <w:t xml:space="preserve">family </w:t>
      </w:r>
      <w:r w:rsidRPr="00F75D72">
        <w:rPr>
          <w:rFonts w:cstheme="minorHAnsi"/>
        </w:rPr>
        <w:t>members have been arrested, sent to a camp or prison, or disappeared.</w:t>
      </w:r>
      <w:r w:rsidRPr="00F75D72">
        <w:rPr>
          <w:rStyle w:val="FootnoteReference"/>
          <w:rFonts w:cstheme="minorHAnsi"/>
        </w:rPr>
        <w:footnoteReference w:id="5"/>
      </w:r>
      <w:r w:rsidRPr="00F75D72">
        <w:rPr>
          <w:rFonts w:cstheme="minorHAnsi"/>
        </w:rPr>
        <w:t xml:space="preserve"> </w:t>
      </w:r>
    </w:p>
    <w:p w14:paraId="2680B12F" w14:textId="3739C08C" w:rsidR="008B59BE" w:rsidRPr="00F75D72" w:rsidRDefault="008B59BE" w:rsidP="008B59BE">
      <w:pPr>
        <w:spacing w:afterLines="100" w:after="240" w:line="240" w:lineRule="auto"/>
        <w:jc w:val="both"/>
        <w:rPr>
          <w:rFonts w:cstheme="minorHAnsi"/>
        </w:rPr>
      </w:pPr>
      <w:r w:rsidRPr="00F75D72">
        <w:rPr>
          <w:rFonts w:cstheme="minorHAnsi"/>
        </w:rPr>
        <w:t xml:space="preserve">Chinese government officials </w:t>
      </w:r>
      <w:r w:rsidR="00FD15F7">
        <w:rPr>
          <w:rFonts w:cstheme="minorHAnsi"/>
        </w:rPr>
        <w:t xml:space="preserve">have also made a concerted effort </w:t>
      </w:r>
      <w:r w:rsidRPr="00F75D72">
        <w:rPr>
          <w:rFonts w:cstheme="minorHAnsi"/>
        </w:rPr>
        <w:t>to provide misinformation and disinformation, both to foreigners and to the local population</w:t>
      </w:r>
      <w:r w:rsidR="00FD15F7">
        <w:rPr>
          <w:rFonts w:cstheme="minorHAnsi"/>
        </w:rPr>
        <w:t>,</w:t>
      </w:r>
      <w:r w:rsidRPr="00F75D72">
        <w:rPr>
          <w:rFonts w:cstheme="minorHAnsi"/>
        </w:rPr>
        <w:t xml:space="preserve"> about the human rights situation in Xinjiang. Several internment camp survivors told Amnesty </w:t>
      </w:r>
      <w:r w:rsidR="00FD15F7" w:rsidRPr="00F75D72">
        <w:rPr>
          <w:rFonts w:cstheme="minorHAnsi"/>
        </w:rPr>
        <w:t xml:space="preserve">International </w:t>
      </w:r>
      <w:r w:rsidRPr="00F75D72">
        <w:rPr>
          <w:rFonts w:cstheme="minorHAnsi"/>
        </w:rPr>
        <w:t>that they were forced to give false statements to their families or to the media while interned and after they had been released.</w:t>
      </w:r>
      <w:r w:rsidRPr="00F75D72">
        <w:rPr>
          <w:rStyle w:val="FootnoteReference"/>
          <w:rFonts w:cstheme="minorHAnsi"/>
        </w:rPr>
        <w:footnoteReference w:id="6"/>
      </w:r>
      <w:r w:rsidRPr="00F75D72">
        <w:rPr>
          <w:rFonts w:cstheme="minorHAnsi"/>
        </w:rPr>
        <w:t xml:space="preserve"> Several survivors told Amnesty that while they were detained they had been coached about what to say to foreign journalists or Chinese government delegations that visited their camp.</w:t>
      </w:r>
      <w:r w:rsidRPr="00F75D72">
        <w:rPr>
          <w:rStyle w:val="FootnoteReference"/>
          <w:rFonts w:cstheme="minorHAnsi"/>
        </w:rPr>
        <w:footnoteReference w:id="7"/>
      </w:r>
      <w:r w:rsidRPr="00F75D72">
        <w:rPr>
          <w:rStyle w:val="FootnoteReference"/>
          <w:rFonts w:cstheme="minorHAnsi"/>
        </w:rPr>
        <w:footnoteReference w:id="8"/>
      </w:r>
      <w:r w:rsidR="00F75D72" w:rsidRPr="00F75D72">
        <w:rPr>
          <w:rFonts w:cstheme="minorHAnsi"/>
        </w:rPr>
        <w:t xml:space="preserve"> </w:t>
      </w:r>
      <w:r w:rsidRPr="00F75D72">
        <w:rPr>
          <w:rFonts w:cstheme="minorHAnsi"/>
        </w:rPr>
        <w:t>[Pseudonym Q1], who spent a year</w:t>
      </w:r>
      <w:r w:rsidRPr="00F75D72">
        <w:rPr>
          <w:rStyle w:val="FootnoteReference"/>
          <w:rFonts w:cstheme="minorHAnsi"/>
        </w:rPr>
        <w:footnoteReference w:id="9"/>
      </w:r>
      <w:r w:rsidRPr="00F75D72">
        <w:rPr>
          <w:rFonts w:cstheme="minorHAnsi"/>
        </w:rPr>
        <w:t xml:space="preserve"> in </w:t>
      </w:r>
      <w:r w:rsidR="00FD15F7">
        <w:rPr>
          <w:rFonts w:cstheme="minorHAnsi"/>
        </w:rPr>
        <w:t xml:space="preserve">an </w:t>
      </w:r>
      <w:r w:rsidRPr="00F75D72">
        <w:rPr>
          <w:rFonts w:cstheme="minorHAnsi"/>
        </w:rPr>
        <w:t>internment camp, told Amnesty how he was trained to speak with journalist who were supposed to come to the camp he was in</w:t>
      </w:r>
      <w:r w:rsidR="003812E5">
        <w:rPr>
          <w:rFonts w:cstheme="minorHAnsi"/>
        </w:rPr>
        <w:t>:</w:t>
      </w:r>
      <w:r w:rsidRPr="00F75D72">
        <w:rPr>
          <w:rFonts w:cstheme="minorHAnsi"/>
        </w:rPr>
        <w:t xml:space="preserve"> </w:t>
      </w:r>
    </w:p>
    <w:p w14:paraId="321A16CB" w14:textId="0F380620" w:rsidR="008B59BE" w:rsidRPr="000E5440" w:rsidRDefault="008B59BE" w:rsidP="008B59BE">
      <w:pPr>
        <w:spacing w:before="120" w:afterLines="100" w:after="240" w:line="240" w:lineRule="auto"/>
        <w:jc w:val="both"/>
        <w:rPr>
          <w:rFonts w:cstheme="minorHAnsi"/>
          <w:b/>
        </w:rPr>
      </w:pPr>
      <w:r w:rsidRPr="000E5440">
        <w:rPr>
          <w:rFonts w:cstheme="minorHAnsi"/>
          <w:b/>
        </w:rPr>
        <w:t xml:space="preserve">“One day they told us journalists were coming. And that when you see them to smile. And to say what you were told or you will be taken to underground room… [During the days before the journalists were scheduled to arrive] </w:t>
      </w:r>
      <w:r w:rsidR="00FD15F7" w:rsidRPr="000E5440">
        <w:rPr>
          <w:rFonts w:cstheme="minorHAnsi"/>
          <w:b/>
        </w:rPr>
        <w:t>o</w:t>
      </w:r>
      <w:r w:rsidRPr="000E5440">
        <w:rPr>
          <w:rFonts w:cstheme="minorHAnsi"/>
          <w:b/>
        </w:rPr>
        <w:t>ur Chinese language classes stopped. And we practi</w:t>
      </w:r>
      <w:r w:rsidR="00FD15F7" w:rsidRPr="000E5440">
        <w:rPr>
          <w:rFonts w:cstheme="minorHAnsi"/>
          <w:b/>
        </w:rPr>
        <w:t>s</w:t>
      </w:r>
      <w:r w:rsidRPr="000E5440">
        <w:rPr>
          <w:rFonts w:cstheme="minorHAnsi"/>
          <w:b/>
        </w:rPr>
        <w:t xml:space="preserve">ed answering questions for journalists, for more than </w:t>
      </w:r>
      <w:r w:rsidR="00FD15F7" w:rsidRPr="000E5440">
        <w:rPr>
          <w:rFonts w:cstheme="minorHAnsi"/>
          <w:b/>
        </w:rPr>
        <w:t xml:space="preserve">10 </w:t>
      </w:r>
      <w:r w:rsidRPr="000E5440">
        <w:rPr>
          <w:rFonts w:cstheme="minorHAnsi"/>
          <w:b/>
        </w:rPr>
        <w:t>days… we practi</w:t>
      </w:r>
      <w:r w:rsidR="00FD15F7" w:rsidRPr="000E5440">
        <w:rPr>
          <w:rFonts w:cstheme="minorHAnsi"/>
          <w:b/>
        </w:rPr>
        <w:t>s</w:t>
      </w:r>
      <w:r w:rsidRPr="000E5440">
        <w:rPr>
          <w:rFonts w:cstheme="minorHAnsi"/>
          <w:b/>
        </w:rPr>
        <w:t>ed saying that the food is good and the Chinese Communist Party is great. I don’t know if the journalists ever came because we were not allowed to go out. I heard they came, but I didn’t see them.”</w:t>
      </w:r>
      <w:r w:rsidRPr="000E5440">
        <w:rPr>
          <w:rStyle w:val="FootnoteReference"/>
          <w:rFonts w:cstheme="minorHAnsi"/>
          <w:b/>
        </w:rPr>
        <w:footnoteReference w:id="10"/>
      </w:r>
      <w:r w:rsidRPr="000E5440">
        <w:rPr>
          <w:rFonts w:cstheme="minorHAnsi"/>
          <w:b/>
        </w:rPr>
        <w:t xml:space="preserve"> </w:t>
      </w:r>
    </w:p>
    <w:p w14:paraId="2DE93580" w14:textId="56C7E04F" w:rsidR="008B59BE" w:rsidRPr="00F75D72" w:rsidRDefault="008B59BE" w:rsidP="008B59BE">
      <w:pPr>
        <w:spacing w:before="120" w:afterLines="100" w:after="240" w:line="240" w:lineRule="auto"/>
        <w:jc w:val="both"/>
        <w:rPr>
          <w:rFonts w:cstheme="minorHAnsi"/>
        </w:rPr>
      </w:pPr>
      <w:r w:rsidRPr="00F75D72">
        <w:rPr>
          <w:rFonts w:cstheme="minorHAnsi"/>
        </w:rPr>
        <w:t xml:space="preserve">[Pseudonym X2], who spent more than a year in multiple internment camps, told Amnesty </w:t>
      </w:r>
      <w:r w:rsidR="00FD15F7">
        <w:rPr>
          <w:rFonts w:cstheme="minorHAnsi"/>
        </w:rPr>
        <w:t>t</w:t>
      </w:r>
      <w:r w:rsidRPr="00F75D72">
        <w:rPr>
          <w:rFonts w:cstheme="minorHAnsi"/>
        </w:rPr>
        <w:t xml:space="preserve">hat she was part of group that </w:t>
      </w:r>
      <w:r w:rsidR="00FD15F7">
        <w:rPr>
          <w:rFonts w:cstheme="minorHAnsi"/>
        </w:rPr>
        <w:t xml:space="preserve">was </w:t>
      </w:r>
      <w:r w:rsidRPr="00F75D72">
        <w:rPr>
          <w:rFonts w:cstheme="minorHAnsi"/>
        </w:rPr>
        <w:t xml:space="preserve">coached for </w:t>
      </w:r>
      <w:r w:rsidR="00FD15F7">
        <w:rPr>
          <w:rFonts w:cstheme="minorHAnsi"/>
        </w:rPr>
        <w:t>20</w:t>
      </w:r>
      <w:r w:rsidR="00FD15F7" w:rsidRPr="00F75D72">
        <w:rPr>
          <w:rFonts w:cstheme="minorHAnsi"/>
        </w:rPr>
        <w:t xml:space="preserve"> </w:t>
      </w:r>
      <w:r w:rsidRPr="00F75D72">
        <w:rPr>
          <w:rFonts w:cstheme="minorHAnsi"/>
        </w:rPr>
        <w:t xml:space="preserve">days about what to say to visiting journalists. “[We were coached] to say that we </w:t>
      </w:r>
      <w:r w:rsidR="00FD15F7">
        <w:rPr>
          <w:rFonts w:cstheme="minorHAnsi"/>
        </w:rPr>
        <w:t>are</w:t>
      </w:r>
      <w:r w:rsidR="00FD15F7" w:rsidRPr="00F75D72">
        <w:rPr>
          <w:rFonts w:cstheme="minorHAnsi"/>
        </w:rPr>
        <w:t xml:space="preserve"> </w:t>
      </w:r>
      <w:r w:rsidRPr="00F75D72">
        <w:rPr>
          <w:rFonts w:cstheme="minorHAnsi"/>
        </w:rPr>
        <w:t>studying well, deepening our knowledge, and we are thankful to the state, are getting a salary, that our family is taken care of, that we are here for the daytime only, and here voluntarily,” she said.</w:t>
      </w:r>
      <w:r w:rsidRPr="00F75D72">
        <w:rPr>
          <w:rStyle w:val="FootnoteReference"/>
          <w:rFonts w:cstheme="minorHAnsi"/>
        </w:rPr>
        <w:footnoteReference w:id="11"/>
      </w:r>
      <w:r w:rsidRPr="00F75D72">
        <w:rPr>
          <w:rFonts w:cstheme="minorHAnsi"/>
        </w:rPr>
        <w:t xml:space="preserve"> None of this was true.</w:t>
      </w:r>
      <w:r w:rsidR="00F75D72" w:rsidRPr="00F75D72">
        <w:rPr>
          <w:rFonts w:cstheme="minorHAnsi"/>
        </w:rPr>
        <w:t xml:space="preserve"> </w:t>
      </w:r>
    </w:p>
    <w:p w14:paraId="66B63B7A" w14:textId="0C9D0B03" w:rsidR="008B59BE" w:rsidRPr="00F75D72" w:rsidRDefault="008B59BE" w:rsidP="008B59BE">
      <w:pPr>
        <w:spacing w:before="120" w:afterLines="100" w:after="240" w:line="240" w:lineRule="auto"/>
        <w:jc w:val="both"/>
        <w:rPr>
          <w:rFonts w:cstheme="minorHAnsi"/>
        </w:rPr>
      </w:pPr>
      <w:r w:rsidRPr="00F75D72">
        <w:rPr>
          <w:rFonts w:cstheme="minorHAnsi"/>
        </w:rPr>
        <w:t xml:space="preserve">Recent leaked government documents obtained by the International Consortium of Investigative Journalists (ICIJ), </w:t>
      </w:r>
      <w:r w:rsidR="00FD15F7" w:rsidRPr="000E5440">
        <w:rPr>
          <w:rFonts w:cstheme="minorHAnsi"/>
          <w:i/>
        </w:rPr>
        <w:t>T</w:t>
      </w:r>
      <w:r w:rsidRPr="000E5440">
        <w:rPr>
          <w:rFonts w:cstheme="minorHAnsi"/>
          <w:i/>
        </w:rPr>
        <w:t>he New York Times</w:t>
      </w:r>
      <w:r w:rsidRPr="00F75D72">
        <w:rPr>
          <w:rFonts w:cstheme="minorHAnsi"/>
        </w:rPr>
        <w:t>, and other media outlets and scholars appear to have triggered attempt</w:t>
      </w:r>
      <w:r w:rsidR="00FD15F7">
        <w:rPr>
          <w:rFonts w:cstheme="minorHAnsi"/>
        </w:rPr>
        <w:t>s to put</w:t>
      </w:r>
      <w:r w:rsidRPr="00F75D72">
        <w:rPr>
          <w:rFonts w:cstheme="minorHAnsi"/>
        </w:rPr>
        <w:t xml:space="preserve"> even tighter controls on information coming out of Xinjiang, including through the physical destruction of documents related to the internment camp system.</w:t>
      </w:r>
      <w:r w:rsidRPr="00F75D72">
        <w:rPr>
          <w:rStyle w:val="FootnoteReference"/>
          <w:rFonts w:cstheme="minorHAnsi"/>
        </w:rPr>
        <w:footnoteReference w:id="12"/>
      </w:r>
      <w:r w:rsidR="00F75D72" w:rsidRPr="00F75D72">
        <w:rPr>
          <w:rFonts w:cstheme="minorHAnsi"/>
        </w:rPr>
        <w:t xml:space="preserve"> </w:t>
      </w:r>
      <w:r w:rsidRPr="00F75D72">
        <w:rPr>
          <w:rFonts w:cstheme="minorHAnsi"/>
        </w:rPr>
        <w:t xml:space="preserve">Amnesty International received several account of government cadres being made to burn files related to the internment camp system in </w:t>
      </w:r>
      <w:r w:rsidR="00FD15F7">
        <w:rPr>
          <w:rFonts w:cstheme="minorHAnsi"/>
        </w:rPr>
        <w:t xml:space="preserve">the </w:t>
      </w:r>
      <w:r w:rsidRPr="00F75D72">
        <w:rPr>
          <w:rFonts w:cstheme="minorHAnsi"/>
        </w:rPr>
        <w:t>aftermath of the leaks.</w:t>
      </w:r>
      <w:r w:rsidRPr="00F75D72">
        <w:rPr>
          <w:rStyle w:val="FootnoteReference"/>
          <w:rFonts w:cstheme="minorHAnsi"/>
        </w:rPr>
        <w:footnoteReference w:id="13"/>
      </w:r>
      <w:r w:rsidRPr="00F75D72">
        <w:rPr>
          <w:rFonts w:cstheme="minorHAnsi"/>
        </w:rPr>
        <w:t xml:space="preserve"> One camp survivor – a former government cadre – told Amnesty that he participated in burning files.</w:t>
      </w:r>
      <w:r w:rsidRPr="00F75D72">
        <w:rPr>
          <w:rStyle w:val="FootnoteReference"/>
          <w:rFonts w:cstheme="minorHAnsi"/>
        </w:rPr>
        <w:footnoteReference w:id="14"/>
      </w:r>
      <w:r w:rsidRPr="00F75D72">
        <w:rPr>
          <w:rFonts w:cstheme="minorHAnsi"/>
        </w:rPr>
        <w:t xml:space="preserve"> “I attended the burning. It was in… 2019, after I was released…</w:t>
      </w:r>
      <w:r w:rsidR="00FD15F7">
        <w:rPr>
          <w:rFonts w:cstheme="minorHAnsi"/>
        </w:rPr>
        <w:t xml:space="preserve"> </w:t>
      </w:r>
      <w:r w:rsidRPr="00F75D72">
        <w:rPr>
          <w:rFonts w:cstheme="minorHAnsi"/>
        </w:rPr>
        <w:t>I was helping to carry the files…It</w:t>
      </w:r>
      <w:r w:rsidR="001306E1">
        <w:rPr>
          <w:rFonts w:cstheme="minorHAnsi"/>
        </w:rPr>
        <w:t xml:space="preserve"> was</w:t>
      </w:r>
      <w:r w:rsidRPr="00F75D72">
        <w:rPr>
          <w:rFonts w:cstheme="minorHAnsi"/>
        </w:rPr>
        <w:t xml:space="preserve"> not only the [detainees] files. It is any re-education related materials. For example, all notes f</w:t>
      </w:r>
      <w:r w:rsidR="001306E1">
        <w:rPr>
          <w:rFonts w:cstheme="minorHAnsi"/>
        </w:rPr>
        <w:t>r</w:t>
      </w:r>
      <w:r w:rsidRPr="00F75D72">
        <w:rPr>
          <w:rFonts w:cstheme="minorHAnsi"/>
        </w:rPr>
        <w:t>om meetings…</w:t>
      </w:r>
      <w:r w:rsidR="00F75D72" w:rsidRPr="00F75D72">
        <w:rPr>
          <w:rFonts w:cstheme="minorHAnsi"/>
        </w:rPr>
        <w:t xml:space="preserve"> </w:t>
      </w:r>
      <w:r w:rsidRPr="00F75D72">
        <w:rPr>
          <w:rFonts w:cstheme="minorHAnsi"/>
        </w:rPr>
        <w:t>it took five or six days to burn everything [in the office],” he said.</w:t>
      </w:r>
      <w:r w:rsidRPr="00F75D72">
        <w:rPr>
          <w:rStyle w:val="FootnoteReference"/>
          <w:rFonts w:cstheme="minorHAnsi"/>
        </w:rPr>
        <w:footnoteReference w:id="15"/>
      </w:r>
    </w:p>
    <w:p w14:paraId="78149833" w14:textId="19ED49FA" w:rsidR="008B59BE" w:rsidRDefault="008B59BE" w:rsidP="008B59BE">
      <w:pPr>
        <w:spacing w:before="120" w:afterLines="100" w:after="240" w:line="240" w:lineRule="auto"/>
        <w:jc w:val="both"/>
        <w:rPr>
          <w:rFonts w:cstheme="minorHAnsi"/>
        </w:rPr>
      </w:pPr>
      <w:r w:rsidRPr="00F75D72">
        <w:rPr>
          <w:rFonts w:cstheme="minorHAnsi"/>
        </w:rPr>
        <w:lastRenderedPageBreak/>
        <w:t>The government’s attempts to silence the affected population and destroy the evidence echo a directive from one of the leaked government document</w:t>
      </w:r>
      <w:r w:rsidR="001306E1">
        <w:rPr>
          <w:rFonts w:cstheme="minorHAnsi"/>
        </w:rPr>
        <w:t>s</w:t>
      </w:r>
      <w:r w:rsidRPr="00F75D72">
        <w:rPr>
          <w:rFonts w:cstheme="minorHAnsi"/>
        </w:rPr>
        <w:t xml:space="preserve"> </w:t>
      </w:r>
      <w:r w:rsidR="001306E1" w:rsidRPr="00F75D72">
        <w:rPr>
          <w:rFonts w:cstheme="minorHAnsi"/>
        </w:rPr>
        <w:t xml:space="preserve">– known as the </w:t>
      </w:r>
      <w:r w:rsidR="001306E1">
        <w:rPr>
          <w:rFonts w:cstheme="minorHAnsi"/>
        </w:rPr>
        <w:t>“</w:t>
      </w:r>
      <w:r w:rsidR="00B1461A">
        <w:rPr>
          <w:rFonts w:cstheme="minorHAnsi"/>
        </w:rPr>
        <w:t>T</w:t>
      </w:r>
      <w:r w:rsidR="001306E1" w:rsidRPr="00F75D72">
        <w:rPr>
          <w:rFonts w:cstheme="minorHAnsi"/>
        </w:rPr>
        <w:t>elegram</w:t>
      </w:r>
      <w:r w:rsidR="001306E1">
        <w:rPr>
          <w:rFonts w:cstheme="minorHAnsi"/>
        </w:rPr>
        <w:t>”</w:t>
      </w:r>
      <w:r w:rsidR="001306E1" w:rsidRPr="00F75D72">
        <w:rPr>
          <w:rFonts w:cstheme="minorHAnsi"/>
        </w:rPr>
        <w:t xml:space="preserve"> – </w:t>
      </w:r>
      <w:r w:rsidRPr="00F75D72">
        <w:rPr>
          <w:rFonts w:cstheme="minorHAnsi"/>
        </w:rPr>
        <w:t xml:space="preserve">obtained by the </w:t>
      </w:r>
      <w:r w:rsidR="001306E1" w:rsidRPr="00F75D72">
        <w:rPr>
          <w:rFonts w:cstheme="minorHAnsi"/>
        </w:rPr>
        <w:t>ICIJ</w:t>
      </w:r>
      <w:r w:rsidR="001306E1">
        <w:rPr>
          <w:rFonts w:cstheme="minorHAnsi"/>
        </w:rPr>
        <w:t>,</w:t>
      </w:r>
      <w:r w:rsidRPr="00F75D72">
        <w:rPr>
          <w:rFonts w:cstheme="minorHAnsi"/>
        </w:rPr>
        <w:t xml:space="preserve"> which emphasizes the importance of maintaining </w:t>
      </w:r>
      <w:r w:rsidR="001306E1">
        <w:rPr>
          <w:rFonts w:cstheme="minorHAnsi"/>
        </w:rPr>
        <w:t>“</w:t>
      </w:r>
      <w:r w:rsidRPr="00F75D72">
        <w:rPr>
          <w:rFonts w:cstheme="minorHAnsi"/>
        </w:rPr>
        <w:t>strict secrecy</w:t>
      </w:r>
      <w:r w:rsidR="001306E1">
        <w:rPr>
          <w:rFonts w:cstheme="minorHAnsi"/>
        </w:rPr>
        <w:t>”</w:t>
      </w:r>
      <w:r w:rsidRPr="00F75D72">
        <w:rPr>
          <w:rFonts w:cstheme="minorHAnsi"/>
        </w:rPr>
        <w:t xml:space="preserve"> with respect to everything that happens inside camps.</w:t>
      </w:r>
      <w:r w:rsidRPr="00F75D72">
        <w:rPr>
          <w:rStyle w:val="FootnoteReference"/>
          <w:rFonts w:cstheme="minorHAnsi"/>
        </w:rPr>
        <w:footnoteReference w:id="16"/>
      </w:r>
      <w:r w:rsidR="00F75D72" w:rsidRPr="00F75D72">
        <w:rPr>
          <w:rFonts w:cstheme="minorHAnsi"/>
        </w:rPr>
        <w:t xml:space="preserve"> </w:t>
      </w:r>
      <w:r w:rsidRPr="00F75D72">
        <w:rPr>
          <w:rFonts w:cstheme="minorHAnsi"/>
        </w:rPr>
        <w:t xml:space="preserve">While the leaked portion of the directive lacks significant details about how the secrecy will be maintained beyond the statement </w:t>
      </w:r>
      <w:r w:rsidRPr="00D613CB">
        <w:rPr>
          <w:rFonts w:cstheme="minorHAnsi"/>
        </w:rPr>
        <w:t>that “</w:t>
      </w:r>
      <w:r w:rsidRPr="000E5440">
        <w:rPr>
          <w:rFonts w:cstheme="minorHAnsi"/>
        </w:rPr>
        <w:t>[</w:t>
      </w:r>
      <w:proofErr w:type="spellStart"/>
      <w:r w:rsidRPr="000E5440">
        <w:rPr>
          <w:rFonts w:cstheme="minorHAnsi"/>
        </w:rPr>
        <w:t>i</w:t>
      </w:r>
      <w:proofErr w:type="spellEnd"/>
      <w:r w:rsidRPr="000E5440">
        <w:rPr>
          <w:rFonts w:cstheme="minorHAnsi"/>
        </w:rPr>
        <w:t xml:space="preserve">]t is necessary to strengthen the [internment camps’] staff’s awareness of staying </w:t>
      </w:r>
      <w:r w:rsidRPr="000E5440">
        <w:rPr>
          <w:rFonts w:eastAsia="Times New Roman" w:cstheme="minorHAnsi"/>
        </w:rPr>
        <w:t>secret, serious political discipline and secrecy discipline,”</w:t>
      </w:r>
      <w:r w:rsidRPr="00D613CB">
        <w:rPr>
          <w:rFonts w:cstheme="minorHAnsi"/>
        </w:rPr>
        <w:t xml:space="preserve"> </w:t>
      </w:r>
      <w:r w:rsidRPr="00F75D72">
        <w:rPr>
          <w:rFonts w:cstheme="minorHAnsi"/>
        </w:rPr>
        <w:t xml:space="preserve">the experiences of survivors and witnesses documented in this report and elsewhere illustrate the immense resources that have been devoted to this cover-up effort as well as the often violent methods used ensure the silence of the civilian population. </w:t>
      </w:r>
    </w:p>
    <w:p w14:paraId="4DAC00F6" w14:textId="78DFCBB7" w:rsidR="009012F8" w:rsidRPr="00F75D72" w:rsidRDefault="006303A5" w:rsidP="006303A5">
      <w:pPr>
        <w:pStyle w:val="Heading1"/>
      </w:pPr>
      <w:bookmarkStart w:id="10" w:name="_Toc66643117"/>
      <w:commentRangeStart w:id="11"/>
      <w:r>
        <w:t>3. B</w:t>
      </w:r>
      <w:r w:rsidR="009012F8" w:rsidRPr="00F75D72">
        <w:t>ackground</w:t>
      </w:r>
      <w:commentRangeEnd w:id="11"/>
      <w:r w:rsidR="009012F8">
        <w:rPr>
          <w:rStyle w:val="CommentReference"/>
          <w:rFonts w:asciiTheme="minorHAnsi" w:eastAsiaTheme="minorHAnsi" w:hAnsiTheme="minorHAnsi" w:cstheme="minorBidi"/>
          <w:color w:val="auto"/>
        </w:rPr>
        <w:commentReference w:id="11"/>
      </w:r>
      <w:bookmarkEnd w:id="10"/>
    </w:p>
    <w:p w14:paraId="5AADB448" w14:textId="77777777" w:rsidR="009012F8" w:rsidRDefault="009012F8" w:rsidP="009012F8">
      <w:pPr>
        <w:spacing w:line="240" w:lineRule="auto"/>
        <w:jc w:val="both"/>
      </w:pPr>
      <w:r>
        <w:t>The Xinjiang Uyghur Autonomous Region (XUAR) is in the far northwest of the People’s Republic of China (PRC).</w:t>
      </w:r>
      <w:r w:rsidRPr="006E439C">
        <w:t xml:space="preserve"> </w:t>
      </w:r>
      <w:r>
        <w:t>A huge area – 1.66 million km</w:t>
      </w:r>
      <w:r w:rsidRPr="00CF26F8">
        <w:rPr>
          <w:vertAlign w:val="superscript"/>
        </w:rPr>
        <w:t>2</w:t>
      </w:r>
      <w:r>
        <w:rPr>
          <w:vertAlign w:val="superscript"/>
        </w:rPr>
        <w:t xml:space="preserve"> </w:t>
      </w:r>
      <w:r>
        <w:t>– it encompasses approximately one-sixth of China’s landmass and is bordered by eight countries: Kazakhstan, Kyrgyzstan, Tajikistan, Mongolia, India, Pakistan, Russia, and Afghanistan.</w:t>
      </w:r>
      <w:r>
        <w:rPr>
          <w:rStyle w:val="FootnoteReference"/>
        </w:rPr>
        <w:footnoteReference w:id="17"/>
      </w:r>
      <w:r>
        <w:t xml:space="preserve"> The area comprises vast semi-desert steppes in the north and severe desert basins ringed by historic oasis towns in the south. </w:t>
      </w:r>
    </w:p>
    <w:p w14:paraId="54EA22F8" w14:textId="77777777" w:rsidR="009012F8" w:rsidRDefault="009012F8" w:rsidP="009012F8">
      <w:pPr>
        <w:spacing w:line="240" w:lineRule="auto"/>
        <w:jc w:val="both"/>
      </w:pPr>
      <w:r>
        <w:t xml:space="preserve">The XUAR is one of the most ethnically diverse regions in China. According to China’s 2010 census the region had a population of approximately 22 million. More than half of the region’s population belongs to mostly Turkic and predominantly Muslim ethnic groups, including Uyghurs (around 11.3 million), Kazakhs (around 1.6 million), Kyrgyz, Tajiks, Uzbeks, and other populations whose languages, cultures, and ways of life vary distinctly from those of the Han, who are the majority in “interior” China. </w:t>
      </w:r>
    </w:p>
    <w:p w14:paraId="354C64C1" w14:textId="77777777" w:rsidR="009012F8" w:rsidRDefault="009012F8" w:rsidP="009012F8">
      <w:pPr>
        <w:spacing w:line="240" w:lineRule="auto"/>
        <w:jc w:val="both"/>
      </w:pPr>
      <w:r>
        <w:t>The area covered by the XUAR was renowned over centuries for the ancient Silk Road and its flourishing conduit of trade and culture between China and the rest of the world. Rich in coal, natural gas, and oil, the XUAR is intertwined with many of China’s economic, strategic, and foreign policy goals. China’s leaders now consider stability in the XUAR vital to the success of the “Belt and Road Initiative”, a massive global infrastructure development programme aimed at strengthening China’s links to Central Asia and beyond.</w:t>
      </w:r>
    </w:p>
    <w:p w14:paraId="4EC1FFBA" w14:textId="77777777" w:rsidR="009012F8" w:rsidRDefault="009012F8" w:rsidP="009012F8">
      <w:pPr>
        <w:spacing w:line="240" w:lineRule="auto"/>
        <w:jc w:val="both"/>
      </w:pPr>
      <w:r>
        <w:t>The XUAR is one of the five autonomous regions of the PRC, where the officially recognized “national minorities” are granted some formal representation in the organs of regional government. The autonomy conferred to these regions by the PRC Constitution and Law on Regional Autonomy has remained largely symbolic. In the XUAR, as in the rest of the PRC, all major policy decisions are taken by the Chinese Communist Party (CCP).</w:t>
      </w:r>
    </w:p>
    <w:p w14:paraId="037C6495" w14:textId="77777777" w:rsidR="009012F8" w:rsidRDefault="009012F8" w:rsidP="009012F8">
      <w:pPr>
        <w:spacing w:line="240" w:lineRule="auto"/>
        <w:jc w:val="both"/>
      </w:pPr>
      <w:r>
        <w:t>The Government of China considers the XUAR to have been an inseparable part of China for millennia. But this history is disputed by many, particularly Uyghurs, who often perceive China as a colonizing force and aspire to independence. Aspirations towards independence have their roots in both the distant past and recent history. During the 1930s and 1940s, two independent Republics of Eastern Turkestan were formed successively in Kashgar (1933) and Ili (1944) as attempts to resist Chinese rule.</w:t>
      </w:r>
      <w:r>
        <w:rPr>
          <w:rStyle w:val="FootnoteReference"/>
        </w:rPr>
        <w:footnoteReference w:id="18"/>
      </w:r>
      <w:r>
        <w:t xml:space="preserve"> Both republics were short-lived, but they have continued to inspire nationalist opposition since 1949, particularly among Uyghurs. Over the years, various opposition groups militating for Eastern Turkestan’s independence were formed clandestinely in the XUAR. Some of these groups have resorted to violence (see below). </w:t>
      </w:r>
    </w:p>
    <w:p w14:paraId="562B4BB8" w14:textId="77777777" w:rsidR="009012F8" w:rsidRDefault="009012F8" w:rsidP="009012F8">
      <w:pPr>
        <w:spacing w:line="240" w:lineRule="auto"/>
        <w:jc w:val="both"/>
      </w:pPr>
      <w:r>
        <w:lastRenderedPageBreak/>
        <w:t>The region has been an important target for population resettlement from interior China since 1949. In 1949, the local Turkic population, in majority Uyghur, accounted for at least 93% of the region’s population, while ethnic Chinese in the region amounted to about 6 or 7% of the population. According to official statistics, Han Chinese now make up approximately 40% of the population. With the massive influx of Han Chinese, the indigenous population has felt increasingly marginalized in what they regard as their ancestral land.</w:t>
      </w:r>
      <w:r>
        <w:rPr>
          <w:rStyle w:val="FootnoteReference"/>
        </w:rPr>
        <w:footnoteReference w:id="19"/>
      </w:r>
      <w:r>
        <w:t xml:space="preserve"> </w:t>
      </w:r>
    </w:p>
    <w:p w14:paraId="5604B666" w14:textId="77777777" w:rsidR="009012F8" w:rsidRDefault="009012F8" w:rsidP="009012F8">
      <w:pPr>
        <w:spacing w:line="240" w:lineRule="auto"/>
        <w:jc w:val="both"/>
      </w:pPr>
      <w:r>
        <w:t xml:space="preserve">During the first three decades of the PRC, the resettlement of Han Chinese into the XUAR was facilitated by what is now called the Xinjiang Production and Construction Corps (commonly known as the </w:t>
      </w:r>
      <w:proofErr w:type="spellStart"/>
      <w:r>
        <w:t>Bingtuan</w:t>
      </w:r>
      <w:proofErr w:type="spellEnd"/>
      <w:r>
        <w:t xml:space="preserve">), an institution established in the early 1950s. The </w:t>
      </w:r>
      <w:proofErr w:type="spellStart"/>
      <w:r>
        <w:t>Bingtuan</w:t>
      </w:r>
      <w:proofErr w:type="spellEnd"/>
      <w:r>
        <w:t xml:space="preserve">, described by many scholars as an institution that served to colonize Xinjiang, is both an administrative organ with a somewhat military structure and a large development corporation. It is established along the border and in pockets of territory roughly across the centre of the XUAR, separating the north, where most Kazaks live, from the mainly Uyghur south. The </w:t>
      </w:r>
      <w:proofErr w:type="spellStart"/>
      <w:r>
        <w:t>Bingtuan</w:t>
      </w:r>
      <w:proofErr w:type="spellEnd"/>
      <w:r>
        <w:t xml:space="preserve"> has jurisdiction over several million hectares of land and the vast majority of it’s the population in this area is ethnic Chinese. It is a unique institution in the PRC and enjoys special status. It is administered independently from the XUAR regional government and has its own police force, courts, and agricultural and industrial enterprises, as well as its own large network of labour camps and prisons.</w:t>
      </w:r>
      <w:r>
        <w:rPr>
          <w:rStyle w:val="FootnoteReference"/>
        </w:rPr>
        <w:footnoteReference w:id="20"/>
      </w:r>
    </w:p>
    <w:p w14:paraId="0DD637C1" w14:textId="32E73D1C" w:rsidR="009012F8" w:rsidRDefault="009012F8" w:rsidP="009012F8">
      <w:pPr>
        <w:pStyle w:val="Heading2"/>
        <w:jc w:val="both"/>
      </w:pPr>
      <w:bookmarkStart w:id="12" w:name="_Toc66643118"/>
      <w:r>
        <w:t>3.1 Cycles of discrimination, violence and repression from the 1980s to 2016</w:t>
      </w:r>
      <w:bookmarkEnd w:id="12"/>
    </w:p>
    <w:p w14:paraId="6E25B2A3" w14:textId="77777777" w:rsidR="009012F8" w:rsidRDefault="009012F8" w:rsidP="009012F8">
      <w:pPr>
        <w:spacing w:after="0" w:line="240" w:lineRule="auto"/>
        <w:jc w:val="both"/>
      </w:pPr>
      <w:r w:rsidRPr="00F75D72">
        <w:t>Uyghurs, Kazakhs</w:t>
      </w:r>
      <w:r>
        <w:t>,</w:t>
      </w:r>
      <w:r w:rsidRPr="00F75D72">
        <w:t xml:space="preserve"> and other predominantly Turkic Muslim peoples living in Xinjiang have long faced</w:t>
      </w:r>
      <w:r>
        <w:t xml:space="preserve"> discrimination and persecution by their government, including with respect to their freedom of movement and freedom of religion and cultural practice as well as access to employment, education, and health care. This historical discrimination lessened with the “open door” policy launched in the late 1970s and the subsequent economic reforms, which catalysed a religious revival in the XUAR as in the rest of the PRC. The authorities allowed the reopening of mosques, many Muslims were allowed again to travel to Islamic countries, and contacts with Muslims abroad were encouraged.</w:t>
      </w:r>
      <w:r>
        <w:rPr>
          <w:rStyle w:val="FootnoteReference"/>
        </w:rPr>
        <w:footnoteReference w:id="21"/>
      </w:r>
      <w:r>
        <w:t xml:space="preserve"> </w:t>
      </w:r>
    </w:p>
    <w:p w14:paraId="37431B04" w14:textId="77777777" w:rsidR="009012F8" w:rsidRDefault="009012F8" w:rsidP="009012F8">
      <w:pPr>
        <w:spacing w:after="0" w:line="240" w:lineRule="auto"/>
        <w:jc w:val="both"/>
      </w:pPr>
    </w:p>
    <w:p w14:paraId="24702F6A" w14:textId="77777777" w:rsidR="009012F8" w:rsidRDefault="009012F8" w:rsidP="009012F8">
      <w:pPr>
        <w:spacing w:line="240" w:lineRule="auto"/>
        <w:jc w:val="both"/>
      </w:pPr>
      <w:r>
        <w:t>The emergence of independent Central Asian states with the breakup of the Soviet Union, protracted conflicts in other neighbouring countries, fears that Islam might provide a rallying point for ethnic nationalism, and concerns that Islamist movements abroad might inspire young Uyghurs who had gone to study in foreign Islamic schools, appear to have heightened the Chinese authorities’ fears of organized political opposition in the XUAR, leading to a reversal of the relatively liberal policies implemented during the 1980s. Since the late 1980s, the return to restrictive policies and other factors have generated growing ethnic discontent in the XUAR. The continuing influx of Han Chinese migrants, discrimination, unequal economic opportunities, curbs on religious and cultural rights, the enforcement of the government’s birth control policy are among the factors fuelling unrest. The increasing interethnic tensions have led to cycles of sporadic violence and heavy-handed repression</w:t>
      </w:r>
    </w:p>
    <w:p w14:paraId="7ED7A981" w14:textId="77777777" w:rsidR="009012F8" w:rsidRDefault="009012F8" w:rsidP="009012F8">
      <w:pPr>
        <w:spacing w:line="240" w:lineRule="auto"/>
        <w:jc w:val="both"/>
      </w:pPr>
      <w:r>
        <w:t>These fears were reinforced by incidents of violence during the mid-1990s.</w:t>
      </w:r>
      <w:r>
        <w:rPr>
          <w:rStyle w:val="FootnoteReference"/>
        </w:rPr>
        <w:footnoteReference w:id="22"/>
      </w:r>
      <w:r w:rsidRPr="00065893">
        <w:t xml:space="preserve"> </w:t>
      </w:r>
      <w:r>
        <w:t xml:space="preserve">At that time, the government closed many mosques and </w:t>
      </w:r>
      <w:r w:rsidRPr="00065893">
        <w:t>Qur’an</w:t>
      </w:r>
      <w:r>
        <w:t xml:space="preserve">ic schools, stopped the use of Arabic script, imposed tight controls on the Islamic clergy, and dismissed or arrested religious leaders deemed to be too independent or “subversive”. Muslims working in government offices and other official institutions </w:t>
      </w:r>
      <w:r>
        <w:lastRenderedPageBreak/>
        <w:t>were prohibited from practising their religion, failing which they would lose their jobs. In 1996, the government intensified its campaign against “national separatists”, “religious extremists”, and “illegal religious activities”, launching at the same time an “in-depth atheist education” campaign to purge grassroots Communist Party committees and other institutions of Muslim believers.</w:t>
      </w:r>
      <w:r>
        <w:tab/>
      </w:r>
    </w:p>
    <w:p w14:paraId="328EBC51" w14:textId="77777777" w:rsidR="009012F8" w:rsidRDefault="009012F8" w:rsidP="009012F8">
      <w:pPr>
        <w:pStyle w:val="myStyle"/>
        <w:spacing w:line="240" w:lineRule="auto"/>
        <w:ind w:firstLine="0"/>
        <w:rPr>
          <w:rFonts w:asciiTheme="minorHAnsi" w:hAnsiTheme="minorHAnsi"/>
          <w:sz w:val="22"/>
          <w:szCs w:val="22"/>
        </w:rPr>
      </w:pPr>
      <w:r w:rsidRPr="001C3DBC">
        <w:rPr>
          <w:rFonts w:asciiTheme="minorHAnsi" w:hAnsiTheme="minorHAnsi"/>
          <w:sz w:val="22"/>
          <w:szCs w:val="22"/>
        </w:rPr>
        <w:t xml:space="preserve">In the aftermath of the 9/11 attacks in the United States and the start of the Global War on Terror, </w:t>
      </w:r>
      <w:r>
        <w:rPr>
          <w:rFonts w:asciiTheme="minorHAnsi" w:hAnsiTheme="minorHAnsi"/>
          <w:sz w:val="22"/>
          <w:szCs w:val="22"/>
        </w:rPr>
        <w:t>restrictions on Muslims increased as China began to</w:t>
      </w:r>
      <w:r w:rsidRPr="001C3DBC">
        <w:rPr>
          <w:rFonts w:asciiTheme="minorHAnsi" w:hAnsiTheme="minorHAnsi"/>
          <w:sz w:val="22"/>
          <w:szCs w:val="22"/>
        </w:rPr>
        <w:t xml:space="preserve"> </w:t>
      </w:r>
      <w:r>
        <w:rPr>
          <w:rFonts w:asciiTheme="minorHAnsi" w:hAnsiTheme="minorHAnsi"/>
          <w:sz w:val="22"/>
          <w:szCs w:val="22"/>
        </w:rPr>
        <w:t>classify</w:t>
      </w:r>
      <w:r w:rsidRPr="001C3DBC">
        <w:rPr>
          <w:rFonts w:asciiTheme="minorHAnsi" w:hAnsiTheme="minorHAnsi"/>
          <w:sz w:val="22"/>
          <w:szCs w:val="22"/>
        </w:rPr>
        <w:t xml:space="preserve"> Uyghur dissidents as terrorists and to pressure the rest of the world to designate Uyghur separatist groups as terrorist organizations.</w:t>
      </w:r>
      <w:r w:rsidRPr="001C3DBC">
        <w:rPr>
          <w:rFonts w:asciiTheme="minorHAnsi" w:hAnsiTheme="minorHAnsi"/>
          <w:sz w:val="22"/>
          <w:szCs w:val="22"/>
          <w:vertAlign w:val="superscript"/>
        </w:rPr>
        <w:footnoteReference w:id="23"/>
      </w:r>
      <w:r w:rsidRPr="00065893">
        <w:rPr>
          <w:rFonts w:asciiTheme="minorHAnsi" w:hAnsiTheme="minorHAnsi"/>
          <w:sz w:val="22"/>
          <w:szCs w:val="22"/>
        </w:rPr>
        <w:t xml:space="preserve"> </w:t>
      </w:r>
      <w:r w:rsidRPr="001C3DBC">
        <w:rPr>
          <w:rFonts w:asciiTheme="minorHAnsi" w:hAnsiTheme="minorHAnsi"/>
          <w:sz w:val="22"/>
          <w:szCs w:val="22"/>
        </w:rPr>
        <w:t>The authoriti</w:t>
      </w:r>
      <w:r>
        <w:rPr>
          <w:rFonts w:asciiTheme="minorHAnsi" w:hAnsiTheme="minorHAnsi"/>
          <w:sz w:val="22"/>
          <w:szCs w:val="22"/>
        </w:rPr>
        <w:t>es cultivated</w:t>
      </w:r>
      <w:r w:rsidRPr="001C3DBC">
        <w:rPr>
          <w:rFonts w:asciiTheme="minorHAnsi" w:hAnsiTheme="minorHAnsi"/>
          <w:sz w:val="22"/>
          <w:szCs w:val="22"/>
        </w:rPr>
        <w:t xml:space="preserve"> informants to report on the content of sermons in an attempt to monitor imams and prevent mosques from being used to disseminate separatist ideas or extremist religious thought. </w:t>
      </w:r>
      <w:r>
        <w:rPr>
          <w:rFonts w:asciiTheme="minorHAnsi" w:hAnsiTheme="minorHAnsi"/>
          <w:sz w:val="22"/>
          <w:szCs w:val="22"/>
        </w:rPr>
        <w:t xml:space="preserve">The government carried out </w:t>
      </w:r>
      <w:r w:rsidRPr="001C3DBC">
        <w:rPr>
          <w:rFonts w:asciiTheme="minorHAnsi" w:hAnsiTheme="minorHAnsi"/>
          <w:sz w:val="22"/>
          <w:szCs w:val="22"/>
        </w:rPr>
        <w:t>“</w:t>
      </w:r>
      <w:r>
        <w:rPr>
          <w:rFonts w:asciiTheme="minorHAnsi" w:hAnsiTheme="minorHAnsi"/>
          <w:sz w:val="22"/>
          <w:szCs w:val="22"/>
        </w:rPr>
        <w:t>e</w:t>
      </w:r>
      <w:r w:rsidRPr="001C3DBC">
        <w:rPr>
          <w:rFonts w:asciiTheme="minorHAnsi" w:hAnsiTheme="minorHAnsi"/>
          <w:sz w:val="22"/>
          <w:szCs w:val="22"/>
        </w:rPr>
        <w:t>thnic unity education” campaigns during religious festivals,</w:t>
      </w:r>
      <w:r w:rsidRPr="001C3DBC">
        <w:rPr>
          <w:rStyle w:val="FootnoteReference"/>
          <w:rFonts w:asciiTheme="minorHAnsi" w:hAnsiTheme="minorHAnsi"/>
          <w:sz w:val="22"/>
          <w:szCs w:val="22"/>
        </w:rPr>
        <w:footnoteReference w:id="24"/>
      </w:r>
      <w:r w:rsidRPr="001C3DBC">
        <w:rPr>
          <w:rFonts w:asciiTheme="minorHAnsi" w:hAnsiTheme="minorHAnsi"/>
          <w:sz w:val="22"/>
          <w:szCs w:val="22"/>
        </w:rPr>
        <w:t xml:space="preserve"> and specifically target</w:t>
      </w:r>
      <w:r>
        <w:rPr>
          <w:rFonts w:asciiTheme="minorHAnsi" w:hAnsiTheme="minorHAnsi"/>
          <w:sz w:val="22"/>
          <w:szCs w:val="22"/>
        </w:rPr>
        <w:t>ed</w:t>
      </w:r>
      <w:r w:rsidRPr="001C3DBC">
        <w:rPr>
          <w:rFonts w:asciiTheme="minorHAnsi" w:hAnsiTheme="minorHAnsi"/>
          <w:sz w:val="22"/>
          <w:szCs w:val="22"/>
        </w:rPr>
        <w:t xml:space="preserve"> the celebration of Ramadan, with authorities forbidding fasting by students and government employees.</w:t>
      </w:r>
      <w:r w:rsidRPr="001C3DBC">
        <w:rPr>
          <w:rStyle w:val="FootnoteReference"/>
          <w:rFonts w:asciiTheme="minorHAnsi" w:hAnsiTheme="minorHAnsi"/>
          <w:sz w:val="22"/>
          <w:szCs w:val="22"/>
        </w:rPr>
        <w:footnoteReference w:id="25"/>
      </w:r>
      <w:r>
        <w:rPr>
          <w:rFonts w:asciiTheme="minorHAnsi" w:hAnsiTheme="minorHAnsi"/>
          <w:sz w:val="22"/>
          <w:szCs w:val="22"/>
        </w:rPr>
        <w:t xml:space="preserve"> Religious education wa</w:t>
      </w:r>
      <w:r w:rsidRPr="001C3DBC">
        <w:rPr>
          <w:rFonts w:asciiTheme="minorHAnsi" w:hAnsiTheme="minorHAnsi"/>
          <w:sz w:val="22"/>
          <w:szCs w:val="22"/>
        </w:rPr>
        <w:t>s strictly prohibited for minors, who were also banned from entering mosques.</w:t>
      </w:r>
      <w:r w:rsidRPr="001C3DBC">
        <w:rPr>
          <w:rStyle w:val="FootnoteReference"/>
          <w:rFonts w:asciiTheme="minorHAnsi" w:hAnsiTheme="minorHAnsi"/>
          <w:sz w:val="22"/>
          <w:szCs w:val="22"/>
        </w:rPr>
        <w:footnoteReference w:id="26"/>
      </w:r>
      <w:r w:rsidRPr="001C3DBC">
        <w:rPr>
          <w:rFonts w:asciiTheme="minorHAnsi" w:hAnsiTheme="minorHAnsi"/>
          <w:sz w:val="22"/>
          <w:szCs w:val="22"/>
        </w:rPr>
        <w:t xml:space="preserve"> The authorities also outlawed private religious instruction outside the auspices of officially sanctioned religious organizations.</w:t>
      </w:r>
      <w:r w:rsidRPr="001C3DBC">
        <w:rPr>
          <w:rStyle w:val="FootnoteReference"/>
          <w:rFonts w:asciiTheme="minorHAnsi" w:hAnsiTheme="minorHAnsi"/>
          <w:sz w:val="22"/>
          <w:szCs w:val="22"/>
        </w:rPr>
        <w:footnoteReference w:id="27"/>
      </w:r>
      <w:r w:rsidRPr="001C3DBC">
        <w:rPr>
          <w:rFonts w:asciiTheme="minorHAnsi" w:hAnsiTheme="minorHAnsi"/>
          <w:sz w:val="22"/>
          <w:szCs w:val="22"/>
        </w:rPr>
        <w:t xml:space="preserve"> </w:t>
      </w:r>
    </w:p>
    <w:p w14:paraId="28DB2C0B" w14:textId="77777777" w:rsidR="009012F8" w:rsidRPr="007612BC" w:rsidRDefault="009012F8" w:rsidP="009012F8">
      <w:pPr>
        <w:pStyle w:val="myStyle"/>
        <w:spacing w:line="240" w:lineRule="auto"/>
        <w:ind w:firstLine="0"/>
        <w:rPr>
          <w:rFonts w:asciiTheme="minorHAnsi" w:hAnsiTheme="minorHAnsi"/>
          <w:sz w:val="22"/>
          <w:szCs w:val="22"/>
        </w:rPr>
      </w:pPr>
    </w:p>
    <w:p w14:paraId="7B3579CF" w14:textId="77777777" w:rsidR="009012F8" w:rsidRDefault="009012F8" w:rsidP="009012F8">
      <w:pPr>
        <w:spacing w:line="240" w:lineRule="atLeast"/>
        <w:jc w:val="both"/>
      </w:pPr>
      <w:r w:rsidRPr="001C3DBC">
        <w:t xml:space="preserve">Policies of repression grew </w:t>
      </w:r>
      <w:r>
        <w:t xml:space="preserve">further </w:t>
      </w:r>
      <w:r w:rsidRPr="001C3DBC">
        <w:t xml:space="preserve">in the aftermath of several incidents of violence </w:t>
      </w:r>
      <w:r>
        <w:t xml:space="preserve">that occurred </w:t>
      </w:r>
      <w:r w:rsidRPr="001C3DBC">
        <w:t xml:space="preserve">between 2009 and 2013, including </w:t>
      </w:r>
      <w:r>
        <w:t>t</w:t>
      </w:r>
      <w:r w:rsidRPr="001C3DBC">
        <w:t xml:space="preserve">he riots in </w:t>
      </w:r>
      <w:proofErr w:type="spellStart"/>
      <w:r w:rsidRPr="00EE790A">
        <w:t>Ürümqi</w:t>
      </w:r>
      <w:proofErr w:type="spellEnd"/>
      <w:r w:rsidRPr="001C3DBC">
        <w:t xml:space="preserve"> that erupted on 5 July 2009. According to official counts, the rioting left nearly 200 dead and at least 1</w:t>
      </w:r>
      <w:r>
        <w:t>,</w:t>
      </w:r>
      <w:r w:rsidRPr="001C3DBC">
        <w:t>700 injured, with most of the casualties reported to be Han</w:t>
      </w:r>
      <w:r w:rsidRPr="001C3DBC">
        <w:rPr>
          <w:lang w:val="en-US"/>
        </w:rPr>
        <w:t>.</w:t>
      </w:r>
      <w:r w:rsidRPr="001C3DBC">
        <w:rPr>
          <w:rStyle w:val="FootnoteReference"/>
          <w:lang w:val="en-US"/>
        </w:rPr>
        <w:footnoteReference w:id="28"/>
      </w:r>
      <w:r w:rsidRPr="001C3DBC">
        <w:rPr>
          <w:lang w:val="en-US"/>
        </w:rPr>
        <w:t xml:space="preserve"> </w:t>
      </w:r>
      <w:r w:rsidRPr="001C3DBC">
        <w:t>Many hundreds of Uyghurs were detained as police made house-to-house sweeps following the riots, and swift justice was handed down to those alleged to be responsible for the violence</w:t>
      </w:r>
      <w:r>
        <w:t>.</w:t>
      </w:r>
      <w:r w:rsidRPr="001C3DBC">
        <w:t xml:space="preserve"> </w:t>
      </w:r>
      <w:r>
        <w:t xml:space="preserve">The courts handed down </w:t>
      </w:r>
      <w:r w:rsidRPr="001C3DBC">
        <w:t>numerous death sentences and heavy prison terms.</w:t>
      </w:r>
      <w:r w:rsidRPr="001C3DBC">
        <w:rPr>
          <w:rStyle w:val="FootnoteReference"/>
        </w:rPr>
        <w:footnoteReference w:id="29"/>
      </w:r>
      <w:r w:rsidRPr="001C3DBC">
        <w:t xml:space="preserve"> Dozens of other detainees are reported to have been victims of enforced </w:t>
      </w:r>
      <w:r>
        <w:t>“</w:t>
      </w:r>
      <w:r w:rsidRPr="001C3DBC">
        <w:t>disappearances</w:t>
      </w:r>
      <w:r>
        <w:t>”</w:t>
      </w:r>
      <w:r w:rsidRPr="001C3DBC">
        <w:t xml:space="preserve">, </w:t>
      </w:r>
      <w:r>
        <w:t xml:space="preserve">being </w:t>
      </w:r>
      <w:r w:rsidRPr="001C3DBC">
        <w:t>held by authorities without any notification to family members.</w:t>
      </w:r>
      <w:r w:rsidRPr="001C3DBC">
        <w:rPr>
          <w:rStyle w:val="FootnoteReference"/>
        </w:rPr>
        <w:footnoteReference w:id="30"/>
      </w:r>
      <w:r w:rsidRPr="001C3DBC">
        <w:t xml:space="preserve"> </w:t>
      </w:r>
    </w:p>
    <w:p w14:paraId="4D8EF5E8" w14:textId="77777777" w:rsidR="009012F8" w:rsidRDefault="009012F8" w:rsidP="009012F8">
      <w:pPr>
        <w:spacing w:line="240" w:lineRule="atLeast"/>
        <w:jc w:val="both"/>
      </w:pPr>
      <w:r>
        <w:t>In addition to</w:t>
      </w:r>
      <w:r w:rsidRPr="001C3DBC">
        <w:t xml:space="preserve"> repressive criminal-justice measures</w:t>
      </w:r>
      <w:r>
        <w:t>, other measures that</w:t>
      </w:r>
      <w:r w:rsidRPr="001C3DBC">
        <w:t xml:space="preserve"> fall under the broad category of “social management” </w:t>
      </w:r>
      <w:r>
        <w:t xml:space="preserve">were </w:t>
      </w:r>
      <w:r w:rsidRPr="001C3DBC">
        <w:t xml:space="preserve">designed to prevent instability in the first place. </w:t>
      </w:r>
      <w:r>
        <w:t>These included an</w:t>
      </w:r>
      <w:r w:rsidRPr="001C3DBC">
        <w:t xml:space="preserve"> increase </w:t>
      </w:r>
      <w:r>
        <w:t xml:space="preserve">in </w:t>
      </w:r>
      <w:r w:rsidRPr="001C3DBC">
        <w:t>the number of police in Xinjiang</w:t>
      </w:r>
      <w:r>
        <w:t>:</w:t>
      </w:r>
      <w:r w:rsidRPr="001C3DBC">
        <w:t xml:space="preserve"> 8,000 officers </w:t>
      </w:r>
      <w:r>
        <w:t xml:space="preserve">were </w:t>
      </w:r>
      <w:r w:rsidRPr="001C3DBC">
        <w:t>hire</w:t>
      </w:r>
      <w:r>
        <w:t>d with the goal of establishing</w:t>
      </w:r>
      <w:r w:rsidRPr="001C3DBC">
        <w:t xml:space="preserve"> a police presence in more rural parts of the region.</w:t>
      </w:r>
      <w:r w:rsidRPr="001C3DBC">
        <w:rPr>
          <w:rStyle w:val="FootnoteReference"/>
        </w:rPr>
        <w:footnoteReference w:id="31"/>
      </w:r>
      <w:r w:rsidRPr="001C3DBC">
        <w:t xml:space="preserve"> </w:t>
      </w:r>
    </w:p>
    <w:p w14:paraId="007C9AEE" w14:textId="77777777" w:rsidR="009012F8" w:rsidRPr="00B204A5" w:rsidRDefault="009012F8" w:rsidP="009012F8">
      <w:pPr>
        <w:spacing w:line="240" w:lineRule="atLeast"/>
        <w:jc w:val="both"/>
      </w:pPr>
      <w:r>
        <w:t>Campaigns aimed at further restricting religious practice and equating such practice with “extremism” expanded. Prohibiting the wearing of beards by men and veils and headscarves by women has been a particular focus.</w:t>
      </w:r>
      <w:r>
        <w:rPr>
          <w:rStyle w:val="FootnoteReference"/>
        </w:rPr>
        <w:footnoteReference w:id="32"/>
      </w:r>
      <w:r>
        <w:t xml:space="preserve"> </w:t>
      </w:r>
      <w:r w:rsidRPr="001C3DBC">
        <w:t>In some of the region’s villages, the authorities compel</w:t>
      </w:r>
      <w:r>
        <w:t>led</w:t>
      </w:r>
      <w:r w:rsidRPr="001C3DBC">
        <w:t xml:space="preserve"> residents to pledge to abide by codes of conduct (</w:t>
      </w:r>
      <w:proofErr w:type="spellStart"/>
      <w:r w:rsidRPr="001C3DBC">
        <w:rPr>
          <w:i/>
          <w:iCs/>
        </w:rPr>
        <w:t>cungui</w:t>
      </w:r>
      <w:proofErr w:type="spellEnd"/>
      <w:r w:rsidRPr="001C3DBC">
        <w:rPr>
          <w:i/>
          <w:iCs/>
        </w:rPr>
        <w:t xml:space="preserve"> </w:t>
      </w:r>
      <w:proofErr w:type="spellStart"/>
      <w:r w:rsidRPr="001C3DBC">
        <w:rPr>
          <w:i/>
          <w:iCs/>
        </w:rPr>
        <w:t>minyue</w:t>
      </w:r>
      <w:proofErr w:type="spellEnd"/>
      <w:r w:rsidRPr="001C3DBC">
        <w:t>) aimed at preventing “illegal religious activity”</w:t>
      </w:r>
      <w:r>
        <w:t>.</w:t>
      </w:r>
      <w:r w:rsidRPr="001C3DBC">
        <w:rPr>
          <w:rStyle w:val="FootnoteReference"/>
        </w:rPr>
        <w:footnoteReference w:id="33"/>
      </w:r>
      <w:r>
        <w:t xml:space="preserve"> </w:t>
      </w:r>
      <w:r w:rsidRPr="002505FE">
        <w:rPr>
          <w:lang w:val="en-US"/>
        </w:rPr>
        <w:t>Around this time</w:t>
      </w:r>
      <w:r>
        <w:rPr>
          <w:lang w:val="en-US"/>
        </w:rPr>
        <w:t>, the</w:t>
      </w:r>
      <w:r w:rsidRPr="002505FE">
        <w:rPr>
          <w:lang w:val="en-US"/>
        </w:rPr>
        <w:t xml:space="preserve"> mass surveillance of ethnic minorities </w:t>
      </w:r>
      <w:r>
        <w:rPr>
          <w:lang w:val="en-US"/>
        </w:rPr>
        <w:t xml:space="preserve">also </w:t>
      </w:r>
      <w:r w:rsidRPr="002505FE">
        <w:rPr>
          <w:lang w:val="en-US"/>
        </w:rPr>
        <w:t>intensified</w:t>
      </w:r>
      <w:r>
        <w:rPr>
          <w:lang w:val="en-US"/>
        </w:rPr>
        <w:t>.</w:t>
      </w:r>
      <w:r>
        <w:rPr>
          <w:rStyle w:val="FootnoteReference"/>
          <w:lang w:val="en-US"/>
        </w:rPr>
        <w:footnoteReference w:id="34"/>
      </w:r>
      <w:r w:rsidRPr="002505FE">
        <w:rPr>
          <w:lang w:val="en-US"/>
        </w:rPr>
        <w:t xml:space="preserve"> </w:t>
      </w:r>
      <w:r w:rsidRPr="001C3DBC">
        <w:t>Tens of thousands of high-</w:t>
      </w:r>
      <w:r w:rsidRPr="001C3DBC">
        <w:lastRenderedPageBreak/>
        <w:t>definition cameras were</w:t>
      </w:r>
      <w:r>
        <w:t xml:space="preserve"> </w:t>
      </w:r>
      <w:r w:rsidRPr="001C3DBC">
        <w:t xml:space="preserve">installed in locations throughout </w:t>
      </w:r>
      <w:r>
        <w:t xml:space="preserve">the region, especially in </w:t>
      </w:r>
      <w:proofErr w:type="spellStart"/>
      <w:r w:rsidRPr="00CE7659">
        <w:t>Ürümqi</w:t>
      </w:r>
      <w:proofErr w:type="spellEnd"/>
      <w:r w:rsidRPr="001C3DBC">
        <w:t>, in an effort to achieve “seamless” surveillance.</w:t>
      </w:r>
      <w:r w:rsidRPr="001C3DBC">
        <w:rPr>
          <w:rStyle w:val="FootnoteReference"/>
        </w:rPr>
        <w:footnoteReference w:id="35"/>
      </w:r>
      <w:r>
        <w:rPr>
          <w:lang w:val="en-US"/>
        </w:rPr>
        <w:t xml:space="preserve"> I</w:t>
      </w:r>
      <w:r w:rsidRPr="002505FE">
        <w:rPr>
          <w:lang w:val="en-US"/>
        </w:rPr>
        <w:t xml:space="preserve">n 2013 </w:t>
      </w:r>
      <w:r>
        <w:rPr>
          <w:lang w:val="en-US"/>
        </w:rPr>
        <w:t xml:space="preserve">President </w:t>
      </w:r>
      <w:r w:rsidRPr="002505FE">
        <w:rPr>
          <w:lang w:val="en-US"/>
        </w:rPr>
        <w:t>X</w:t>
      </w:r>
      <w:r>
        <w:rPr>
          <w:lang w:val="en-US"/>
        </w:rPr>
        <w:t>i</w:t>
      </w:r>
      <w:r w:rsidRPr="002505FE">
        <w:rPr>
          <w:lang w:val="en-US"/>
        </w:rPr>
        <w:t xml:space="preserve"> J</w:t>
      </w:r>
      <w:r>
        <w:rPr>
          <w:lang w:val="en-US"/>
        </w:rPr>
        <w:t xml:space="preserve">inping announced an </w:t>
      </w:r>
      <w:r w:rsidRPr="002505FE">
        <w:rPr>
          <w:lang w:val="en-US"/>
        </w:rPr>
        <w:t xml:space="preserve">internment strategy </w:t>
      </w:r>
      <w:r>
        <w:rPr>
          <w:lang w:val="en-US"/>
        </w:rPr>
        <w:t>and put</w:t>
      </w:r>
      <w:r w:rsidRPr="002505FE">
        <w:rPr>
          <w:lang w:val="en-US"/>
        </w:rPr>
        <w:t xml:space="preserve"> 200,000 cadres into villages</w:t>
      </w:r>
      <w:r>
        <w:rPr>
          <w:lang w:val="en-US"/>
        </w:rPr>
        <w:t xml:space="preserve"> in the region</w:t>
      </w:r>
      <w:r w:rsidRPr="002505FE">
        <w:rPr>
          <w:lang w:val="en-US"/>
        </w:rPr>
        <w:t>.</w:t>
      </w:r>
      <w:r>
        <w:rPr>
          <w:rStyle w:val="FootnoteReference"/>
          <w:lang w:val="en-US"/>
        </w:rPr>
        <w:footnoteReference w:id="36"/>
      </w:r>
    </w:p>
    <w:p w14:paraId="4750412D" w14:textId="69B35E3C" w:rsidR="009012F8" w:rsidRPr="00340436" w:rsidRDefault="009012F8" w:rsidP="009012F8">
      <w:pPr>
        <w:spacing w:line="240" w:lineRule="atLeast"/>
        <w:rPr>
          <w:lang w:val="en-US"/>
        </w:rPr>
      </w:pPr>
      <w:r w:rsidRPr="00E166AB">
        <w:rPr>
          <w:lang w:val="en-US"/>
        </w:rPr>
        <w:t xml:space="preserve">In 2014, in the aftermath of </w:t>
      </w:r>
      <w:r>
        <w:rPr>
          <w:lang w:val="en-US"/>
        </w:rPr>
        <w:t>several stabbing and bombing attacks</w:t>
      </w:r>
      <w:r w:rsidRPr="00E166AB">
        <w:rPr>
          <w:lang w:val="en-US"/>
        </w:rPr>
        <w:t>, the surveillance an</w:t>
      </w:r>
      <w:r>
        <w:rPr>
          <w:lang w:val="en-US"/>
        </w:rPr>
        <w:t>d</w:t>
      </w:r>
      <w:r w:rsidRPr="00E166AB">
        <w:rPr>
          <w:lang w:val="en-US"/>
        </w:rPr>
        <w:t xml:space="preserve"> repression increased significantly with the </w:t>
      </w:r>
      <w:r>
        <w:rPr>
          <w:lang w:val="en-US"/>
        </w:rPr>
        <w:t xml:space="preserve">start of the government’s </w:t>
      </w:r>
      <w:r w:rsidR="003B2691">
        <w:rPr>
          <w:lang w:val="en-US"/>
        </w:rPr>
        <w:t>“</w:t>
      </w:r>
      <w:r>
        <w:rPr>
          <w:lang w:val="en-US"/>
        </w:rPr>
        <w:t>S</w:t>
      </w:r>
      <w:r w:rsidRPr="00E166AB">
        <w:rPr>
          <w:lang w:val="en-US"/>
        </w:rPr>
        <w:t xml:space="preserve">trike </w:t>
      </w:r>
      <w:r>
        <w:rPr>
          <w:lang w:val="en-US"/>
        </w:rPr>
        <w:t>H</w:t>
      </w:r>
      <w:r w:rsidRPr="00E166AB">
        <w:rPr>
          <w:lang w:val="en-US"/>
        </w:rPr>
        <w:t>ard</w:t>
      </w:r>
      <w:r w:rsidR="003B2691">
        <w:rPr>
          <w:lang w:val="en-US"/>
        </w:rPr>
        <w:t xml:space="preserve"> Against Violent Terrorist Activity”</w:t>
      </w:r>
      <w:r w:rsidRPr="00E166AB">
        <w:rPr>
          <w:lang w:val="en-US"/>
        </w:rPr>
        <w:t xml:space="preserve"> campaign</w:t>
      </w:r>
      <w:r w:rsidR="003B2691">
        <w:rPr>
          <w:lang w:val="en-US"/>
        </w:rPr>
        <w:t>, known as the “Strike Hard” campaign</w:t>
      </w:r>
      <w:r w:rsidRPr="00E166AB">
        <w:rPr>
          <w:lang w:val="en-US"/>
        </w:rPr>
        <w:t>.</w:t>
      </w:r>
      <w:r>
        <w:rPr>
          <w:rStyle w:val="FootnoteReference"/>
          <w:lang w:val="en-US"/>
        </w:rPr>
        <w:footnoteReference w:id="37"/>
      </w:r>
      <w:r w:rsidRPr="00E166AB">
        <w:rPr>
          <w:lang w:val="en-US"/>
        </w:rPr>
        <w:t xml:space="preserve"> </w:t>
      </w:r>
      <w:r>
        <w:rPr>
          <w:lang w:val="en-US"/>
        </w:rPr>
        <w:t xml:space="preserve">According to scholars, 2014 </w:t>
      </w:r>
      <w:r w:rsidR="003B2691">
        <w:rPr>
          <w:lang w:val="en-US"/>
        </w:rPr>
        <w:t xml:space="preserve">and Strike hard campaign </w:t>
      </w:r>
      <w:r>
        <w:rPr>
          <w:lang w:val="en-US"/>
        </w:rPr>
        <w:t>marked a turning point in the government persecution of ethnic minorities with the start of a “</w:t>
      </w:r>
      <w:r w:rsidRPr="003B2B1E">
        <w:rPr>
          <w:lang w:val="en-US"/>
        </w:rPr>
        <w:t>people’s war, which identified the terrorist threat as coming from Uyghur culture itself.</w:t>
      </w:r>
      <w:r>
        <w:rPr>
          <w:lang w:val="en-US"/>
        </w:rPr>
        <w:t>”</w:t>
      </w:r>
      <w:r>
        <w:rPr>
          <w:rStyle w:val="FootnoteReference"/>
          <w:lang w:val="en-US"/>
        </w:rPr>
        <w:footnoteReference w:id="38"/>
      </w:r>
      <w:r>
        <w:rPr>
          <w:lang w:val="en-US"/>
        </w:rPr>
        <w:t xml:space="preserve"> </w:t>
      </w:r>
      <w:r w:rsidRPr="003B2B1E">
        <w:rPr>
          <w:lang w:val="en-US"/>
        </w:rPr>
        <w:t xml:space="preserve">Religious </w:t>
      </w:r>
      <w:r>
        <w:rPr>
          <w:lang w:val="en-US"/>
        </w:rPr>
        <w:t>practice was even more tightly restricted. The government imposed bans on religious appearances and religious education and restricted halal food. Travel to Mecca was banned.</w:t>
      </w:r>
      <w:r w:rsidRPr="0095144C">
        <w:rPr>
          <w:vertAlign w:val="superscript"/>
          <w:lang w:val="en-US"/>
        </w:rPr>
        <w:footnoteReference w:id="39"/>
      </w:r>
      <w:r w:rsidRPr="0095144C">
        <w:rPr>
          <w:vertAlign w:val="superscript"/>
          <w:lang w:val="en-US"/>
        </w:rPr>
        <w:t xml:space="preserve"> </w:t>
      </w:r>
      <w:r>
        <w:rPr>
          <w:lang w:val="en-US"/>
        </w:rPr>
        <w:t xml:space="preserve">The government also sent religious “extremists” in southern Xinjiang to </w:t>
      </w:r>
      <w:r w:rsidRPr="003B2B1E">
        <w:rPr>
          <w:lang w:val="en-US"/>
        </w:rPr>
        <w:t>“transformation through re</w:t>
      </w:r>
      <w:r>
        <w:rPr>
          <w:lang w:val="en-US"/>
        </w:rPr>
        <w:t>-</w:t>
      </w:r>
      <w:r w:rsidRPr="003B2B1E">
        <w:rPr>
          <w:lang w:val="en-US"/>
        </w:rPr>
        <w:t>education”</w:t>
      </w:r>
      <w:r>
        <w:rPr>
          <w:lang w:val="en-US"/>
        </w:rPr>
        <w:t xml:space="preserve"> camps.</w:t>
      </w:r>
      <w:r>
        <w:rPr>
          <w:rStyle w:val="FootnoteReference"/>
          <w:lang w:val="en-US"/>
        </w:rPr>
        <w:footnoteReference w:id="40"/>
      </w:r>
      <w:r w:rsidRPr="003B2B1E">
        <w:rPr>
          <w:lang w:val="en-US"/>
        </w:rPr>
        <w:t xml:space="preserve"> </w:t>
      </w:r>
      <w:r>
        <w:rPr>
          <w:lang w:val="en-US"/>
        </w:rPr>
        <w:t>A n</w:t>
      </w:r>
      <w:r w:rsidRPr="00340436">
        <w:rPr>
          <w:lang w:val="en-US"/>
        </w:rPr>
        <w:t>ational security law aut</w:t>
      </w:r>
      <w:r>
        <w:rPr>
          <w:lang w:val="en-US"/>
        </w:rPr>
        <w:t>horized sending people to 15 days of “re-education” at the government’s discretion.</w:t>
      </w:r>
      <w:r>
        <w:rPr>
          <w:rStyle w:val="FootnoteReference"/>
          <w:lang w:val="en-US"/>
        </w:rPr>
        <w:footnoteReference w:id="41"/>
      </w:r>
      <w:r>
        <w:rPr>
          <w:lang w:val="en-US"/>
        </w:rPr>
        <w:t xml:space="preserve"> </w:t>
      </w:r>
      <w:r w:rsidRPr="00340436">
        <w:rPr>
          <w:lang w:val="en-US"/>
        </w:rPr>
        <w:t xml:space="preserve">Reports </w:t>
      </w:r>
      <w:r>
        <w:rPr>
          <w:lang w:val="en-US"/>
        </w:rPr>
        <w:t xml:space="preserve">emerged </w:t>
      </w:r>
      <w:r w:rsidRPr="00340436">
        <w:rPr>
          <w:lang w:val="en-US"/>
        </w:rPr>
        <w:t xml:space="preserve">of </w:t>
      </w:r>
      <w:r>
        <w:rPr>
          <w:lang w:val="en-US"/>
        </w:rPr>
        <w:t>“</w:t>
      </w:r>
      <w:r w:rsidRPr="00340436">
        <w:rPr>
          <w:lang w:val="en-US"/>
        </w:rPr>
        <w:t xml:space="preserve">re-education </w:t>
      </w:r>
      <w:r>
        <w:rPr>
          <w:lang w:val="en-US"/>
        </w:rPr>
        <w:t xml:space="preserve">camps” </w:t>
      </w:r>
      <w:r w:rsidRPr="00340436">
        <w:rPr>
          <w:lang w:val="en-US"/>
        </w:rPr>
        <w:t>in limited settings</w:t>
      </w:r>
      <w:r>
        <w:rPr>
          <w:lang w:val="en-US"/>
        </w:rPr>
        <w:t>.</w:t>
      </w:r>
      <w:r>
        <w:rPr>
          <w:rStyle w:val="FootnoteReference"/>
          <w:lang w:val="en-US"/>
        </w:rPr>
        <w:footnoteReference w:id="42"/>
      </w:r>
      <w:r>
        <w:rPr>
          <w:lang w:val="en-US"/>
        </w:rPr>
        <w:t xml:space="preserve"> </w:t>
      </w:r>
    </w:p>
    <w:p w14:paraId="6CE13556" w14:textId="77777777" w:rsidR="009012F8" w:rsidRPr="0046567E" w:rsidRDefault="009012F8" w:rsidP="0046567E">
      <w:pPr>
        <w:spacing w:line="240" w:lineRule="atLeast"/>
        <w:jc w:val="both"/>
        <w:rPr>
          <w:rFonts w:cstheme="minorHAnsi"/>
          <w:lang w:val="en-US"/>
        </w:rPr>
      </w:pPr>
      <w:r>
        <w:rPr>
          <w:lang w:val="en-US"/>
        </w:rPr>
        <w:t>As part of the Strike Hard campaign, Uyghurs were required to obtain new identification, which restricted their mobility.</w:t>
      </w:r>
      <w:r w:rsidRPr="005C0434">
        <w:rPr>
          <w:vertAlign w:val="superscript"/>
          <w:lang w:val="en-US"/>
        </w:rPr>
        <w:footnoteReference w:id="43"/>
      </w:r>
      <w:r w:rsidRPr="00E166AB">
        <w:rPr>
          <w:lang w:val="en-US"/>
        </w:rPr>
        <w:t xml:space="preserve"> </w:t>
      </w:r>
      <w:r>
        <w:rPr>
          <w:lang w:val="en-US"/>
        </w:rPr>
        <w:t>All sim cards and electronic communication devices were required to be registered.</w:t>
      </w:r>
      <w:r w:rsidRPr="005C0434">
        <w:rPr>
          <w:vertAlign w:val="superscript"/>
          <w:lang w:val="en-US"/>
        </w:rPr>
        <w:footnoteReference w:id="44"/>
      </w:r>
      <w:r>
        <w:rPr>
          <w:lang w:val="en-US"/>
        </w:rPr>
        <w:t xml:space="preserve"> Virtual private networks were outlawed.</w:t>
      </w:r>
      <w:r>
        <w:rPr>
          <w:rStyle w:val="FootnoteReference"/>
          <w:lang w:val="en-US"/>
        </w:rPr>
        <w:footnoteReference w:id="45"/>
      </w:r>
      <w:r>
        <w:rPr>
          <w:lang w:val="en-US"/>
        </w:rPr>
        <w:t xml:space="preserve"> Security officers regularly checked smartphones.</w:t>
      </w:r>
      <w:r>
        <w:rPr>
          <w:rStyle w:val="FootnoteReference"/>
          <w:lang w:val="en-US"/>
        </w:rPr>
        <w:footnoteReference w:id="46"/>
      </w:r>
      <w:r>
        <w:rPr>
          <w:lang w:val="en-US"/>
        </w:rPr>
        <w:t xml:space="preserve"> The government also began a “voluntary” campaign of mass </w:t>
      </w:r>
      <w:r w:rsidRPr="00E166AB">
        <w:rPr>
          <w:lang w:val="en-US"/>
        </w:rPr>
        <w:t>biometric data collect</w:t>
      </w:r>
      <w:r>
        <w:rPr>
          <w:lang w:val="en-US"/>
        </w:rPr>
        <w:t xml:space="preserve">ion, which </w:t>
      </w:r>
      <w:r w:rsidRPr="0046567E">
        <w:rPr>
          <w:rFonts w:cstheme="minorHAnsi"/>
          <w:lang w:val="en-US"/>
        </w:rPr>
        <w:t>was anything but voluntary: refusal to participate could lead to being flagged as “suspicious”.</w:t>
      </w:r>
      <w:r w:rsidRPr="0046567E">
        <w:rPr>
          <w:rStyle w:val="FootnoteReference"/>
          <w:rFonts w:cstheme="minorHAnsi"/>
          <w:lang w:val="en-US"/>
        </w:rPr>
        <w:footnoteReference w:id="47"/>
      </w:r>
    </w:p>
    <w:p w14:paraId="16C80F51" w14:textId="49A71093" w:rsidR="009012F8" w:rsidRPr="0046567E" w:rsidRDefault="009012F8" w:rsidP="0046567E">
      <w:pPr>
        <w:spacing w:line="240" w:lineRule="atLeast"/>
        <w:jc w:val="both"/>
        <w:rPr>
          <w:rFonts w:cstheme="minorHAnsi"/>
          <w:lang w:val="en-US"/>
        </w:rPr>
      </w:pPr>
      <w:r w:rsidRPr="0046567E">
        <w:rPr>
          <w:rFonts w:cstheme="minorHAnsi"/>
          <w:lang w:val="en-US"/>
        </w:rPr>
        <w:t>China also began a policy of predictive policing to identify people likely to become “terrorists”.</w:t>
      </w:r>
      <w:r w:rsidRPr="0046567E">
        <w:rPr>
          <w:rStyle w:val="FootnoteReference"/>
          <w:rFonts w:cstheme="minorHAnsi"/>
          <w:lang w:val="en-US"/>
        </w:rPr>
        <w:footnoteReference w:id="48"/>
      </w:r>
      <w:r w:rsidRPr="0046567E">
        <w:rPr>
          <w:rFonts w:cstheme="minorHAnsi"/>
          <w:lang w:val="en-US"/>
        </w:rPr>
        <w:t xml:space="preserve"> The intrusive nature of the date gathered to support the predictive policing campaign was justified by the government’s anti-terrorism law.</w:t>
      </w:r>
      <w:r w:rsidRPr="0046567E">
        <w:rPr>
          <w:rStyle w:val="FootnoteReference"/>
          <w:rFonts w:cstheme="minorHAnsi"/>
          <w:lang w:val="en-US"/>
        </w:rPr>
        <w:footnoteReference w:id="49"/>
      </w:r>
      <w:r w:rsidRPr="0046567E">
        <w:rPr>
          <w:rFonts w:cstheme="minorHAnsi"/>
          <w:lang w:val="en-US"/>
        </w:rPr>
        <w:t xml:space="preserve"> It gave the authorities access to communication, travel, and work history; social media profiles; Internet search history; financial information; and family connections.</w:t>
      </w:r>
      <w:r w:rsidRPr="0046567E">
        <w:rPr>
          <w:rStyle w:val="FootnoteReference"/>
          <w:rFonts w:cstheme="minorHAnsi"/>
          <w:lang w:val="en-US"/>
        </w:rPr>
        <w:footnoteReference w:id="50"/>
      </w:r>
      <w:r w:rsidRPr="0046567E">
        <w:rPr>
          <w:rFonts w:cstheme="minorHAnsi"/>
          <w:lang w:val="en-US"/>
        </w:rPr>
        <w:t xml:space="preserve"> The data is aggregated and entered into the government’s Integrated Joint Operations Platform (IJOP), which </w:t>
      </w:r>
      <w:r w:rsidR="003B2691" w:rsidRPr="0046567E">
        <w:rPr>
          <w:rFonts w:cstheme="minorHAnsi"/>
          <w:lang w:val="en-US"/>
        </w:rPr>
        <w:t xml:space="preserve">is a big data collection program that </w:t>
      </w:r>
      <w:r w:rsidRPr="0046567E">
        <w:rPr>
          <w:rFonts w:cstheme="minorHAnsi"/>
          <w:lang w:val="en-US"/>
        </w:rPr>
        <w:t xml:space="preserve">analyzes the information </w:t>
      </w:r>
      <w:r w:rsidR="003B2691" w:rsidRPr="0046567E">
        <w:rPr>
          <w:rFonts w:cstheme="minorHAnsi"/>
          <w:lang w:val="en-US"/>
        </w:rPr>
        <w:t xml:space="preserve">gathered by government cadres and electronic surveillance systems throughout Xinjiang </w:t>
      </w:r>
      <w:r w:rsidRPr="0046567E">
        <w:rPr>
          <w:rFonts w:cstheme="minorHAnsi"/>
          <w:lang w:val="en-US"/>
        </w:rPr>
        <w:t>and determines whether the person is “normal” or “untrustworthy”.</w:t>
      </w:r>
      <w:r w:rsidRPr="0046567E">
        <w:rPr>
          <w:rStyle w:val="FootnoteReference"/>
          <w:rFonts w:cstheme="minorHAnsi"/>
          <w:lang w:val="en-US"/>
        </w:rPr>
        <w:footnoteReference w:id="51"/>
      </w:r>
      <w:r w:rsidRPr="0046567E">
        <w:rPr>
          <w:rFonts w:cstheme="minorHAnsi"/>
          <w:lang w:val="en-US"/>
        </w:rPr>
        <w:t xml:space="preserve"> (For more on IJOP see Chapter 4 below.)</w:t>
      </w:r>
    </w:p>
    <w:p w14:paraId="2933B91C" w14:textId="1253FA7F" w:rsidR="003B2691" w:rsidRPr="0046567E" w:rsidRDefault="003B2691" w:rsidP="0046567E">
      <w:pPr>
        <w:spacing w:line="240" w:lineRule="atLeast"/>
        <w:jc w:val="both"/>
        <w:rPr>
          <w:rFonts w:cstheme="minorHAnsi"/>
          <w:lang w:val="en-US"/>
        </w:rPr>
      </w:pPr>
      <w:r w:rsidRPr="0046567E">
        <w:rPr>
          <w:rFonts w:cstheme="minorHAnsi"/>
          <w:lang w:val="en-US"/>
        </w:rPr>
        <w:t xml:space="preserve">In 2015, China passed a new counterterrorism law, which further violated ethnic minorities </w:t>
      </w:r>
      <w:r w:rsidR="00344DC1" w:rsidRPr="0046567E">
        <w:rPr>
          <w:rFonts w:cstheme="minorHAnsi"/>
          <w:lang w:val="en-US"/>
        </w:rPr>
        <w:t>rights to freedom of religion and expression.</w:t>
      </w:r>
      <w:r w:rsidR="00344DC1" w:rsidRPr="0046567E">
        <w:rPr>
          <w:rStyle w:val="FootnoteReference"/>
          <w:rFonts w:cstheme="minorHAnsi"/>
          <w:lang w:val="en-US"/>
        </w:rPr>
        <w:footnoteReference w:id="52"/>
      </w:r>
      <w:r w:rsidR="00344DC1" w:rsidRPr="0046567E">
        <w:rPr>
          <w:rFonts w:cstheme="minorHAnsi"/>
          <w:lang w:val="en-US"/>
        </w:rPr>
        <w:t xml:space="preserve"> The law provide a legal justification for persecuting people who </w:t>
      </w:r>
      <w:r w:rsidR="00344DC1" w:rsidRPr="0046567E">
        <w:rPr>
          <w:rFonts w:cstheme="minorHAnsi"/>
          <w:lang w:val="en-US"/>
        </w:rPr>
        <w:lastRenderedPageBreak/>
        <w:t>peacefully practice religion or criticize the government. The law also required technology firms to help the government to decrypt information.</w:t>
      </w:r>
      <w:r w:rsidR="00344DC1" w:rsidRPr="0046567E">
        <w:rPr>
          <w:rStyle w:val="FootnoteReference"/>
          <w:rFonts w:cstheme="minorHAnsi"/>
          <w:lang w:val="en-US"/>
        </w:rPr>
        <w:footnoteReference w:id="53"/>
      </w:r>
    </w:p>
    <w:p w14:paraId="2DDF5AAE" w14:textId="3A8F9FED" w:rsidR="00421E34" w:rsidRPr="0046567E" w:rsidRDefault="009012F8" w:rsidP="0046567E">
      <w:pPr>
        <w:spacing w:line="240" w:lineRule="atLeast"/>
        <w:jc w:val="both"/>
        <w:rPr>
          <w:rFonts w:cstheme="minorHAnsi"/>
          <w:lang w:val="en-US"/>
        </w:rPr>
      </w:pPr>
      <w:r w:rsidRPr="0046567E">
        <w:rPr>
          <w:rFonts w:cstheme="minorHAnsi"/>
          <w:lang w:val="en-US"/>
        </w:rPr>
        <w:t xml:space="preserve">In August 2016, two years into the government’s Strike Hard campaign, Chen </w:t>
      </w:r>
      <w:proofErr w:type="spellStart"/>
      <w:r w:rsidRPr="0046567E">
        <w:rPr>
          <w:rFonts w:cstheme="minorHAnsi"/>
          <w:lang w:val="en-US"/>
        </w:rPr>
        <w:t>Quanguo</w:t>
      </w:r>
      <w:proofErr w:type="spellEnd"/>
      <w:r w:rsidRPr="0046567E">
        <w:rPr>
          <w:rFonts w:cstheme="minorHAnsi"/>
          <w:lang w:val="en-US"/>
        </w:rPr>
        <w:t xml:space="preserve"> become Party Secretary of the XUAR.</w:t>
      </w:r>
      <w:r w:rsidRPr="0046567E">
        <w:rPr>
          <w:rStyle w:val="FootnoteReference"/>
          <w:rFonts w:cstheme="minorHAnsi"/>
          <w:lang w:val="en-US"/>
        </w:rPr>
        <w:footnoteReference w:id="54"/>
      </w:r>
      <w:r w:rsidRPr="0046567E">
        <w:rPr>
          <w:rFonts w:cstheme="minorHAnsi"/>
          <w:lang w:val="en-US"/>
        </w:rPr>
        <w:t xml:space="preserve"> Chen was notorious for the draconian security restrictions he placed on Tibetans, included the institution of “grid policing”.</w:t>
      </w:r>
      <w:r w:rsidRPr="0046567E">
        <w:rPr>
          <w:rStyle w:val="FootnoteReference"/>
          <w:rFonts w:cstheme="minorHAnsi"/>
          <w:lang w:val="en-US"/>
        </w:rPr>
        <w:footnoteReference w:id="55"/>
      </w:r>
      <w:r w:rsidRPr="0046567E">
        <w:rPr>
          <w:rFonts w:cstheme="minorHAnsi"/>
          <w:lang w:val="en-US"/>
        </w:rPr>
        <w:t xml:space="preserve"> Shortly after he became Party Secretary, the government advertised 100,000 new security-related jobs and constructed an estimated 7,500 checkpoints or “convenience police stations”.</w:t>
      </w:r>
      <w:r w:rsidRPr="0046567E">
        <w:rPr>
          <w:rStyle w:val="FootnoteReference"/>
          <w:rFonts w:cstheme="minorHAnsi"/>
          <w:lang w:val="en-US"/>
        </w:rPr>
        <w:footnoteReference w:id="56"/>
      </w:r>
      <w:r w:rsidRPr="0046567E">
        <w:rPr>
          <w:rFonts w:cstheme="minorHAnsi"/>
          <w:lang w:val="en-US"/>
        </w:rPr>
        <w:t xml:space="preserve"> </w:t>
      </w:r>
      <w:r w:rsidR="0046567E" w:rsidRPr="0046567E">
        <w:rPr>
          <w:rFonts w:cstheme="minorHAnsi"/>
          <w:lang w:val="en-US"/>
        </w:rPr>
        <w:t>The government also clamped down on the movement of ethnic minorities. Uyghur students were ordered to come home on 20 May 2017.</w:t>
      </w:r>
      <w:r w:rsidR="0046567E" w:rsidRPr="0046567E">
        <w:rPr>
          <w:rStyle w:val="FootnoteReference"/>
          <w:rFonts w:cstheme="minorHAnsi"/>
          <w:lang w:val="en-US"/>
        </w:rPr>
        <w:footnoteReference w:id="57"/>
      </w:r>
      <w:r w:rsidR="0046567E" w:rsidRPr="0046567E">
        <w:rPr>
          <w:rFonts w:cstheme="minorHAnsi"/>
          <w:lang w:val="en-US"/>
        </w:rPr>
        <w:t xml:space="preserve"> Residents were required to turn in their passports.</w:t>
      </w:r>
      <w:r w:rsidR="0046567E" w:rsidRPr="0046567E">
        <w:rPr>
          <w:rStyle w:val="FootnoteReference"/>
          <w:rFonts w:cstheme="minorHAnsi"/>
          <w:lang w:val="en-US"/>
        </w:rPr>
        <w:footnoteReference w:id="58"/>
      </w:r>
      <w:r w:rsidR="0046567E" w:rsidRPr="0046567E">
        <w:rPr>
          <w:rFonts w:cstheme="minorHAnsi"/>
          <w:lang w:val="en-US"/>
        </w:rPr>
        <w:t xml:space="preserve"> </w:t>
      </w:r>
    </w:p>
    <w:p w14:paraId="313B2147" w14:textId="5454C95C" w:rsidR="00421E34" w:rsidRPr="0046567E" w:rsidRDefault="009012F8" w:rsidP="0046567E">
      <w:pPr>
        <w:spacing w:line="240" w:lineRule="atLeast"/>
        <w:jc w:val="both"/>
        <w:rPr>
          <w:rFonts w:cstheme="minorHAnsi"/>
          <w:lang w:val="en-US"/>
        </w:rPr>
      </w:pPr>
      <w:r w:rsidRPr="0046567E">
        <w:rPr>
          <w:rFonts w:cstheme="minorHAnsi"/>
          <w:lang w:val="en-US"/>
        </w:rPr>
        <w:t>In March 2017,</w:t>
      </w:r>
      <w:r w:rsidR="00344DC1" w:rsidRPr="0046567E">
        <w:rPr>
          <w:rFonts w:cstheme="minorHAnsi"/>
          <w:lang w:val="en-US"/>
        </w:rPr>
        <w:t xml:space="preserve"> new “</w:t>
      </w:r>
      <w:r w:rsidR="00421E34" w:rsidRPr="0046567E">
        <w:rPr>
          <w:rFonts w:cstheme="minorHAnsi"/>
          <w:lang w:val="en-US"/>
        </w:rPr>
        <w:t>R</w:t>
      </w:r>
      <w:r w:rsidR="00344DC1" w:rsidRPr="0046567E">
        <w:rPr>
          <w:rFonts w:cstheme="minorHAnsi"/>
          <w:lang w:val="en-US"/>
        </w:rPr>
        <w:t>egulations on de</w:t>
      </w:r>
      <w:r w:rsidR="00421E34" w:rsidRPr="0046567E">
        <w:rPr>
          <w:rFonts w:cstheme="minorHAnsi"/>
          <w:lang w:val="en-US"/>
        </w:rPr>
        <w:t>-</w:t>
      </w:r>
      <w:proofErr w:type="spellStart"/>
      <w:r w:rsidR="00421E34" w:rsidRPr="0046567E">
        <w:rPr>
          <w:rFonts w:cstheme="minorHAnsi"/>
          <w:lang w:val="en-US"/>
        </w:rPr>
        <w:t>Extremification</w:t>
      </w:r>
      <w:proofErr w:type="spellEnd"/>
      <w:r w:rsidR="00344DC1" w:rsidRPr="0046567E">
        <w:rPr>
          <w:rFonts w:cstheme="minorHAnsi"/>
          <w:lang w:val="en-US"/>
        </w:rPr>
        <w:t xml:space="preserve">” were passed, </w:t>
      </w:r>
      <w:r w:rsidR="00421E34" w:rsidRPr="0046567E">
        <w:rPr>
          <w:rFonts w:cstheme="minorHAnsi"/>
          <w:lang w:val="en-US"/>
        </w:rPr>
        <w:t>prohibiting</w:t>
      </w:r>
      <w:r w:rsidR="00344DC1" w:rsidRPr="0046567E">
        <w:rPr>
          <w:rFonts w:cstheme="minorHAnsi"/>
          <w:color w:val="000000"/>
        </w:rPr>
        <w:t xml:space="preserve"> “extremist” behaviour which includes wearing burkas, having “abnormal” beards, and refusing to take part in state cultural and recreational activities.</w:t>
      </w:r>
      <w:r w:rsidR="00344DC1" w:rsidRPr="0046567E">
        <w:rPr>
          <w:rFonts w:cstheme="minorHAnsi"/>
          <w:lang w:val="en-US"/>
        </w:rPr>
        <w:t xml:space="preserve"> </w:t>
      </w:r>
      <w:r w:rsidR="00421E34" w:rsidRPr="0046567E">
        <w:rPr>
          <w:rFonts w:cstheme="minorHAnsi"/>
          <w:lang w:val="en-US"/>
        </w:rPr>
        <w:t>The notoriously</w:t>
      </w:r>
      <w:r w:rsidR="00344DC1" w:rsidRPr="0046567E">
        <w:rPr>
          <w:rFonts w:cstheme="minorHAnsi"/>
          <w:lang w:val="en-US"/>
        </w:rPr>
        <w:t xml:space="preserve"> vague and </w:t>
      </w:r>
      <w:r w:rsidR="00421E34" w:rsidRPr="0046567E">
        <w:rPr>
          <w:rFonts w:cstheme="minorHAnsi"/>
          <w:lang w:val="en-US"/>
        </w:rPr>
        <w:t>overbroad</w:t>
      </w:r>
      <w:r w:rsidR="00344DC1" w:rsidRPr="0046567E">
        <w:rPr>
          <w:rFonts w:cstheme="minorHAnsi"/>
          <w:lang w:val="en-US"/>
        </w:rPr>
        <w:t xml:space="preserve"> and </w:t>
      </w:r>
      <w:r w:rsidR="00421E34" w:rsidRPr="0046567E">
        <w:rPr>
          <w:rFonts w:cstheme="minorHAnsi"/>
          <w:lang w:val="en-US"/>
        </w:rPr>
        <w:t xml:space="preserve">essentially </w:t>
      </w:r>
      <w:r w:rsidR="00344DC1" w:rsidRPr="0046567E">
        <w:rPr>
          <w:rFonts w:cstheme="minorHAnsi"/>
          <w:lang w:val="en-US"/>
        </w:rPr>
        <w:t xml:space="preserve">criminalized </w:t>
      </w:r>
      <w:r w:rsidR="00421E34" w:rsidRPr="0046567E">
        <w:rPr>
          <w:rFonts w:cstheme="minorHAnsi"/>
          <w:lang w:val="en-US"/>
        </w:rPr>
        <w:t>many standard religious and cultural practices.</w:t>
      </w:r>
      <w:r w:rsidR="00421E34" w:rsidRPr="0046567E">
        <w:rPr>
          <w:rStyle w:val="FootnoteReference"/>
          <w:rFonts w:cstheme="minorHAnsi"/>
          <w:color w:val="000000"/>
        </w:rPr>
        <w:t xml:space="preserve"> </w:t>
      </w:r>
      <w:r w:rsidR="00421E34" w:rsidRPr="0046567E">
        <w:rPr>
          <w:rStyle w:val="FootnoteReference"/>
          <w:rFonts w:cstheme="minorHAnsi"/>
          <w:color w:val="000000"/>
        </w:rPr>
        <w:footnoteReference w:id="59"/>
      </w:r>
      <w:r w:rsidR="00421E34" w:rsidRPr="0046567E">
        <w:rPr>
          <w:rFonts w:cstheme="minorHAnsi"/>
          <w:color w:val="000000"/>
        </w:rPr>
        <w:t xml:space="preserve"> </w:t>
      </w:r>
      <w:r w:rsidR="00421E34" w:rsidRPr="0046567E">
        <w:rPr>
          <w:rFonts w:cstheme="minorHAnsi"/>
          <w:lang w:val="en-US"/>
        </w:rPr>
        <w:t>The de-</w:t>
      </w:r>
      <w:proofErr w:type="spellStart"/>
      <w:r w:rsidR="00421E34" w:rsidRPr="0046567E">
        <w:rPr>
          <w:rFonts w:cstheme="minorHAnsi"/>
          <w:lang w:val="en-US"/>
        </w:rPr>
        <w:t>extremification</w:t>
      </w:r>
      <w:proofErr w:type="spellEnd"/>
      <w:r w:rsidR="00421E34" w:rsidRPr="0046567E">
        <w:rPr>
          <w:rFonts w:cstheme="minorHAnsi"/>
          <w:lang w:val="en-US"/>
        </w:rPr>
        <w:t xml:space="preserve"> regulations </w:t>
      </w:r>
      <w:r w:rsidR="0046567E" w:rsidRPr="0046567E">
        <w:rPr>
          <w:rFonts w:cstheme="minorHAnsi"/>
          <w:lang w:val="en-US"/>
        </w:rPr>
        <w:t xml:space="preserve">provided the “legal” cover for </w:t>
      </w:r>
      <w:r w:rsidR="00421E34" w:rsidRPr="0046567E">
        <w:rPr>
          <w:rFonts w:cstheme="minorHAnsi"/>
          <w:lang w:val="en-US"/>
        </w:rPr>
        <w:t xml:space="preserve">the government </w:t>
      </w:r>
      <w:r w:rsidR="0046567E" w:rsidRPr="0046567E">
        <w:rPr>
          <w:rFonts w:cstheme="minorHAnsi"/>
          <w:lang w:val="en-US"/>
        </w:rPr>
        <w:t xml:space="preserve">to </w:t>
      </w:r>
      <w:r w:rsidR="00421E34" w:rsidRPr="0046567E">
        <w:rPr>
          <w:rFonts w:cstheme="minorHAnsi"/>
          <w:lang w:val="en-US"/>
        </w:rPr>
        <w:t xml:space="preserve"> expanded the then-nascent internment camp system in southern Xinjiang and exported it to the rest of the region. People were no longer targeted for detention and re-education selectively; rather, huge swaths of the population were targeted collectively.</w:t>
      </w:r>
      <w:r w:rsidR="00421E34" w:rsidRPr="0046567E">
        <w:rPr>
          <w:rStyle w:val="FootnoteReference"/>
          <w:rFonts w:cstheme="minorHAnsi"/>
          <w:lang w:val="en-US"/>
        </w:rPr>
        <w:footnoteReference w:id="60"/>
      </w:r>
      <w:r w:rsidR="00421E34" w:rsidRPr="0046567E">
        <w:rPr>
          <w:rFonts w:cstheme="minorHAnsi"/>
          <w:lang w:val="en-US"/>
        </w:rPr>
        <w:t xml:space="preserve"> </w:t>
      </w:r>
    </w:p>
    <w:p w14:paraId="7CEF1D16" w14:textId="63C97F0C" w:rsidR="009012F8" w:rsidRPr="0046567E" w:rsidRDefault="009012F8" w:rsidP="0046567E">
      <w:pPr>
        <w:spacing w:line="240" w:lineRule="atLeast"/>
        <w:jc w:val="both"/>
        <w:rPr>
          <w:rFonts w:cstheme="minorHAnsi"/>
          <w:lang w:val="en-US"/>
        </w:rPr>
      </w:pPr>
      <w:r w:rsidRPr="0046567E">
        <w:rPr>
          <w:rFonts w:cstheme="minorHAnsi"/>
          <w:lang w:val="en-US"/>
        </w:rPr>
        <w:t>In April</w:t>
      </w:r>
      <w:r w:rsidR="0046567E" w:rsidRPr="0046567E">
        <w:rPr>
          <w:rFonts w:cstheme="minorHAnsi"/>
          <w:lang w:val="en-US"/>
        </w:rPr>
        <w:t xml:space="preserve"> 2017</w:t>
      </w:r>
      <w:r w:rsidRPr="0046567E">
        <w:rPr>
          <w:rFonts w:cstheme="minorHAnsi"/>
          <w:lang w:val="en-US"/>
        </w:rPr>
        <w:t xml:space="preserve">, huge numbers of ethnic minorities began being sent to the camps. Hundreds of buildings were built, expanded, or repurposed as internment camps. </w:t>
      </w:r>
      <w:r w:rsidR="00AF657F" w:rsidRPr="0046567E">
        <w:rPr>
          <w:rFonts w:cstheme="minorHAnsi"/>
          <w:lang w:val="en-US"/>
        </w:rPr>
        <w:t>The camps aimed to eliminate religious practice and emphasize poli</w:t>
      </w:r>
      <w:r w:rsidR="0046567E" w:rsidRPr="0046567E">
        <w:rPr>
          <w:rFonts w:cstheme="minorHAnsi"/>
          <w:lang w:val="en-US"/>
        </w:rPr>
        <w:t>tical</w:t>
      </w:r>
      <w:r w:rsidR="00AF657F" w:rsidRPr="0046567E">
        <w:rPr>
          <w:rFonts w:cstheme="minorHAnsi"/>
          <w:lang w:val="en-US"/>
        </w:rPr>
        <w:t xml:space="preserve"> re-</w:t>
      </w:r>
      <w:r w:rsidR="0046567E" w:rsidRPr="0046567E">
        <w:rPr>
          <w:rFonts w:cstheme="minorHAnsi"/>
          <w:lang w:val="en-US"/>
        </w:rPr>
        <w:t>education</w:t>
      </w:r>
      <w:r w:rsidR="00AF657F" w:rsidRPr="0046567E">
        <w:rPr>
          <w:rFonts w:cstheme="minorHAnsi"/>
          <w:lang w:val="en-US"/>
        </w:rPr>
        <w:t xml:space="preserve">, in order to wipe out </w:t>
      </w:r>
      <w:r w:rsidR="0046567E" w:rsidRPr="0046567E">
        <w:rPr>
          <w:rFonts w:cstheme="minorHAnsi"/>
          <w:lang w:val="en-US"/>
        </w:rPr>
        <w:t>terrorism</w:t>
      </w:r>
      <w:r w:rsidR="00AF657F" w:rsidRPr="0046567E">
        <w:rPr>
          <w:rFonts w:cstheme="minorHAnsi"/>
          <w:lang w:val="en-US"/>
        </w:rPr>
        <w:t xml:space="preserve"> and extremism</w:t>
      </w:r>
      <w:r w:rsidR="0046567E" w:rsidRPr="0046567E">
        <w:rPr>
          <w:rFonts w:cstheme="minorHAnsi"/>
          <w:lang w:val="en-US"/>
        </w:rPr>
        <w:t>.</w:t>
      </w:r>
      <w:r w:rsidR="00AF657F" w:rsidRPr="0046567E">
        <w:rPr>
          <w:rStyle w:val="FootnoteReference"/>
          <w:rFonts w:cstheme="minorHAnsi"/>
          <w:lang w:val="en-US"/>
        </w:rPr>
        <w:footnoteReference w:id="61"/>
      </w:r>
      <w:r w:rsidR="00AF657F" w:rsidRPr="0046567E">
        <w:rPr>
          <w:rFonts w:cstheme="minorHAnsi"/>
          <w:lang w:val="en-US"/>
        </w:rPr>
        <w:t xml:space="preserve"> (</w:t>
      </w:r>
      <w:r w:rsidR="0046567E" w:rsidRPr="0046567E">
        <w:rPr>
          <w:rFonts w:cstheme="minorHAnsi"/>
          <w:lang w:val="en-US"/>
        </w:rPr>
        <w:t>For more on the internment camps see Chapter 6-9.</w:t>
      </w:r>
      <w:r w:rsidR="00AF657F" w:rsidRPr="0046567E">
        <w:rPr>
          <w:rFonts w:cstheme="minorHAnsi"/>
          <w:lang w:val="en-US"/>
        </w:rPr>
        <w:t>)</w:t>
      </w:r>
      <w:r w:rsidR="0046567E" w:rsidRPr="0046567E">
        <w:rPr>
          <w:rFonts w:cstheme="minorHAnsi"/>
          <w:lang w:val="en-US"/>
        </w:rPr>
        <w:t>. The government initially denied reports of the camps, then tried to justify them as part of a Party alleviation program, and subsequently rebranded them as “education camps”.</w:t>
      </w:r>
      <w:r w:rsidR="0046567E" w:rsidRPr="0046567E">
        <w:rPr>
          <w:rStyle w:val="FootnoteReference"/>
          <w:rFonts w:cstheme="minorHAnsi"/>
          <w:lang w:val="en-US"/>
        </w:rPr>
        <w:footnoteReference w:id="62"/>
      </w:r>
    </w:p>
    <w:p w14:paraId="1E5C7526" w14:textId="11CCE798" w:rsidR="009012F8" w:rsidRDefault="006303A5" w:rsidP="006303A5">
      <w:pPr>
        <w:pStyle w:val="Heading1"/>
      </w:pPr>
      <w:bookmarkStart w:id="13" w:name="_Toc66643119"/>
      <w:r>
        <w:t xml:space="preserve">4. Serious </w:t>
      </w:r>
      <w:r w:rsidR="009012F8" w:rsidRPr="00F75D72">
        <w:t>Human R</w:t>
      </w:r>
      <w:r>
        <w:t xml:space="preserve">ights Violations Outside of </w:t>
      </w:r>
      <w:r w:rsidR="009012F8" w:rsidRPr="00F75D72">
        <w:t>Internment Camps</w:t>
      </w:r>
      <w:r w:rsidR="009012F8">
        <w:t xml:space="preserve"> since 2017</w:t>
      </w:r>
      <w:bookmarkEnd w:id="13"/>
    </w:p>
    <w:p w14:paraId="5C06E59B" w14:textId="77777777" w:rsidR="009012F8" w:rsidRPr="00F75D72" w:rsidRDefault="009012F8" w:rsidP="009012F8">
      <w:pPr>
        <w:spacing w:line="240" w:lineRule="auto"/>
        <w:jc w:val="both"/>
      </w:pPr>
      <w:r w:rsidRPr="00F75D72">
        <w:t xml:space="preserve">In 2017, under the guise of an intensifying counterterrorism campaign, the </w:t>
      </w:r>
      <w:r>
        <w:t>G</w:t>
      </w:r>
      <w:r w:rsidRPr="00F75D72">
        <w:t>overnment of China commenced a massive escalation of its historic</w:t>
      </w:r>
      <w:r>
        <w:t>al</w:t>
      </w:r>
      <w:r w:rsidRPr="00F75D72">
        <w:t xml:space="preserve"> abuses </w:t>
      </w:r>
      <w:r>
        <w:t>of</w:t>
      </w:r>
      <w:r w:rsidRPr="00F75D72">
        <w:t xml:space="preserve"> </w:t>
      </w:r>
      <w:r>
        <w:t>Muslim ethnic minorities in Xinjiang</w:t>
      </w:r>
      <w:r w:rsidRPr="00F75D72">
        <w:t xml:space="preserve">. </w:t>
      </w:r>
      <w:r>
        <w:t xml:space="preserve">While the government had severely restricted the human rights of ethnic minorities for decades (see Chapter 3 above), the new restrictions were dramatically more severe than anything imposed previously. </w:t>
      </w:r>
      <w:r w:rsidRPr="00F75D72">
        <w:t xml:space="preserve">An objective of the government’s campaign </w:t>
      </w:r>
      <w:r>
        <w:t>appears to be to</w:t>
      </w:r>
      <w:r w:rsidRPr="00F75D72">
        <w:t xml:space="preserve"> </w:t>
      </w:r>
      <w:r>
        <w:t xml:space="preserve">eradicate </w:t>
      </w:r>
      <w:r w:rsidRPr="00F75D72">
        <w:t>Islamic religious beliefs and Turkic Muslim ethno-cultural practices and replace the</w:t>
      </w:r>
      <w:r>
        <w:t>m</w:t>
      </w:r>
      <w:r w:rsidRPr="00F75D72">
        <w:t xml:space="preserve"> with secular state-sanctioned views and activities, and ultimately to </w:t>
      </w:r>
      <w:r>
        <w:t>“</w:t>
      </w:r>
      <w:r w:rsidRPr="00F75D72">
        <w:t>transform</w:t>
      </w:r>
      <w:r>
        <w:t>”</w:t>
      </w:r>
      <w:r w:rsidRPr="00F75D72">
        <w:t xml:space="preserve"> members of these ethnic minorit</w:t>
      </w:r>
      <w:r>
        <w:t>ies</w:t>
      </w:r>
      <w:r w:rsidRPr="00F75D72">
        <w:t xml:space="preserve"> into obedient supporters of the Chinese Communist Party and President Xi Jinping. </w:t>
      </w:r>
    </w:p>
    <w:p w14:paraId="0FA34AFF" w14:textId="77777777" w:rsidR="009012F8" w:rsidRPr="00F75D72" w:rsidRDefault="009012F8" w:rsidP="009012F8">
      <w:pPr>
        <w:spacing w:line="240" w:lineRule="auto"/>
        <w:jc w:val="both"/>
      </w:pPr>
      <w:r w:rsidRPr="00F75D72">
        <w:lastRenderedPageBreak/>
        <w:t>To achieve this political indoctrination and cultural erasure, the government commenced a campaign of mass internment. More than a million men and women have been ar</w:t>
      </w:r>
      <w:r>
        <w:t xml:space="preserve">bitrarily </w:t>
      </w:r>
      <w:r w:rsidRPr="00F75D72">
        <w:t>detained</w:t>
      </w:r>
      <w:r>
        <w:t xml:space="preserve"> in internment camps (see Chapter </w:t>
      </w:r>
      <w:r w:rsidRPr="00093DB8">
        <w:rPr>
          <w:highlight w:val="yellow"/>
        </w:rPr>
        <w:t>X</w:t>
      </w:r>
      <w:r>
        <w:t xml:space="preserve">). </w:t>
      </w:r>
      <w:r w:rsidRPr="00F75D72">
        <w:t xml:space="preserve">The internment camp system is one part of </w:t>
      </w:r>
      <w:r>
        <w:t xml:space="preserve">a </w:t>
      </w:r>
      <w:r w:rsidRPr="00F75D72">
        <w:t xml:space="preserve">larger system of subjugation </w:t>
      </w:r>
      <w:r>
        <w:t xml:space="preserve">and forced assimilation </w:t>
      </w:r>
      <w:r w:rsidRPr="00F75D72">
        <w:t>in Xinjiang. The government has enacted other far-reaching policies that severely restrict behavio</w:t>
      </w:r>
      <w:r>
        <w:t>u</w:t>
      </w:r>
      <w:r w:rsidRPr="00F75D72">
        <w:t xml:space="preserve">r outside the camps. These policies violate fundamental human rights, including security of person, movement, peaceful assembly, expression, thought, belief, conscience, religion, equal protection under the law, and privacy. These abuses are carried out </w:t>
      </w:r>
      <w:r>
        <w:t>in</w:t>
      </w:r>
      <w:r w:rsidRPr="00F75D72">
        <w:t xml:space="preserve"> such a widespread and systematic manner tha</w:t>
      </w:r>
      <w:r>
        <w:t>t</w:t>
      </w:r>
      <w:r w:rsidRPr="00F75D72">
        <w:t xml:space="preserve"> they are now an inexorable aspect of daily life in Xinjiang for millions of members of ethnic minorities.</w:t>
      </w:r>
    </w:p>
    <w:p w14:paraId="5F8E24A4" w14:textId="0E4DC2D6" w:rsidR="00DE0619" w:rsidRPr="0046567E" w:rsidRDefault="009012F8" w:rsidP="0046567E">
      <w:pPr>
        <w:spacing w:line="240" w:lineRule="auto"/>
        <w:jc w:val="both"/>
      </w:pPr>
      <w:r w:rsidRPr="00F75D72">
        <w:t xml:space="preserve">The brutal effectiveness and tremendous scale of the government’s campaign – and the associated cover-up – derive from </w:t>
      </w:r>
      <w:r>
        <w:t>the government’s</w:t>
      </w:r>
      <w:r w:rsidRPr="00F75D72">
        <w:t xml:space="preserve"> unprecedented use of surveillance technology coupled with its ability to mobilize huge portions of the population to enforce its will. The government relies on a nearly inescapable in-person and electronic surveillance operation designed to ensure that the behavio</w:t>
      </w:r>
      <w:r>
        <w:t>u</w:t>
      </w:r>
      <w:r w:rsidRPr="00F75D72">
        <w:t xml:space="preserve">r of ethnic monitories is continuously monitored and evaluated. Ubiquitous government cadres, violent security forces, and a subservient legal system act in concert – along with a substantial portion of the civilian population who have been terrorized into complicity – </w:t>
      </w:r>
      <w:r>
        <w:t>to conduct the surveillance and enforce illegal policies</w:t>
      </w:r>
      <w:r w:rsidRPr="00F75D72">
        <w:t>. As a result, members of the targeted ethnic groups</w:t>
      </w:r>
      <w:r>
        <w:t>,</w:t>
      </w:r>
      <w:r w:rsidRPr="00F75D72">
        <w:t xml:space="preserve"> including those who have never been sent to an internment camp, a prison, or a situation of forced labour</w:t>
      </w:r>
      <w:r>
        <w:t>,</w:t>
      </w:r>
      <w:r w:rsidRPr="00F75D72">
        <w:t xml:space="preserve"> live in constant fear under the highly credible threat of arrest, detention, torture, and disappearance under a draconian system of social control that denies them their basic human rights and is a constant affront to basic human dignity.</w:t>
      </w:r>
    </w:p>
    <w:p w14:paraId="17AF0238" w14:textId="30BD9C73" w:rsidR="00D32C16" w:rsidRDefault="00D32C16" w:rsidP="00D32C16">
      <w:pPr>
        <w:pStyle w:val="Heading2"/>
        <w:rPr>
          <w:lang w:val="en-US"/>
        </w:rPr>
      </w:pPr>
      <w:bookmarkStart w:id="14" w:name="_Toc66643120"/>
      <w:r>
        <w:rPr>
          <w:lang w:val="en-US"/>
        </w:rPr>
        <w:t xml:space="preserve">4.1.1 </w:t>
      </w:r>
      <w:commentRangeStart w:id="15"/>
      <w:r>
        <w:rPr>
          <w:lang w:val="en-US"/>
        </w:rPr>
        <w:t xml:space="preserve">Witness accounts of restrictions on religion and cultural practice. </w:t>
      </w:r>
      <w:commentRangeEnd w:id="15"/>
      <w:r>
        <w:rPr>
          <w:rStyle w:val="CommentReference"/>
          <w:rFonts w:asciiTheme="minorHAnsi" w:eastAsiaTheme="minorHAnsi" w:hAnsiTheme="minorHAnsi" w:cstheme="minorBidi"/>
          <w:color w:val="auto"/>
        </w:rPr>
        <w:commentReference w:id="15"/>
      </w:r>
      <w:bookmarkEnd w:id="14"/>
    </w:p>
    <w:p w14:paraId="2FF4D737" w14:textId="77777777" w:rsidR="00D32C16" w:rsidRPr="00736369" w:rsidRDefault="00D32C16" w:rsidP="00D32C16">
      <w:pPr>
        <w:spacing w:line="240" w:lineRule="atLeast"/>
        <w:jc w:val="both"/>
        <w:rPr>
          <w:rFonts w:cstheme="minorHAnsi"/>
          <w:lang w:val="en-US"/>
        </w:rPr>
      </w:pPr>
      <w:r w:rsidRPr="00736369">
        <w:rPr>
          <w:rFonts w:cstheme="minorHAnsi"/>
          <w:lang w:val="en-US"/>
        </w:rPr>
        <w:t xml:space="preserve">Since 2017, the practice of Islam has essentially been criminalized in Xinjiang. Nearly all standard religious practice is classified as “extremist” </w:t>
      </w:r>
      <w:proofErr w:type="spellStart"/>
      <w:r w:rsidRPr="00736369">
        <w:rPr>
          <w:rFonts w:cstheme="minorHAnsi"/>
          <w:lang w:val="en-US"/>
        </w:rPr>
        <w:t>behaviour</w:t>
      </w:r>
      <w:proofErr w:type="spellEnd"/>
      <w:r w:rsidRPr="00736369">
        <w:rPr>
          <w:rFonts w:cstheme="minorHAnsi"/>
          <w:lang w:val="en-US"/>
        </w:rPr>
        <w:t xml:space="preserve"> and is grounds for being sent to an internment camp.</w:t>
      </w:r>
      <w:r w:rsidRPr="00736369">
        <w:rPr>
          <w:rStyle w:val="FootnoteReference"/>
          <w:rFonts w:cstheme="minorHAnsi"/>
          <w:lang w:val="en-US"/>
        </w:rPr>
        <w:footnoteReference w:id="63"/>
      </w:r>
      <w:r w:rsidRPr="00736369">
        <w:rPr>
          <w:rStyle w:val="FootnoteReference"/>
          <w:rFonts w:cstheme="minorHAnsi"/>
          <w:lang w:val="en-US"/>
        </w:rPr>
        <w:footnoteReference w:id="64"/>
      </w:r>
      <w:r w:rsidRPr="00736369">
        <w:rPr>
          <w:rStyle w:val="FootnoteReference"/>
          <w:rFonts w:cstheme="minorHAnsi"/>
          <w:lang w:val="en-US"/>
        </w:rPr>
        <w:footnoteReference w:id="65"/>
      </w:r>
      <w:r w:rsidRPr="00736369">
        <w:rPr>
          <w:rFonts w:cstheme="minorHAnsi"/>
          <w:lang w:val="en-US"/>
        </w:rPr>
        <w:t xml:space="preserve"> Although the restrictions appear to vary in different parts of the region, the government has largely prohibited praying, attending mosques, teaching religion, wearing religious clothing, having religious names, eating halal food, owning religious books, films, or photographs, and having artifacts with images of Allah on them.</w:t>
      </w:r>
      <w:r w:rsidRPr="00736369">
        <w:rPr>
          <w:rStyle w:val="FootnoteReference"/>
          <w:rFonts w:cstheme="minorHAnsi"/>
          <w:lang w:val="en-US"/>
        </w:rPr>
        <w:footnoteReference w:id="66"/>
      </w:r>
      <w:r w:rsidRPr="00736369">
        <w:rPr>
          <w:rStyle w:val="FootnoteReference"/>
          <w:rFonts w:cstheme="minorHAnsi"/>
          <w:lang w:val="en-US"/>
        </w:rPr>
        <w:footnoteReference w:id="67"/>
      </w:r>
      <w:r w:rsidRPr="00736369">
        <w:rPr>
          <w:rStyle w:val="FootnoteReference"/>
          <w:rFonts w:cstheme="minorHAnsi"/>
          <w:lang w:val="en-US"/>
        </w:rPr>
        <w:footnoteReference w:id="68"/>
      </w:r>
      <w:r w:rsidRPr="00736369">
        <w:rPr>
          <w:rStyle w:val="FootnoteReference"/>
          <w:rFonts w:cstheme="minorHAnsi"/>
          <w:lang w:val="en-US"/>
        </w:rPr>
        <w:footnoteReference w:id="69"/>
      </w:r>
      <w:r w:rsidRPr="00736369">
        <w:rPr>
          <w:rStyle w:val="FootnoteReference"/>
          <w:rFonts w:cstheme="minorHAnsi"/>
          <w:lang w:val="en-US"/>
        </w:rPr>
        <w:footnoteReference w:id="70"/>
      </w:r>
      <w:r w:rsidRPr="00736369">
        <w:rPr>
          <w:rStyle w:val="FootnoteReference"/>
          <w:rFonts w:cstheme="minorHAnsi"/>
          <w:lang w:val="en-US"/>
        </w:rPr>
        <w:footnoteReference w:id="71"/>
      </w:r>
      <w:r w:rsidRPr="00736369">
        <w:rPr>
          <w:rStyle w:val="FootnoteReference"/>
          <w:rFonts w:cstheme="minorHAnsi"/>
          <w:lang w:val="en-US"/>
        </w:rPr>
        <w:footnoteReference w:id="72"/>
      </w:r>
      <w:r w:rsidRPr="00736369">
        <w:rPr>
          <w:rStyle w:val="FootnoteReference"/>
          <w:rFonts w:cstheme="minorHAnsi"/>
          <w:lang w:val="en-US"/>
        </w:rPr>
        <w:footnoteReference w:id="73"/>
      </w:r>
    </w:p>
    <w:p w14:paraId="5EF12DA6" w14:textId="77777777" w:rsidR="00D32C16" w:rsidRPr="00B657BA" w:rsidRDefault="00D32C16" w:rsidP="00D32C16">
      <w:pPr>
        <w:spacing w:line="240" w:lineRule="atLeast"/>
        <w:rPr>
          <w:lang w:val="en-US"/>
        </w:rPr>
      </w:pPr>
      <w:r w:rsidRPr="00B657BA">
        <w:rPr>
          <w:rFonts w:cstheme="minorHAnsi"/>
          <w:lang w:val="en-US"/>
        </w:rPr>
        <w:t>Amnesty international interview XX people who lived in Xinjiang between 2017 and early 2020. Nearly all of them were Muslim, and all of them described an environment that was extraordinarily hostile to the practice of Islam.</w:t>
      </w:r>
      <w:r w:rsidRPr="00736369">
        <w:rPr>
          <w:rStyle w:val="FootnoteReference"/>
          <w:rFonts w:cstheme="minorHAnsi"/>
          <w:lang w:val="en-US"/>
        </w:rPr>
        <w:footnoteReference w:id="74"/>
      </w:r>
      <w:r w:rsidRPr="00B657BA">
        <w:rPr>
          <w:rFonts w:cstheme="minorHAnsi"/>
          <w:lang w:val="en-US"/>
        </w:rPr>
        <w:t xml:space="preserve"> None of people interviewed by Amnesty felt comfortable displaying any signs of religious practice and all believed that doing so would result in them being detained. </w:t>
      </w:r>
      <w:r w:rsidRPr="00B657BA">
        <w:rPr>
          <w:rFonts w:cstheme="minorHAnsi"/>
        </w:rPr>
        <w:t>Many also said that appearing insufficient secular – that is, drinking alcohol, smoking, eating non-halal foods, was also grounds for being classified as suspicious and sent to an internment camps.</w:t>
      </w:r>
      <w:r>
        <w:rPr>
          <w:rStyle w:val="FootnoteReference"/>
          <w:rFonts w:cstheme="minorHAnsi"/>
        </w:rPr>
        <w:footnoteReference w:id="75"/>
      </w:r>
      <w:r w:rsidRPr="00B657BA">
        <w:rPr>
          <w:rFonts w:cstheme="minorHAnsi"/>
        </w:rPr>
        <w:t xml:space="preserve"> [Pseudonym 65], who had been involved with his local mosque for most of his life, before being taken to an internment camp, told Amnesty that, after he was released that people in his village had </w:t>
      </w:r>
      <w:r w:rsidRPr="00B657BA">
        <w:rPr>
          <w:rFonts w:cstheme="minorHAnsi"/>
        </w:rPr>
        <w:lastRenderedPageBreak/>
        <w:t xml:space="preserve">stopped praying. </w:t>
      </w:r>
      <w:r>
        <w:rPr>
          <w:lang w:val="en-US"/>
        </w:rPr>
        <w:t>“Not a si</w:t>
      </w:r>
      <w:r w:rsidRPr="00B657BA">
        <w:rPr>
          <w:lang w:val="en-US"/>
        </w:rPr>
        <w:t>n</w:t>
      </w:r>
      <w:r>
        <w:rPr>
          <w:lang w:val="en-US"/>
        </w:rPr>
        <w:t>g</w:t>
      </w:r>
      <w:r w:rsidRPr="00B657BA">
        <w:rPr>
          <w:lang w:val="en-US"/>
        </w:rPr>
        <w:t xml:space="preserve">le person </w:t>
      </w:r>
      <w:r>
        <w:rPr>
          <w:lang w:val="en-US"/>
        </w:rPr>
        <w:t xml:space="preserve">[in my village] </w:t>
      </w:r>
      <w:r w:rsidRPr="00B657BA">
        <w:rPr>
          <w:lang w:val="en-US"/>
        </w:rPr>
        <w:t>can pray</w:t>
      </w:r>
      <w:r>
        <w:rPr>
          <w:lang w:val="en-US"/>
        </w:rPr>
        <w:t xml:space="preserve"> anymore. </w:t>
      </w:r>
      <w:r w:rsidRPr="00B657BA">
        <w:rPr>
          <w:lang w:val="en-US"/>
        </w:rPr>
        <w:t>It is because the government is again</w:t>
      </w:r>
      <w:r>
        <w:rPr>
          <w:lang w:val="en-US"/>
        </w:rPr>
        <w:t>st religion. They are against Muslims</w:t>
      </w:r>
      <w:r w:rsidRPr="00B657BA">
        <w:rPr>
          <w:lang w:val="en-US"/>
        </w:rPr>
        <w:t>.”</w:t>
      </w:r>
      <w:r>
        <w:rPr>
          <w:rStyle w:val="FootnoteReference"/>
          <w:lang w:val="en-US"/>
        </w:rPr>
        <w:footnoteReference w:id="76"/>
      </w:r>
      <w:r w:rsidRPr="00B657BA">
        <w:rPr>
          <w:lang w:val="en-US"/>
        </w:rPr>
        <w:t xml:space="preserve"> </w:t>
      </w:r>
    </w:p>
    <w:p w14:paraId="65711CE2" w14:textId="77777777" w:rsidR="00D32C16" w:rsidRPr="00736369" w:rsidRDefault="00D32C16" w:rsidP="00D32C16">
      <w:pPr>
        <w:spacing w:line="240" w:lineRule="atLeast"/>
        <w:jc w:val="both"/>
        <w:rPr>
          <w:rFonts w:cstheme="minorHAnsi"/>
          <w:lang w:val="en-US"/>
        </w:rPr>
      </w:pPr>
      <w:r w:rsidRPr="00736369">
        <w:rPr>
          <w:rFonts w:cstheme="minorHAnsi"/>
          <w:lang w:val="en-US"/>
        </w:rPr>
        <w:t xml:space="preserve">[Pseudonym p1], who had been sent to a camp for his affiliation with a government-sanctioned mosque, told Amnesty how people’s behavior in his village had been modified as a result of the new restriction and how those restrictions were still in place when he was released from the camp in 2019: </w:t>
      </w:r>
    </w:p>
    <w:p w14:paraId="3F6DF34D" w14:textId="77777777" w:rsidR="00D32C16" w:rsidRPr="00736369" w:rsidRDefault="00D32C16" w:rsidP="00D32C16">
      <w:pPr>
        <w:spacing w:line="240" w:lineRule="atLeast"/>
        <w:jc w:val="both"/>
        <w:rPr>
          <w:rFonts w:cstheme="minorHAnsi"/>
          <w:b/>
          <w:lang w:val="en-US"/>
        </w:rPr>
      </w:pPr>
      <w:r w:rsidRPr="00736369">
        <w:rPr>
          <w:rFonts w:cstheme="minorHAnsi"/>
          <w:b/>
          <w:lang w:val="en-US"/>
        </w:rPr>
        <w:t>“Now [in 2019] people have stopped talking about religion… No one comes to Friday prayers [in our village] anymore. … Every village has own policies. In our village woman were eventually allowed to wear headscarves again… in other village</w:t>
      </w:r>
      <w:r>
        <w:rPr>
          <w:rFonts w:cstheme="minorHAnsi"/>
          <w:b/>
          <w:lang w:val="en-US"/>
        </w:rPr>
        <w:t>s they</w:t>
      </w:r>
      <w:r w:rsidRPr="00736369">
        <w:rPr>
          <w:rFonts w:cstheme="minorHAnsi"/>
          <w:b/>
          <w:lang w:val="en-US"/>
        </w:rPr>
        <w:t xml:space="preserve"> cannot. … I’ve heard that in some villages you could read the Koran, but in our village is completely forbidden, even today.”</w:t>
      </w:r>
      <w:r w:rsidRPr="00736369">
        <w:rPr>
          <w:rStyle w:val="FootnoteReference"/>
          <w:rFonts w:cstheme="minorHAnsi"/>
          <w:b/>
          <w:lang w:val="en-US"/>
        </w:rPr>
        <w:footnoteReference w:id="77"/>
      </w:r>
    </w:p>
    <w:p w14:paraId="781BABB5" w14:textId="77777777" w:rsidR="00D32C16" w:rsidRPr="00736369" w:rsidRDefault="00D32C16" w:rsidP="00D32C16">
      <w:pPr>
        <w:spacing w:line="240" w:lineRule="atLeast"/>
        <w:jc w:val="both"/>
        <w:rPr>
          <w:rFonts w:cstheme="minorHAnsi"/>
          <w:lang w:val="en-US"/>
        </w:rPr>
      </w:pPr>
      <w:r w:rsidRPr="00736369">
        <w:rPr>
          <w:rFonts w:cstheme="minorHAnsi"/>
          <w:lang w:val="en-US"/>
        </w:rPr>
        <w:t>[Pseudonym 11], a Kazakh woman, described how she observed that between 2016 and 2017 restrictions on religion expanded from certain categories of people – for example, those who dress in a religious manner and government officials – to all Muslims. She told Amnesty that in 2016 the government started imprisoning Uyghur men with religious beard and women who wore hijabs. “This was before the internment camps [started],” she said. In 2017, she said that government started searching people and houses for signs of religious practice. She described how she tried to hide</w:t>
      </w:r>
      <w:r>
        <w:rPr>
          <w:rFonts w:cstheme="minorHAnsi"/>
          <w:lang w:val="en-US"/>
        </w:rPr>
        <w:t xml:space="preserve"> the religious artefacts in her</w:t>
      </w:r>
      <w:r w:rsidRPr="00736369">
        <w:rPr>
          <w:rFonts w:cstheme="minorHAnsi"/>
          <w:lang w:val="en-US"/>
        </w:rPr>
        <w:t xml:space="preserve"> house: </w:t>
      </w:r>
    </w:p>
    <w:p w14:paraId="58973DAE" w14:textId="77777777" w:rsidR="00D32C16" w:rsidRPr="00736369" w:rsidRDefault="00D32C16" w:rsidP="00D32C16">
      <w:pPr>
        <w:spacing w:line="240" w:lineRule="atLeast"/>
        <w:jc w:val="both"/>
        <w:rPr>
          <w:rFonts w:cstheme="minorHAnsi"/>
          <w:b/>
          <w:lang w:val="en-US"/>
        </w:rPr>
      </w:pPr>
      <w:r w:rsidRPr="00736369">
        <w:rPr>
          <w:rFonts w:cstheme="minorHAnsi"/>
          <w:lang w:val="en-US"/>
        </w:rPr>
        <w:t>“</w:t>
      </w:r>
      <w:r>
        <w:rPr>
          <w:rFonts w:cstheme="minorHAnsi"/>
          <w:b/>
          <w:lang w:val="en-US"/>
        </w:rPr>
        <w:t>[Security agents]</w:t>
      </w:r>
      <w:r w:rsidRPr="00736369">
        <w:rPr>
          <w:rFonts w:cstheme="minorHAnsi"/>
          <w:b/>
          <w:lang w:val="en-US"/>
        </w:rPr>
        <w:t xml:space="preserve"> stated checking phones in the street and searching for Korans and prayers matts and prayer beads</w:t>
      </w:r>
      <w:r>
        <w:rPr>
          <w:rFonts w:cstheme="minorHAnsi"/>
          <w:b/>
          <w:lang w:val="en-US"/>
        </w:rPr>
        <w:t xml:space="preserve"> [in our house] </w:t>
      </w:r>
      <w:r w:rsidRPr="00736369">
        <w:rPr>
          <w:rFonts w:cstheme="minorHAnsi"/>
          <w:b/>
          <w:lang w:val="en-US"/>
        </w:rPr>
        <w:t>… We had to get rid of these things. … We couldn’t just throw [our Korans] away so we put them in a pot and boiled it, then we threw it away. We believed that if we boiled it then the police couldn’t find the finger prints on the books.”</w:t>
      </w:r>
      <w:r>
        <w:rPr>
          <w:rStyle w:val="FootnoteReference"/>
          <w:rFonts w:cstheme="minorHAnsi"/>
          <w:b/>
          <w:lang w:val="en-US"/>
        </w:rPr>
        <w:footnoteReference w:id="78"/>
      </w:r>
    </w:p>
    <w:p w14:paraId="3D263106" w14:textId="77777777" w:rsidR="00D32C16" w:rsidRPr="00736369" w:rsidRDefault="00D32C16" w:rsidP="00D32C16">
      <w:pPr>
        <w:spacing w:line="240" w:lineRule="atLeast"/>
        <w:jc w:val="both"/>
        <w:rPr>
          <w:rFonts w:cstheme="minorHAnsi"/>
          <w:lang w:val="en-US"/>
        </w:rPr>
      </w:pPr>
      <w:r w:rsidRPr="00736369">
        <w:rPr>
          <w:rFonts w:cstheme="minorHAnsi"/>
          <w:lang w:val="en-US"/>
        </w:rPr>
        <w:t xml:space="preserve">Several other people who spoke with Amnesty </w:t>
      </w:r>
      <w:r>
        <w:rPr>
          <w:rFonts w:cstheme="minorHAnsi"/>
          <w:lang w:val="en-US"/>
        </w:rPr>
        <w:t>reported burning</w:t>
      </w:r>
      <w:r w:rsidRPr="00736369">
        <w:rPr>
          <w:rFonts w:cstheme="minorHAnsi"/>
          <w:lang w:val="en-US"/>
        </w:rPr>
        <w:t xml:space="preserve"> or destroyed all of their books related to Islam or Uyghur or Kazakh culture.</w:t>
      </w:r>
      <w:r w:rsidRPr="00736369">
        <w:rPr>
          <w:rStyle w:val="FootnoteReference"/>
          <w:rFonts w:cstheme="minorHAnsi"/>
          <w:lang w:val="en-US"/>
        </w:rPr>
        <w:t xml:space="preserve"> </w:t>
      </w:r>
      <w:r w:rsidRPr="00736369">
        <w:rPr>
          <w:rStyle w:val="FootnoteReference"/>
          <w:rFonts w:cstheme="minorHAnsi"/>
          <w:lang w:val="en-US"/>
        </w:rPr>
        <w:footnoteReference w:id="79"/>
      </w:r>
      <w:r w:rsidRPr="00736369">
        <w:rPr>
          <w:rStyle w:val="FootnoteReference"/>
          <w:rFonts w:cstheme="minorHAnsi"/>
          <w:lang w:val="en-US"/>
        </w:rPr>
        <w:footnoteReference w:id="80"/>
      </w:r>
      <w:r w:rsidRPr="00736369">
        <w:rPr>
          <w:rFonts w:cstheme="minorHAnsi"/>
          <w:lang w:val="en-US"/>
        </w:rPr>
        <w:t xml:space="preserve">  “There was an announcement that everyone should bring in their books [to the government office] … We had a bookshelf. We had Uyghur books. We didn’t submit the books, because that would be supplying evidence. So we just hid the books. Some people</w:t>
      </w:r>
      <w:r>
        <w:rPr>
          <w:rFonts w:cstheme="minorHAnsi"/>
          <w:lang w:val="en-US"/>
        </w:rPr>
        <w:t xml:space="preserve"> burned the books. We hid them while I was there,</w:t>
      </w:r>
      <w:r w:rsidRPr="00736369">
        <w:rPr>
          <w:rFonts w:cstheme="minorHAnsi"/>
          <w:lang w:val="en-US"/>
        </w:rPr>
        <w:t>”</w:t>
      </w:r>
      <w:r>
        <w:rPr>
          <w:rFonts w:cstheme="minorHAnsi"/>
          <w:lang w:val="en-US"/>
        </w:rPr>
        <w:t xml:space="preserve"> [Pseudonym Q2] said.</w:t>
      </w:r>
      <w:r w:rsidRPr="00736369">
        <w:rPr>
          <w:rStyle w:val="FootnoteReference"/>
          <w:rFonts w:cstheme="minorHAnsi"/>
          <w:lang w:val="en-US"/>
        </w:rPr>
        <w:footnoteReference w:id="81"/>
      </w:r>
      <w:r w:rsidRPr="00736369">
        <w:rPr>
          <w:rFonts w:cstheme="minorHAnsi"/>
          <w:lang w:val="en-US"/>
        </w:rPr>
        <w:t xml:space="preserve"> Several people also said that they had to destroy </w:t>
      </w:r>
      <w:r>
        <w:rPr>
          <w:rFonts w:cstheme="minorHAnsi"/>
          <w:lang w:val="en-US"/>
        </w:rPr>
        <w:t>their traditional art and replace</w:t>
      </w:r>
      <w:r w:rsidRPr="00736369">
        <w:rPr>
          <w:rFonts w:cstheme="minorHAnsi"/>
          <w:lang w:val="en-US"/>
        </w:rPr>
        <w:t xml:space="preserve"> </w:t>
      </w:r>
      <w:r>
        <w:rPr>
          <w:rFonts w:cstheme="minorHAnsi"/>
          <w:lang w:val="en-US"/>
        </w:rPr>
        <w:t xml:space="preserve">and </w:t>
      </w:r>
      <w:r w:rsidRPr="00736369">
        <w:rPr>
          <w:rFonts w:cstheme="minorHAnsi"/>
          <w:lang w:val="en-US"/>
        </w:rPr>
        <w:t>replace it with Chinese art.</w:t>
      </w:r>
      <w:r w:rsidRPr="00736369">
        <w:rPr>
          <w:rStyle w:val="FootnoteReference"/>
          <w:rFonts w:cstheme="minorHAnsi"/>
          <w:lang w:val="en-US"/>
        </w:rPr>
        <w:footnoteReference w:id="82"/>
      </w:r>
      <w:r>
        <w:rPr>
          <w:rStyle w:val="FootnoteReference"/>
          <w:lang w:val="en-US"/>
        </w:rPr>
        <w:footnoteReference w:id="83"/>
      </w:r>
    </w:p>
    <w:p w14:paraId="7D3393D5" w14:textId="77777777" w:rsidR="00D32C16" w:rsidRPr="00736369" w:rsidRDefault="00D32C16" w:rsidP="00D32C16">
      <w:pPr>
        <w:spacing w:line="240" w:lineRule="atLeast"/>
        <w:jc w:val="both"/>
        <w:rPr>
          <w:rFonts w:cstheme="minorHAnsi"/>
          <w:lang w:val="en-US"/>
        </w:rPr>
      </w:pPr>
      <w:r w:rsidRPr="00736369">
        <w:rPr>
          <w:rFonts w:cstheme="minorHAnsi"/>
          <w:lang w:val="en-US"/>
        </w:rPr>
        <w:t>Pseudonym 11 also told Amnesty that civil</w:t>
      </w:r>
      <w:r>
        <w:rPr>
          <w:rFonts w:cstheme="minorHAnsi"/>
          <w:lang w:val="en-US"/>
        </w:rPr>
        <w:t xml:space="preserve"> servant had been</w:t>
      </w:r>
      <w:r w:rsidRPr="00736369">
        <w:rPr>
          <w:rFonts w:cstheme="minorHAnsi"/>
          <w:lang w:val="en-US"/>
        </w:rPr>
        <w:t xml:space="preserve"> prohibited from fasting and attending mosques</w:t>
      </w:r>
      <w:r>
        <w:rPr>
          <w:rFonts w:cstheme="minorHAnsi"/>
          <w:lang w:val="en-US"/>
        </w:rPr>
        <w:t xml:space="preserve"> for several years, b</w:t>
      </w:r>
      <w:r w:rsidRPr="00736369">
        <w:rPr>
          <w:rFonts w:cstheme="minorHAnsi"/>
          <w:lang w:val="en-US"/>
        </w:rPr>
        <w:t>ut</w:t>
      </w:r>
      <w:r>
        <w:rPr>
          <w:rFonts w:cstheme="minorHAnsi"/>
          <w:lang w:val="en-US"/>
        </w:rPr>
        <w:t>,</w:t>
      </w:r>
      <w:r w:rsidRPr="00736369">
        <w:rPr>
          <w:rFonts w:cstheme="minorHAnsi"/>
          <w:lang w:val="en-US"/>
        </w:rPr>
        <w:t xml:space="preserve"> in 2016, the government started to try to preve</w:t>
      </w:r>
      <w:r>
        <w:rPr>
          <w:rFonts w:cstheme="minorHAnsi"/>
          <w:lang w:val="en-US"/>
        </w:rPr>
        <w:t>nt everyone practicing Islam. “They forba</w:t>
      </w:r>
      <w:r w:rsidRPr="00736369">
        <w:rPr>
          <w:rFonts w:cstheme="minorHAnsi"/>
          <w:lang w:val="en-US"/>
        </w:rPr>
        <w:t>d us to fast, especially during Ramadan. They would call us to [the village administration office] and feed us. And during Ramadan they would monitor whose light was on in the house [to see who was praying]. … People started to be afraid of [b</w:t>
      </w:r>
      <w:r>
        <w:rPr>
          <w:rFonts w:cstheme="minorHAnsi"/>
          <w:lang w:val="en-US"/>
        </w:rPr>
        <w:t>eing seen] not drinking alcohol,</w:t>
      </w:r>
      <w:r w:rsidRPr="00736369">
        <w:rPr>
          <w:rFonts w:cstheme="minorHAnsi"/>
          <w:lang w:val="en-US"/>
        </w:rPr>
        <w:t>”</w:t>
      </w:r>
      <w:r>
        <w:rPr>
          <w:rFonts w:cstheme="minorHAnsi"/>
          <w:lang w:val="en-US"/>
        </w:rPr>
        <w:t xml:space="preserve"> she said.</w:t>
      </w:r>
      <w:r w:rsidRPr="00736369">
        <w:rPr>
          <w:rStyle w:val="FootnoteReference"/>
          <w:rFonts w:cstheme="minorHAnsi"/>
          <w:lang w:val="en-US"/>
        </w:rPr>
        <w:footnoteReference w:id="84"/>
      </w:r>
    </w:p>
    <w:p w14:paraId="3EBB5EB8" w14:textId="77777777" w:rsidR="00D32C16" w:rsidRPr="00736369" w:rsidRDefault="00D32C16" w:rsidP="00D32C16">
      <w:pPr>
        <w:spacing w:line="240" w:lineRule="atLeast"/>
        <w:jc w:val="both"/>
        <w:rPr>
          <w:rFonts w:cstheme="minorHAnsi"/>
          <w:lang w:val="en-US"/>
        </w:rPr>
      </w:pPr>
      <w:r w:rsidRPr="00736369">
        <w:rPr>
          <w:rFonts w:cstheme="minorHAnsi"/>
          <w:lang w:val="en-US"/>
        </w:rPr>
        <w:t>Amnesty I</w:t>
      </w:r>
      <w:r>
        <w:rPr>
          <w:rFonts w:cstheme="minorHAnsi"/>
          <w:lang w:val="en-US"/>
        </w:rPr>
        <w:t>nternational also interviewed</w:t>
      </w:r>
      <w:r w:rsidRPr="00736369">
        <w:rPr>
          <w:rFonts w:cstheme="minorHAnsi"/>
          <w:lang w:val="en-US"/>
        </w:rPr>
        <w:t xml:space="preserve"> several people who described how the government prevented them from carrying out traditional funeral rituals, and marriage and baby-naming ceremonies.</w:t>
      </w:r>
      <w:r w:rsidRPr="00736369">
        <w:rPr>
          <w:rStyle w:val="FootnoteReference"/>
          <w:rFonts w:cstheme="minorHAnsi"/>
          <w:lang w:val="en-US"/>
        </w:rPr>
        <w:t xml:space="preserve"> </w:t>
      </w:r>
      <w:r w:rsidRPr="00736369">
        <w:rPr>
          <w:rStyle w:val="FootnoteReference"/>
          <w:rFonts w:cstheme="minorHAnsi"/>
          <w:lang w:val="en-US"/>
        </w:rPr>
        <w:footnoteReference w:id="85"/>
      </w:r>
      <w:r w:rsidRPr="00736369">
        <w:rPr>
          <w:rFonts w:cstheme="minorHAnsi"/>
          <w:lang w:val="en-US"/>
        </w:rPr>
        <w:t xml:space="preserve"> “Now if someone dies only direct relatives come to funerals,” Pseudonym P1 said.</w:t>
      </w:r>
      <w:r w:rsidRPr="00736369">
        <w:rPr>
          <w:rStyle w:val="FootnoteReference"/>
          <w:rFonts w:cstheme="minorHAnsi"/>
          <w:lang w:val="en-US"/>
        </w:rPr>
        <w:footnoteReference w:id="86"/>
      </w:r>
      <w:r w:rsidRPr="00736369">
        <w:rPr>
          <w:rFonts w:cstheme="minorHAnsi"/>
          <w:lang w:val="en-US"/>
        </w:rPr>
        <w:t xml:space="preserve"> [Pseudonym 19] a Uyghur woman and camp survivor told Amnesty how the government officials had stripped the religious aspects traditional ceremonies: </w:t>
      </w:r>
    </w:p>
    <w:p w14:paraId="352D9AED" w14:textId="77777777" w:rsidR="00D32C16" w:rsidRPr="00736369" w:rsidRDefault="00D32C16" w:rsidP="00D32C16">
      <w:pPr>
        <w:spacing w:line="240" w:lineRule="atLeast"/>
        <w:jc w:val="both"/>
        <w:rPr>
          <w:rFonts w:cstheme="minorHAnsi"/>
          <w:b/>
          <w:lang w:val="en-US"/>
        </w:rPr>
      </w:pPr>
      <w:r w:rsidRPr="00736369">
        <w:rPr>
          <w:rFonts w:cstheme="minorHAnsi"/>
          <w:b/>
          <w:lang w:val="en-US"/>
        </w:rPr>
        <w:lastRenderedPageBreak/>
        <w:t>“Weddings are now held according to instruction of government. In our tradition, the Imam reads versus [from the Koran] and gives names to newborn babies, but now it is the secretary of state in the neighbourhood who give name and there is no reciting the Koran. … And there are forbidden names, the Islamic names … They also started to change the names of people who had Islamic names, like Mohammed.”</w:t>
      </w:r>
      <w:r w:rsidRPr="00736369">
        <w:rPr>
          <w:rStyle w:val="FootnoteReference"/>
          <w:rFonts w:cstheme="minorHAnsi"/>
          <w:b/>
          <w:lang w:val="en-US"/>
        </w:rPr>
        <w:footnoteReference w:id="87"/>
      </w:r>
    </w:p>
    <w:p w14:paraId="319D4705" w14:textId="77777777" w:rsidR="00D32C16" w:rsidRPr="00736369" w:rsidRDefault="00D32C16" w:rsidP="00D32C16">
      <w:pPr>
        <w:spacing w:line="240" w:lineRule="atLeast"/>
        <w:jc w:val="both"/>
        <w:rPr>
          <w:rFonts w:cstheme="minorHAnsi"/>
          <w:lang w:val="en-US"/>
        </w:rPr>
      </w:pPr>
      <w:r w:rsidRPr="00736369">
        <w:rPr>
          <w:rFonts w:cstheme="minorHAnsi"/>
          <w:lang w:val="en-US"/>
        </w:rPr>
        <w:t>[Pseudonym X20] told Amnesty how a close family member died while his br</w:t>
      </w:r>
      <w:r>
        <w:rPr>
          <w:rFonts w:cstheme="minorHAnsi"/>
          <w:lang w:val="en-US"/>
        </w:rPr>
        <w:t>other was in an internment camp</w:t>
      </w:r>
      <w:r w:rsidRPr="00736369">
        <w:rPr>
          <w:rFonts w:cstheme="minorHAnsi"/>
          <w:lang w:val="en-US"/>
        </w:rPr>
        <w:t>. The brother was allowed to attend, however, only for a very short period and was not allowed to participate in sacred elements of the burial ritual. “The funeral wasn’t finished. The body wasn’t underground… In our tradition you have to put a shovel of earth on the coffin. The police would not let him stay [to do this] … We didn’t know who we should say goodbye too… the dead [person] or the one being taken away.”</w:t>
      </w:r>
      <w:r>
        <w:rPr>
          <w:rStyle w:val="FootnoteReference"/>
          <w:rFonts w:cstheme="minorHAnsi"/>
          <w:lang w:val="en-US"/>
        </w:rPr>
        <w:footnoteReference w:id="88"/>
      </w:r>
    </w:p>
    <w:p w14:paraId="79BA6B3F" w14:textId="77777777" w:rsidR="00D32C16" w:rsidRPr="00B657BA" w:rsidRDefault="00D32C16" w:rsidP="00D32C16">
      <w:pPr>
        <w:spacing w:line="240" w:lineRule="atLeast"/>
        <w:jc w:val="both"/>
        <w:rPr>
          <w:lang w:val="en-US"/>
        </w:rPr>
      </w:pPr>
      <w:r>
        <w:rPr>
          <w:lang w:val="en-US"/>
        </w:rPr>
        <w:t>Several people also stated that the government was trying to pressure and incentivize ethnic minorities – particularly Uyghurs – to marry people from the Han ethnic group.</w:t>
      </w:r>
      <w:r>
        <w:rPr>
          <w:rStyle w:val="FootnoteReference"/>
          <w:lang w:val="en-US"/>
        </w:rPr>
        <w:footnoteReference w:id="89"/>
      </w:r>
      <w:r>
        <w:rPr>
          <w:rStyle w:val="FootnoteReference"/>
          <w:lang w:val="en-US"/>
        </w:rPr>
        <w:footnoteReference w:id="90"/>
      </w:r>
      <w:r>
        <w:rPr>
          <w:rStyle w:val="FootnoteReference"/>
          <w:lang w:val="en-US"/>
        </w:rPr>
        <w:footnoteReference w:id="91"/>
      </w:r>
      <w:r>
        <w:rPr>
          <w:rStyle w:val="FootnoteReference"/>
          <w:lang w:val="en-US"/>
        </w:rPr>
        <w:footnoteReference w:id="92"/>
      </w:r>
      <w:r>
        <w:rPr>
          <w:lang w:val="en-US"/>
        </w:rPr>
        <w:t xml:space="preserve"> Others stated that some people are</w:t>
      </w:r>
      <w:r w:rsidRPr="00B657BA">
        <w:rPr>
          <w:lang w:val="en-US"/>
        </w:rPr>
        <w:t xml:space="preserve"> choosing to intermarry because they believe it will stop the problems they have with the government.</w:t>
      </w:r>
      <w:r w:rsidRPr="00B657BA">
        <w:rPr>
          <w:rStyle w:val="FootnoteReference"/>
          <w:lang w:val="en-US"/>
        </w:rPr>
        <w:footnoteReference w:id="93"/>
      </w:r>
      <w:r w:rsidRPr="00B657BA">
        <w:rPr>
          <w:lang w:val="en-US"/>
        </w:rPr>
        <w:t xml:space="preserve"> “The government encourages people to intermarry, and give privileges like exempting you from re-education and also some economic bonus… people intermarrying with Hans get the same rights as Hans. … All of this is on television. It is in gazettes. They promote it,” [Pseudonym M2] told Amnesty.</w:t>
      </w:r>
      <w:r w:rsidRPr="00B657BA">
        <w:rPr>
          <w:rStyle w:val="FootnoteReference"/>
          <w:lang w:val="en-US"/>
        </w:rPr>
        <w:footnoteReference w:id="94"/>
      </w:r>
    </w:p>
    <w:p w14:paraId="7FB14752" w14:textId="0B980FA1" w:rsidR="00D32C16" w:rsidRDefault="00D32C16" w:rsidP="00D32C16">
      <w:pPr>
        <w:pStyle w:val="Heading2"/>
      </w:pPr>
      <w:bookmarkStart w:id="16" w:name="_Toc66643121"/>
      <w:r>
        <w:t>4.1.2 Destruction of mosques, shrines, and gravesites</w:t>
      </w:r>
      <w:bookmarkEnd w:id="16"/>
    </w:p>
    <w:p w14:paraId="4F0A034F" w14:textId="77777777" w:rsidR="00D32C16" w:rsidRPr="00736369" w:rsidRDefault="00D32C16" w:rsidP="00D32C16">
      <w:pPr>
        <w:spacing w:line="240" w:lineRule="atLeast"/>
        <w:jc w:val="both"/>
        <w:rPr>
          <w:rFonts w:cstheme="minorHAnsi"/>
          <w:lang w:val="en-US"/>
        </w:rPr>
      </w:pPr>
      <w:r w:rsidRPr="00736369">
        <w:rPr>
          <w:rFonts w:cstheme="minorHAnsi"/>
        </w:rPr>
        <w:t>Journalists and investigators have gathered significant evidence showing that mosques, shrines, gravesites and other religious and culture property have been systematically destroyed or repurposed throughout Xinjiang.</w:t>
      </w:r>
      <w:r w:rsidRPr="00736369">
        <w:rPr>
          <w:rStyle w:val="FootnoteReference"/>
          <w:rFonts w:cstheme="minorHAnsi"/>
          <w:lang w:val="en-US"/>
        </w:rPr>
        <w:t xml:space="preserve"> </w:t>
      </w:r>
      <w:r w:rsidRPr="00736369">
        <w:rPr>
          <w:rStyle w:val="FootnoteReference"/>
          <w:rFonts w:cstheme="minorHAnsi"/>
          <w:lang w:val="en-US"/>
        </w:rPr>
        <w:footnoteReference w:id="95"/>
      </w:r>
      <w:r w:rsidRPr="00736369">
        <w:rPr>
          <w:rStyle w:val="FootnoteReference"/>
          <w:rFonts w:cstheme="minorHAnsi"/>
          <w:lang w:val="en-US"/>
        </w:rPr>
        <w:footnoteReference w:id="96"/>
      </w:r>
      <w:r w:rsidRPr="00736369">
        <w:rPr>
          <w:rStyle w:val="FootnoteReference"/>
          <w:rFonts w:cstheme="minorHAnsi"/>
          <w:lang w:val="en-US"/>
        </w:rPr>
        <w:footnoteReference w:id="97"/>
      </w:r>
      <w:r w:rsidRPr="00736369">
        <w:rPr>
          <w:rFonts w:cstheme="minorHAnsi"/>
          <w:lang w:val="en-US"/>
        </w:rPr>
        <w:t xml:space="preserve"> Using satellite imagery, the Australian Strategic Policy Institute has estimated that over 16,000 mosque have been destroyed or damaged in Xinjiang since 2017.</w:t>
      </w:r>
      <w:r w:rsidRPr="00736369">
        <w:rPr>
          <w:rStyle w:val="FootnoteReference"/>
          <w:rFonts w:cstheme="minorHAnsi"/>
          <w:lang w:val="en-US"/>
        </w:rPr>
        <w:footnoteReference w:id="98"/>
      </w:r>
    </w:p>
    <w:p w14:paraId="4E2DC48A" w14:textId="77777777" w:rsidR="00D32C16" w:rsidRPr="00736369" w:rsidRDefault="00D32C16" w:rsidP="00D32C16">
      <w:pPr>
        <w:spacing w:line="240" w:lineRule="atLeast"/>
        <w:jc w:val="both"/>
        <w:rPr>
          <w:rFonts w:cstheme="minorHAnsi"/>
        </w:rPr>
      </w:pPr>
      <w:r w:rsidRPr="00736369">
        <w:rPr>
          <w:rFonts w:cstheme="minorHAnsi"/>
          <w:lang w:val="en-US"/>
        </w:rPr>
        <w:t>Amnesty interviewed numerous people who said that mosques in their towns and villages had been destroyed or repurposed</w:t>
      </w:r>
      <w:r w:rsidRPr="00736369">
        <w:rPr>
          <w:rFonts w:cstheme="minorHAnsi"/>
        </w:rPr>
        <w:t>.</w:t>
      </w:r>
      <w:r w:rsidRPr="00736369">
        <w:rPr>
          <w:rStyle w:val="FootnoteReference"/>
          <w:rFonts w:cstheme="minorHAnsi"/>
        </w:rPr>
        <w:footnoteReference w:id="99"/>
      </w:r>
      <w:r w:rsidRPr="00736369">
        <w:rPr>
          <w:rFonts w:cstheme="minorHAnsi"/>
        </w:rPr>
        <w:t xml:space="preserve"> [Pseudonym X21] told Amnesty that his township used to have 15 mosques</w:t>
      </w:r>
      <w:r>
        <w:rPr>
          <w:rFonts w:cstheme="minorHAnsi"/>
        </w:rPr>
        <w:t xml:space="preserve">, including two in his </w:t>
      </w:r>
      <w:r w:rsidRPr="00736369">
        <w:rPr>
          <w:rFonts w:cstheme="minorHAnsi"/>
        </w:rPr>
        <w:t xml:space="preserve">village, but now 13 of them had been repurposed: </w:t>
      </w:r>
    </w:p>
    <w:p w14:paraId="4CD9CFFA" w14:textId="77777777" w:rsidR="00D32C16" w:rsidRPr="00736369" w:rsidRDefault="00D32C16" w:rsidP="00D32C16">
      <w:pPr>
        <w:spacing w:line="240" w:lineRule="atLeast"/>
        <w:jc w:val="both"/>
        <w:rPr>
          <w:rFonts w:cstheme="minorHAnsi"/>
        </w:rPr>
      </w:pPr>
      <w:r w:rsidRPr="00736369">
        <w:rPr>
          <w:rFonts w:cstheme="minorHAnsi"/>
          <w:b/>
        </w:rPr>
        <w:t xml:space="preserve">“Only two mosques are operating now. 13 closed down…. Only a very small number of people still pray. They are all are very old. … I couldn’t even pray at home. They were monitoring me. I was afraid.... some [of the closed] mosques are empty, some are clothing factories… but all minarets are demolished and Islamic decorations removed. … both mosques in my village [including the one that is still operating] had minarets demolished. </w:t>
      </w:r>
      <w:r w:rsidRPr="00736369">
        <w:rPr>
          <w:rStyle w:val="FootnoteReference"/>
          <w:rFonts w:cstheme="minorHAnsi"/>
          <w:b/>
        </w:rPr>
        <w:footnoteReference w:id="100"/>
      </w:r>
    </w:p>
    <w:p w14:paraId="5B0C8E99" w14:textId="77777777" w:rsidR="00D32C16" w:rsidRPr="00736369" w:rsidRDefault="00D32C16" w:rsidP="00D32C16">
      <w:pPr>
        <w:spacing w:after="120" w:line="240" w:lineRule="auto"/>
        <w:jc w:val="both"/>
        <w:rPr>
          <w:rFonts w:cstheme="minorHAnsi"/>
        </w:rPr>
      </w:pPr>
      <w:r w:rsidRPr="00736369">
        <w:rPr>
          <w:rFonts w:cstheme="minorHAnsi"/>
          <w:lang w:val="en-US"/>
        </w:rPr>
        <w:t>Many camp survivors reported witnessing dramatic changes in their villages, including the destruction or repurposing of mosques, shrines, and other cultural artifacts in their villages when they returned home.</w:t>
      </w:r>
      <w:r w:rsidRPr="00736369">
        <w:rPr>
          <w:rStyle w:val="FootnoteReference"/>
          <w:rFonts w:cstheme="minorHAnsi"/>
          <w:lang w:val="en-US"/>
        </w:rPr>
        <w:footnoteReference w:id="101"/>
      </w:r>
      <w:r w:rsidRPr="00736369">
        <w:rPr>
          <w:rFonts w:cstheme="minorHAnsi"/>
          <w:lang w:val="en-US"/>
        </w:rPr>
        <w:t xml:space="preserve"> [Pseudonym E1] told Amnesty what it was like when he see his village for the first time after being released from the camp. </w:t>
      </w:r>
      <w:r w:rsidRPr="00736369">
        <w:rPr>
          <w:rFonts w:cstheme="minorHAnsi"/>
        </w:rPr>
        <w:t xml:space="preserve">“They removed crescents from every mosque…. And from the furniture </w:t>
      </w:r>
      <w:r w:rsidRPr="00736369">
        <w:rPr>
          <w:rFonts w:cstheme="minorHAnsi"/>
        </w:rPr>
        <w:lastRenderedPageBreak/>
        <w:t>in homes. … Now every house had to have a picture of [President] Xi Jinping. Before we had a picture of a mosque,” he said.</w:t>
      </w:r>
      <w:r w:rsidRPr="00736369">
        <w:rPr>
          <w:rStyle w:val="FootnoteReference"/>
          <w:rFonts w:cstheme="minorHAnsi"/>
        </w:rPr>
        <w:footnoteReference w:id="102"/>
      </w:r>
    </w:p>
    <w:p w14:paraId="268CC213" w14:textId="1322DAE2" w:rsidR="00B248FA" w:rsidRDefault="00B248FA" w:rsidP="00B248FA">
      <w:pPr>
        <w:pStyle w:val="Heading2"/>
        <w:rPr>
          <w:lang w:val="en-US"/>
        </w:rPr>
      </w:pPr>
      <w:bookmarkStart w:id="17" w:name="_Toc66643122"/>
      <w:commentRangeStart w:id="18"/>
      <w:r>
        <w:rPr>
          <w:lang w:val="en-US"/>
        </w:rPr>
        <w:t>4.2.1 Witness Accounts of an Omnipresent Police Surveillance State</w:t>
      </w:r>
      <w:bookmarkEnd w:id="17"/>
      <w:r>
        <w:rPr>
          <w:lang w:val="en-US"/>
        </w:rPr>
        <w:t xml:space="preserve"> </w:t>
      </w:r>
    </w:p>
    <w:p w14:paraId="3B33D6D6" w14:textId="59F60F36" w:rsidR="00B248FA" w:rsidRPr="00B248FA" w:rsidRDefault="00B248FA" w:rsidP="00B248FA">
      <w:pPr>
        <w:rPr>
          <w:lang w:val="en-US"/>
        </w:rPr>
      </w:pPr>
      <w:r>
        <w:rPr>
          <w:lang w:val="en-US"/>
        </w:rPr>
        <w:t xml:space="preserve">Coming soon. </w:t>
      </w:r>
    </w:p>
    <w:p w14:paraId="3129F0A8" w14:textId="633881A3" w:rsidR="00B248FA" w:rsidRDefault="00B248FA" w:rsidP="00B248FA">
      <w:pPr>
        <w:pStyle w:val="Heading2"/>
        <w:rPr>
          <w:lang w:val="en-US"/>
        </w:rPr>
      </w:pPr>
      <w:bookmarkStart w:id="19" w:name="_Toc66643123"/>
      <w:r>
        <w:rPr>
          <w:lang w:val="en-US"/>
        </w:rPr>
        <w:t>4.2.2 Electronic Surveillance</w:t>
      </w:r>
      <w:bookmarkEnd w:id="19"/>
    </w:p>
    <w:p w14:paraId="09D234EB" w14:textId="1BAD9191" w:rsidR="00B248FA" w:rsidRPr="00B248FA" w:rsidRDefault="00B248FA" w:rsidP="00B248FA">
      <w:pPr>
        <w:rPr>
          <w:lang w:val="en-US"/>
        </w:rPr>
      </w:pPr>
      <w:r>
        <w:rPr>
          <w:lang w:val="en-US"/>
        </w:rPr>
        <w:t xml:space="preserve">Coming soon. </w:t>
      </w:r>
    </w:p>
    <w:p w14:paraId="555B1E6E" w14:textId="77777777" w:rsidR="00B248FA" w:rsidRDefault="00B248FA" w:rsidP="00B248FA">
      <w:pPr>
        <w:pStyle w:val="Heading2"/>
        <w:rPr>
          <w:lang w:val="en-US"/>
        </w:rPr>
      </w:pPr>
      <w:bookmarkStart w:id="20" w:name="_Toc66643124"/>
      <w:r>
        <w:rPr>
          <w:lang w:val="en-US"/>
        </w:rPr>
        <w:t>4.2.3 In-person surveillance</w:t>
      </w:r>
      <w:r>
        <w:rPr>
          <w:lang w:val="en-US"/>
        </w:rPr>
        <w:tab/>
      </w:r>
      <w:commentRangeEnd w:id="18"/>
      <w:r>
        <w:rPr>
          <w:rStyle w:val="CommentReference"/>
          <w:rFonts w:asciiTheme="minorHAnsi" w:eastAsiaTheme="minorHAnsi" w:hAnsiTheme="minorHAnsi" w:cstheme="minorBidi"/>
          <w:color w:val="auto"/>
        </w:rPr>
        <w:commentReference w:id="18"/>
      </w:r>
      <w:bookmarkEnd w:id="20"/>
    </w:p>
    <w:p w14:paraId="4E3585D9" w14:textId="306B895B" w:rsidR="00834D20" w:rsidRPr="00B248FA" w:rsidRDefault="00B248FA" w:rsidP="00B248FA">
      <w:pPr>
        <w:rPr>
          <w:lang w:val="en-US"/>
        </w:rPr>
      </w:pPr>
      <w:r>
        <w:rPr>
          <w:lang w:val="en-US"/>
        </w:rPr>
        <w:t>Coming Soon.</w:t>
      </w:r>
      <w:r w:rsidR="00D64375">
        <w:tab/>
      </w:r>
    </w:p>
    <w:p w14:paraId="4A00CFB9" w14:textId="77777777" w:rsidR="002F0105" w:rsidRPr="00F75D72" w:rsidRDefault="002F0105" w:rsidP="00834D20">
      <w:pPr>
        <w:spacing w:line="240" w:lineRule="auto"/>
        <w:jc w:val="both"/>
      </w:pPr>
    </w:p>
    <w:p w14:paraId="6597ACC9" w14:textId="231856F4" w:rsidR="008B59BE" w:rsidRPr="00F75D72" w:rsidRDefault="008B59BE" w:rsidP="00D1268A">
      <w:pPr>
        <w:pStyle w:val="Heading1"/>
        <w:spacing w:line="240" w:lineRule="auto"/>
        <w:jc w:val="both"/>
      </w:pPr>
      <w:bookmarkStart w:id="21" w:name="_Toc63892240"/>
      <w:bookmarkStart w:id="22" w:name="_Toc66643125"/>
      <w:r w:rsidRPr="00F75D72">
        <w:t xml:space="preserve">5. </w:t>
      </w:r>
      <w:r w:rsidR="00D1268A" w:rsidRPr="00F75D72">
        <w:t>A</w:t>
      </w:r>
      <w:r w:rsidRPr="00F75D72">
        <w:t xml:space="preserve">rbitrary </w:t>
      </w:r>
      <w:r w:rsidR="001306E1">
        <w:t>D</w:t>
      </w:r>
      <w:r w:rsidRPr="00F75D72">
        <w:t>etention</w:t>
      </w:r>
      <w:r w:rsidR="000E5440">
        <w:t xml:space="preserve"> and</w:t>
      </w:r>
      <w:r w:rsidRPr="00F75D72">
        <w:t xml:space="preserve"> </w:t>
      </w:r>
      <w:r w:rsidR="001306E1">
        <w:t>T</w:t>
      </w:r>
      <w:r w:rsidRPr="00F75D72">
        <w:t xml:space="preserve">orture and </w:t>
      </w:r>
      <w:r w:rsidR="000E5440">
        <w:t xml:space="preserve">other </w:t>
      </w:r>
      <w:r w:rsidR="001306E1">
        <w:t>I</w:t>
      </w:r>
      <w:r w:rsidRPr="00F75D72">
        <w:t>ll-</w:t>
      </w:r>
      <w:r w:rsidR="001306E1">
        <w:t>T</w:t>
      </w:r>
      <w:r w:rsidRPr="00F75D72">
        <w:t xml:space="preserve">reatment in </w:t>
      </w:r>
      <w:r w:rsidR="001306E1">
        <w:t>P</w:t>
      </w:r>
      <w:r w:rsidRPr="00F75D72">
        <w:t xml:space="preserve">olice </w:t>
      </w:r>
      <w:r w:rsidR="001306E1">
        <w:t>S</w:t>
      </w:r>
      <w:r w:rsidRPr="00F75D72">
        <w:t>tations</w:t>
      </w:r>
      <w:bookmarkEnd w:id="21"/>
      <w:bookmarkEnd w:id="22"/>
    </w:p>
    <w:p w14:paraId="06CC8C77" w14:textId="77777777" w:rsidR="008B59BE" w:rsidRPr="00F75D72" w:rsidRDefault="008B59BE" w:rsidP="008B59BE">
      <w:pPr>
        <w:pStyle w:val="Heading2"/>
        <w:spacing w:line="240" w:lineRule="auto"/>
      </w:pPr>
      <w:bookmarkStart w:id="23" w:name="_Toc63892242"/>
      <w:bookmarkStart w:id="24" w:name="_Toc66643126"/>
      <w:r w:rsidRPr="00F75D72">
        <w:t xml:space="preserve">5.1.1 Arbitrary </w:t>
      </w:r>
      <w:bookmarkEnd w:id="23"/>
      <w:r w:rsidRPr="00F75D72">
        <w:t>detention</w:t>
      </w:r>
      <w:bookmarkEnd w:id="24"/>
      <w:r w:rsidRPr="00F75D72">
        <w:t xml:space="preserve"> </w:t>
      </w:r>
    </w:p>
    <w:p w14:paraId="703564DA" w14:textId="2744D8EC" w:rsidR="008B59BE" w:rsidRPr="00F75D72" w:rsidRDefault="008B59BE" w:rsidP="008B59BE">
      <w:pPr>
        <w:spacing w:line="240" w:lineRule="auto"/>
        <w:jc w:val="both"/>
      </w:pPr>
      <w:r w:rsidRPr="00F75D72">
        <w:t>Since March 2017, an estimated</w:t>
      </w:r>
      <w:commentRangeStart w:id="25"/>
      <w:commentRangeStart w:id="26"/>
      <w:r w:rsidRPr="00F75D72">
        <w:t xml:space="preserve"> one million</w:t>
      </w:r>
      <w:commentRangeEnd w:id="25"/>
      <w:r w:rsidRPr="00F75D72">
        <w:rPr>
          <w:rStyle w:val="CommentReference"/>
        </w:rPr>
        <w:commentReference w:id="25"/>
      </w:r>
      <w:commentRangeEnd w:id="26"/>
      <w:r w:rsidRPr="00F75D72">
        <w:rPr>
          <w:rStyle w:val="CommentReference"/>
        </w:rPr>
        <w:commentReference w:id="26"/>
      </w:r>
      <w:r w:rsidRPr="00F75D72">
        <w:t xml:space="preserve"> or more Muslim men and women in Xinjiang have been detained and sent to what the government refers to as </w:t>
      </w:r>
      <w:r w:rsidR="003B3194">
        <w:t>“</w:t>
      </w:r>
      <w:r w:rsidRPr="00F75D72">
        <w:t>vocational training cent</w:t>
      </w:r>
      <w:r w:rsidR="00C5713B">
        <w:t>r</w:t>
      </w:r>
      <w:r w:rsidRPr="00F75D72">
        <w:t>es</w:t>
      </w:r>
      <w:r w:rsidR="003B3194">
        <w:t>”</w:t>
      </w:r>
      <w:r w:rsidRPr="00F75D72">
        <w:t xml:space="preserve"> or </w:t>
      </w:r>
      <w:r w:rsidR="003B3194">
        <w:t>“</w:t>
      </w:r>
      <w:r w:rsidRPr="00F75D72">
        <w:t>re-education camps</w:t>
      </w:r>
      <w:r w:rsidR="003B3194">
        <w:t>”</w:t>
      </w:r>
      <w:r w:rsidRPr="00F75D72">
        <w:t>.</w:t>
      </w:r>
      <w:r w:rsidRPr="00F75D72">
        <w:rPr>
          <w:rStyle w:val="FootnoteReference"/>
        </w:rPr>
        <w:t xml:space="preserve"> </w:t>
      </w:r>
      <w:r w:rsidRPr="00F75D72">
        <w:rPr>
          <w:rStyle w:val="FootnoteReference"/>
        </w:rPr>
        <w:footnoteReference w:id="103"/>
      </w:r>
      <w:r w:rsidRPr="00F75D72">
        <w:t xml:space="preserve"> </w:t>
      </w:r>
      <w:commentRangeStart w:id="27"/>
      <w:commentRangeStart w:id="28"/>
      <w:r w:rsidRPr="00F75D72">
        <w:t>These facilities are more accurately described as internment camps</w:t>
      </w:r>
      <w:commentRangeEnd w:id="27"/>
      <w:r w:rsidRPr="00F75D72">
        <w:rPr>
          <w:rStyle w:val="CommentReference"/>
        </w:rPr>
        <w:commentReference w:id="27"/>
      </w:r>
      <w:commentRangeEnd w:id="28"/>
      <w:r w:rsidRPr="00F75D72">
        <w:rPr>
          <w:rStyle w:val="CommentReference"/>
        </w:rPr>
        <w:commentReference w:id="28"/>
      </w:r>
      <w:r w:rsidRPr="00F75D72">
        <w:t xml:space="preserve">. Amnesty International interviewed XX people – XX men and XX woman – who </w:t>
      </w:r>
      <w:r w:rsidR="003B3194">
        <w:t>had been</w:t>
      </w:r>
      <w:r w:rsidRPr="00F75D72">
        <w:t xml:space="preserve"> sent to these camps. All of these survivors were detained arbitrarily for non-violent and, by all reasonable standards, lawful conduct. </w:t>
      </w:r>
    </w:p>
    <w:p w14:paraId="4B6B052B" w14:textId="7A27B3AD" w:rsidR="008B59BE" w:rsidRPr="00F75D72" w:rsidRDefault="008B59BE" w:rsidP="008B59BE">
      <w:pPr>
        <w:spacing w:line="240" w:lineRule="auto"/>
        <w:jc w:val="both"/>
      </w:pPr>
      <w:r w:rsidRPr="00F75D72">
        <w:t>The process by which survivors were detained appears to be extra-legal. All of the detainees were denied due process during and after their initial detention. None were allowed access to legal counsel. None were provided with an arrest warrant or even a reason for their detention that included a credible allegation of a known criminal offense under Chinese law or for any offense that would traditionally be considered a crime in any country that guarantees equal protection under the law.</w:t>
      </w:r>
      <w:r w:rsidRPr="00F75D72">
        <w:rPr>
          <w:rStyle w:val="FootnoteReference"/>
        </w:rPr>
        <w:footnoteReference w:id="104"/>
      </w:r>
      <w:r w:rsidR="00F75D72" w:rsidRPr="00F75D72">
        <w:t xml:space="preserve"> </w:t>
      </w:r>
    </w:p>
    <w:p w14:paraId="63B213C4" w14:textId="24B62F95" w:rsidR="008B59BE" w:rsidRPr="00F75D72" w:rsidRDefault="008B59BE" w:rsidP="008B59BE">
      <w:pPr>
        <w:spacing w:line="240" w:lineRule="auto"/>
        <w:jc w:val="both"/>
      </w:pPr>
      <w:r w:rsidRPr="00F75D72">
        <w:t xml:space="preserve">Nearly all of the internment camp survivors Amnesty International </w:t>
      </w:r>
      <w:r w:rsidR="003B3194" w:rsidRPr="00F75D72">
        <w:t xml:space="preserve">interviewed </w:t>
      </w:r>
      <w:r w:rsidRPr="00F75D72">
        <w:t>were detained without warning. Many were detained from their houses in the middle of the night.</w:t>
      </w:r>
      <w:r w:rsidRPr="00F75D72">
        <w:rPr>
          <w:rStyle w:val="FootnoteReference"/>
        </w:rPr>
        <w:footnoteReference w:id="105"/>
      </w:r>
      <w:r w:rsidRPr="00F75D72">
        <w:t xml:space="preserve"> Many were called by the police or by their village administration office and told to report to a police station – often under the preten</w:t>
      </w:r>
      <w:r w:rsidR="00FD15F7">
        <w:t>c</w:t>
      </w:r>
      <w:r w:rsidRPr="00F75D72">
        <w:t>e of handing in their passport – and then detained once they arrived.</w:t>
      </w:r>
      <w:r w:rsidRPr="00F75D72">
        <w:rPr>
          <w:rStyle w:val="FootnoteReference"/>
        </w:rPr>
        <w:t xml:space="preserve"> </w:t>
      </w:r>
      <w:r w:rsidRPr="00F75D72">
        <w:rPr>
          <w:rStyle w:val="FootnoteReference"/>
        </w:rPr>
        <w:footnoteReference w:id="106"/>
      </w:r>
      <w:r w:rsidRPr="00F75D72">
        <w:t xml:space="preserve"> Several were pressured by government officials or employers to come back from working, studying, or living abroad</w:t>
      </w:r>
      <w:r w:rsidR="00F75D72" w:rsidRPr="00F75D72">
        <w:rPr>
          <w:rStyle w:val="FootnoteReference"/>
        </w:rPr>
        <w:t xml:space="preserve"> </w:t>
      </w:r>
      <w:r w:rsidRPr="00F75D72">
        <w:t xml:space="preserve">and then detained shortly after returning, often </w:t>
      </w:r>
      <w:r w:rsidR="003B3194">
        <w:t>at</w:t>
      </w:r>
      <w:r w:rsidR="003B3194" w:rsidRPr="00F75D72">
        <w:t xml:space="preserve"> </w:t>
      </w:r>
      <w:r w:rsidRPr="00F75D72">
        <w:t>the airport or land border.</w:t>
      </w:r>
      <w:r w:rsidRPr="00F75D72">
        <w:rPr>
          <w:rStyle w:val="FootnoteReference"/>
        </w:rPr>
        <w:footnoteReference w:id="107"/>
      </w:r>
      <w:r w:rsidRPr="00F75D72">
        <w:t xml:space="preserve"> </w:t>
      </w:r>
    </w:p>
    <w:p w14:paraId="41AD3B8B" w14:textId="77777777" w:rsidR="008B59BE" w:rsidRPr="00F75D72" w:rsidRDefault="008B59BE" w:rsidP="008B59BE">
      <w:r w:rsidRPr="00F75D72">
        <w:rPr>
          <w:highlight w:val="yellow"/>
        </w:rPr>
        <w:t xml:space="preserve"> [START TEXT BOX]</w:t>
      </w:r>
    </w:p>
    <w:p w14:paraId="2DD20835" w14:textId="7C4C3401" w:rsidR="008B59BE" w:rsidRPr="00F75D72" w:rsidRDefault="002F67ED" w:rsidP="008B59BE">
      <w:pPr>
        <w:pStyle w:val="Heading2"/>
        <w:spacing w:line="240" w:lineRule="auto"/>
      </w:pPr>
      <w:bookmarkStart w:id="29" w:name="_Toc63892241"/>
      <w:bookmarkStart w:id="30" w:name="_Toc66643127"/>
      <w:r w:rsidRPr="00F75D72">
        <w:lastRenderedPageBreak/>
        <w:t xml:space="preserve">LEGAL </w:t>
      </w:r>
      <w:r w:rsidR="00D1268A" w:rsidRPr="00F75D72">
        <w:t xml:space="preserve">TEXT BOX: </w:t>
      </w:r>
      <w:r w:rsidR="008B59BE" w:rsidRPr="00F75D72">
        <w:t xml:space="preserve">Arrest and </w:t>
      </w:r>
      <w:r w:rsidR="001306E1">
        <w:t>d</w:t>
      </w:r>
      <w:r w:rsidR="008B59BE" w:rsidRPr="00F75D72">
        <w:t xml:space="preserve">etention under </w:t>
      </w:r>
      <w:commentRangeStart w:id="31"/>
      <w:commentRangeStart w:id="32"/>
      <w:r w:rsidR="008B59BE" w:rsidRPr="00F75D72">
        <w:t>Chinese</w:t>
      </w:r>
      <w:commentRangeEnd w:id="31"/>
      <w:r w:rsidR="008B59BE" w:rsidRPr="00F75D72">
        <w:rPr>
          <w:rStyle w:val="CommentReference"/>
          <w:rFonts w:asciiTheme="minorHAnsi" w:eastAsiaTheme="minorHAnsi" w:hAnsiTheme="minorHAnsi" w:cstheme="minorBidi"/>
          <w:color w:val="auto"/>
        </w:rPr>
        <w:commentReference w:id="31"/>
      </w:r>
      <w:commentRangeEnd w:id="32"/>
      <w:r w:rsidR="008B59BE" w:rsidRPr="00F75D72">
        <w:rPr>
          <w:rStyle w:val="CommentReference"/>
          <w:rFonts w:asciiTheme="minorHAnsi" w:eastAsiaTheme="minorHAnsi" w:hAnsiTheme="minorHAnsi" w:cstheme="minorBidi"/>
          <w:color w:val="auto"/>
        </w:rPr>
        <w:commentReference w:id="32"/>
      </w:r>
      <w:r w:rsidR="008B59BE" w:rsidRPr="00F75D72">
        <w:t xml:space="preserve"> and international law</w:t>
      </w:r>
      <w:r w:rsidR="008B59BE" w:rsidRPr="00F75D72">
        <w:rPr>
          <w:rStyle w:val="FootnoteReference"/>
        </w:rPr>
        <w:footnoteReference w:id="108"/>
      </w:r>
      <w:bookmarkEnd w:id="29"/>
      <w:bookmarkEnd w:id="30"/>
      <w:r w:rsidR="008B59BE" w:rsidRPr="00F75D72">
        <w:t xml:space="preserve"> </w:t>
      </w:r>
    </w:p>
    <w:p w14:paraId="6D91A262" w14:textId="7E81DD1C" w:rsidR="008B59BE" w:rsidRPr="00F75D72" w:rsidRDefault="008B59BE" w:rsidP="008B59BE">
      <w:pPr>
        <w:tabs>
          <w:tab w:val="left" w:pos="6870"/>
        </w:tabs>
        <w:spacing w:line="240" w:lineRule="auto"/>
        <w:jc w:val="both"/>
      </w:pPr>
      <w:r w:rsidRPr="00F75D72">
        <w:t>Under international human rights law, everyone has the right to liberty.</w:t>
      </w:r>
      <w:r w:rsidRPr="00F75D72">
        <w:rPr>
          <w:rStyle w:val="FootnoteReference"/>
        </w:rPr>
        <w:footnoteReference w:id="109"/>
      </w:r>
      <w:r w:rsidR="00F75D72" w:rsidRPr="00F75D72">
        <w:t xml:space="preserve"> </w:t>
      </w:r>
      <w:r w:rsidRPr="00F75D72">
        <w:t>Arrest or detention is permissible only for reasons</w:t>
      </w:r>
      <w:r w:rsidR="00857A97">
        <w:t>,</w:t>
      </w:r>
      <w:r w:rsidRPr="00F75D72">
        <w:t xml:space="preserve"> and according to procedures</w:t>
      </w:r>
      <w:r w:rsidR="00857A97">
        <w:t>,</w:t>
      </w:r>
      <w:r w:rsidRPr="00F75D72">
        <w:t xml:space="preserve"> that are established by law.</w:t>
      </w:r>
      <w:r w:rsidRPr="00F75D72">
        <w:rPr>
          <w:rStyle w:val="FootnoteReference"/>
        </w:rPr>
        <w:footnoteReference w:id="110"/>
      </w:r>
      <w:r w:rsidRPr="00F75D72">
        <w:t xml:space="preserve"> Domestic law authorizing arrest and detention and setting out procedures for arrest and detention must conform to international standards.</w:t>
      </w:r>
      <w:r w:rsidRPr="00F75D72">
        <w:rPr>
          <w:rStyle w:val="FootnoteReference"/>
        </w:rPr>
        <w:footnoteReference w:id="111"/>
      </w:r>
      <w:r w:rsidRPr="00F75D72">
        <w:t xml:space="preserve"> </w:t>
      </w:r>
    </w:p>
    <w:p w14:paraId="070F6E3C" w14:textId="570C70F5" w:rsidR="008B59BE" w:rsidRPr="00F75D72" w:rsidRDefault="008B59BE" w:rsidP="008B59BE">
      <w:pPr>
        <w:tabs>
          <w:tab w:val="left" w:pos="6870"/>
        </w:tabs>
        <w:spacing w:line="240" w:lineRule="auto"/>
        <w:jc w:val="both"/>
      </w:pPr>
      <w:r w:rsidRPr="00F75D72">
        <w:t>Arbitrary arrest or detention is always prohibited under international standards.</w:t>
      </w:r>
      <w:r w:rsidRPr="00F75D72">
        <w:rPr>
          <w:rStyle w:val="FootnoteReference"/>
        </w:rPr>
        <w:footnoteReference w:id="112"/>
      </w:r>
      <w:r w:rsidRPr="00F75D72">
        <w:t xml:space="preserve"> Arrests and detention must not be based on discriminatory grounds. Policies and procedures allowing arrest and detention based on racial, ethnic, or other profiling should be prohibited.</w:t>
      </w:r>
      <w:r w:rsidRPr="00F75D72">
        <w:rPr>
          <w:rStyle w:val="FootnoteReference"/>
        </w:rPr>
        <w:footnoteReference w:id="113"/>
      </w:r>
      <w:r w:rsidRPr="00F75D72">
        <w:t xml:space="preserve"> The prohibition of arbitrary detention is a norm of customary international law. It cannot be the subject of treaty reservations and must be respected at all times, including in time</w:t>
      </w:r>
      <w:r w:rsidR="00857A97">
        <w:t>s</w:t>
      </w:r>
      <w:r w:rsidRPr="00F75D72">
        <w:t xml:space="preserve"> of war or other public emergency.</w:t>
      </w:r>
      <w:r w:rsidRPr="00F75D72">
        <w:rPr>
          <w:rStyle w:val="FootnoteReference"/>
        </w:rPr>
        <w:footnoteReference w:id="114"/>
      </w:r>
      <w:r w:rsidRPr="00F75D72">
        <w:t xml:space="preserve"> Enforced disappearance and secret detention are arbitrary per</w:t>
      </w:r>
      <w:r w:rsidR="00857A97">
        <w:t> </w:t>
      </w:r>
      <w:r w:rsidRPr="00F75D72">
        <w:t>se.</w:t>
      </w:r>
      <w:r w:rsidRPr="00F75D72">
        <w:rPr>
          <w:rStyle w:val="FootnoteReference"/>
        </w:rPr>
        <w:footnoteReference w:id="115"/>
      </w:r>
    </w:p>
    <w:p w14:paraId="7604A52C" w14:textId="2486FCF6" w:rsidR="008B59BE" w:rsidRPr="00F75D72" w:rsidRDefault="008B59BE" w:rsidP="008B59BE">
      <w:pPr>
        <w:tabs>
          <w:tab w:val="left" w:pos="2445"/>
        </w:tabs>
        <w:spacing w:line="240" w:lineRule="auto"/>
        <w:jc w:val="both"/>
      </w:pPr>
      <w:r w:rsidRPr="00F75D72">
        <w:t xml:space="preserve">When anyone is arrested or detained, they must be </w:t>
      </w:r>
      <w:commentRangeStart w:id="33"/>
      <w:r w:rsidRPr="00F75D72">
        <w:t>notified</w:t>
      </w:r>
      <w:commentRangeEnd w:id="33"/>
      <w:r w:rsidRPr="00F75D72">
        <w:rPr>
          <w:rStyle w:val="CommentReference"/>
        </w:rPr>
        <w:commentReference w:id="33"/>
      </w:r>
      <w:r w:rsidRPr="00F75D72">
        <w:t xml:space="preserve"> of the reasons for their arrest or detention and of their rights, including their right to </w:t>
      </w:r>
      <w:r w:rsidR="00857A97">
        <w:t xml:space="preserve">legal </w:t>
      </w:r>
      <w:r w:rsidRPr="00F75D72">
        <w:t>counsel.</w:t>
      </w:r>
      <w:r w:rsidRPr="00F75D72">
        <w:rPr>
          <w:rStyle w:val="FootnoteReference"/>
        </w:rPr>
        <w:footnoteReference w:id="116"/>
      </w:r>
      <w:r w:rsidRPr="00F75D72">
        <w:t xml:space="preserve"> They must be informed promptly of any charges against them.</w:t>
      </w:r>
      <w:r w:rsidRPr="00F75D72">
        <w:rPr>
          <w:rStyle w:val="FootnoteReference"/>
        </w:rPr>
        <w:footnoteReference w:id="117"/>
      </w:r>
      <w:r w:rsidRPr="00F75D72">
        <w:t xml:space="preserve"> This information is essential to allow the person to challenge the lawfulness of their arrest or detention and, if they are charged, to start preparing their defence. </w:t>
      </w:r>
    </w:p>
    <w:p w14:paraId="6C9F9E0E" w14:textId="409CD314" w:rsidR="00A84260" w:rsidRDefault="008B59BE" w:rsidP="00112990">
      <w:pPr>
        <w:tabs>
          <w:tab w:val="left" w:pos="2445"/>
        </w:tabs>
        <w:spacing w:line="240" w:lineRule="auto"/>
        <w:jc w:val="both"/>
      </w:pPr>
      <w:r w:rsidRPr="00F75D72">
        <w:t xml:space="preserve">International standards require that anyone arrested or detained </w:t>
      </w:r>
      <w:r w:rsidR="00857A97">
        <w:t>be</w:t>
      </w:r>
      <w:r w:rsidR="00857A97" w:rsidRPr="00F75D72">
        <w:t xml:space="preserve"> </w:t>
      </w:r>
      <w:r w:rsidRPr="00F75D72">
        <w:t xml:space="preserve">informed of their rights and </w:t>
      </w:r>
      <w:r w:rsidR="00857A97">
        <w:t>be</w:t>
      </w:r>
      <w:r w:rsidR="00857A97" w:rsidRPr="00F75D72">
        <w:t xml:space="preserve"> </w:t>
      </w:r>
      <w:r w:rsidRPr="00F75D72">
        <w:t>provided with an explanation of how they may avail themselves of such rights. These standards variously require notification of rights</w:t>
      </w:r>
      <w:r w:rsidR="00857A97">
        <w:t>,</w:t>
      </w:r>
      <w:r w:rsidRPr="00F75D72">
        <w:t xml:space="preserve"> including the right to notify a third person, the right to legal counsel, the right to medical assistance, the right to challenge the lawfulness of detention, the right not to incriminate oneself, including the right to remain silent, and the right to complain and recourse for complaints about ill-treatment or conditions.</w:t>
      </w:r>
      <w:r w:rsidRPr="00F75D72">
        <w:rPr>
          <w:rStyle w:val="FootnoteReference"/>
        </w:rPr>
        <w:footnoteReference w:id="118"/>
      </w:r>
    </w:p>
    <w:p w14:paraId="0A80FC0D" w14:textId="767E6697" w:rsidR="008B59BE" w:rsidRPr="00F75D72" w:rsidRDefault="00A84260" w:rsidP="00A84260">
      <w:pPr>
        <w:tabs>
          <w:tab w:val="left" w:pos="2445"/>
        </w:tabs>
        <w:spacing w:line="240" w:lineRule="auto"/>
        <w:jc w:val="both"/>
      </w:pPr>
      <w:r>
        <w:t>T</w:t>
      </w:r>
      <w:commentRangeStart w:id="34"/>
      <w:r w:rsidR="008B59BE" w:rsidRPr="00F75D72">
        <w:t xml:space="preserve">he right not to be compelled to incriminate oneself </w:t>
      </w:r>
      <w:commentRangeEnd w:id="34"/>
      <w:r w:rsidR="008B59BE" w:rsidRPr="00F75D72">
        <w:rPr>
          <w:rStyle w:val="CommentReference"/>
        </w:rPr>
        <w:commentReference w:id="34"/>
      </w:r>
      <w:r w:rsidR="008B59BE" w:rsidRPr="00F75D72">
        <w:t>or confess guilt is broad. It prohibits any form of coercion, direct or indirect, physical or psychological. Such coercion includes, but is not limited to, torture and other cruel, inhuman</w:t>
      </w:r>
      <w:r w:rsidR="004279A0">
        <w:t>,</w:t>
      </w:r>
      <w:r w:rsidR="008B59BE" w:rsidRPr="00F75D72">
        <w:t xml:space="preserve"> or degrading treatment. (See </w:t>
      </w:r>
      <w:r w:rsidR="008B59BE" w:rsidRPr="00A84260">
        <w:t>section X for</w:t>
      </w:r>
      <w:r w:rsidR="008B59BE" w:rsidRPr="00F75D72">
        <w:t xml:space="preserve"> more about torture and other ill-treatment under international law.)</w:t>
      </w:r>
    </w:p>
    <w:p w14:paraId="11522A09" w14:textId="6A32A1DE" w:rsidR="008B59BE" w:rsidRPr="00F75D72" w:rsidRDefault="008B59BE" w:rsidP="008B59BE">
      <w:pPr>
        <w:spacing w:line="240" w:lineRule="atLeast"/>
        <w:jc w:val="both"/>
      </w:pPr>
      <w:r w:rsidRPr="00F75D72">
        <w:t xml:space="preserve">All people are entitled to equality before the law and to equal protection </w:t>
      </w:r>
      <w:r w:rsidR="004279A0">
        <w:t>under</w:t>
      </w:r>
      <w:r w:rsidR="004279A0" w:rsidRPr="00F75D72">
        <w:t xml:space="preserve"> </w:t>
      </w:r>
      <w:r w:rsidRPr="00F75D72">
        <w:t>the law. Prosecutions or anti-terrorism laws targeting one ethnic group are discriminatory and never permitted.</w:t>
      </w:r>
      <w:r w:rsidR="00F75D72" w:rsidRPr="00F75D72">
        <w:t xml:space="preserve"> </w:t>
      </w:r>
      <w:r w:rsidRPr="00F75D72">
        <w:t>There can never be objective and reasonable grounds for subjecting a person to exceptional criminal procedures or specially constituted courts or tribunals on the grounds of their race, colour, sex, language, religion, political or other opinion, national or social origin, property, birth</w:t>
      </w:r>
      <w:r w:rsidR="004279A0">
        <w:t>,</w:t>
      </w:r>
      <w:r w:rsidRPr="00F75D72">
        <w:t xml:space="preserve"> or other status. </w:t>
      </w:r>
    </w:p>
    <w:p w14:paraId="18234E4C" w14:textId="77777777" w:rsidR="008B59BE" w:rsidRPr="00F75D72" w:rsidRDefault="008B59BE" w:rsidP="008B59BE">
      <w:pPr>
        <w:tabs>
          <w:tab w:val="left" w:pos="2445"/>
        </w:tabs>
        <w:spacing w:line="240" w:lineRule="auto"/>
        <w:jc w:val="both"/>
      </w:pPr>
      <w:commentRangeStart w:id="35"/>
      <w:commentRangeStart w:id="36"/>
      <w:r w:rsidRPr="00F75D72">
        <w:rPr>
          <w:i/>
        </w:rPr>
        <w:lastRenderedPageBreak/>
        <w:t>Biometric data must be collected in a way that respects human rights.</w:t>
      </w:r>
      <w:r w:rsidRPr="00F75D72">
        <w:rPr>
          <w:rStyle w:val="FootnoteReference"/>
          <w:i/>
        </w:rPr>
        <w:footnoteReference w:id="119"/>
      </w:r>
      <w:r w:rsidRPr="00F75D72">
        <w:rPr>
          <w:i/>
        </w:rPr>
        <w:t xml:space="preserve"> </w:t>
      </w:r>
      <w:r w:rsidRPr="00F75D72">
        <w:t>Rights to privacy and bodily integrity in Chinese law.</w:t>
      </w:r>
      <w:r w:rsidRPr="00F75D72">
        <w:rPr>
          <w:rStyle w:val="FootnoteReference"/>
        </w:rPr>
        <w:footnoteReference w:id="120"/>
      </w:r>
      <w:r w:rsidRPr="00F75D72">
        <w:t xml:space="preserve"> </w:t>
      </w:r>
      <w:commentRangeEnd w:id="35"/>
    </w:p>
    <w:p w14:paraId="408AE87F" w14:textId="7101DDA7" w:rsidR="008B59BE" w:rsidRPr="00F75D72" w:rsidRDefault="008B59BE" w:rsidP="00D1268A">
      <w:pPr>
        <w:tabs>
          <w:tab w:val="left" w:pos="2445"/>
        </w:tabs>
        <w:spacing w:line="240" w:lineRule="auto"/>
        <w:jc w:val="both"/>
      </w:pPr>
      <w:r w:rsidRPr="00F75D72">
        <w:rPr>
          <w:highlight w:val="yellow"/>
        </w:rPr>
        <w:t>[END TEXT BOX]</w:t>
      </w:r>
      <w:r w:rsidRPr="00F75D72">
        <w:rPr>
          <w:rStyle w:val="CommentReference"/>
          <w:highlight w:val="yellow"/>
        </w:rPr>
        <w:commentReference w:id="35"/>
      </w:r>
      <w:commentRangeEnd w:id="36"/>
      <w:r w:rsidRPr="00F75D72">
        <w:rPr>
          <w:rStyle w:val="CommentReference"/>
          <w:highlight w:val="yellow"/>
        </w:rPr>
        <w:commentReference w:id="36"/>
      </w:r>
    </w:p>
    <w:p w14:paraId="2C061C1E" w14:textId="38018716" w:rsidR="008B59BE" w:rsidRPr="00F75D72" w:rsidRDefault="00D1268A" w:rsidP="00D1268A">
      <w:pPr>
        <w:pStyle w:val="Heading2"/>
      </w:pPr>
      <w:bookmarkStart w:id="37" w:name="_Toc66643128"/>
      <w:r w:rsidRPr="00F75D72">
        <w:t>5.1.2</w:t>
      </w:r>
      <w:r w:rsidR="008B59BE" w:rsidRPr="00F75D72">
        <w:t xml:space="preserve"> ‘Reasons’ for detention</w:t>
      </w:r>
      <w:bookmarkEnd w:id="37"/>
    </w:p>
    <w:p w14:paraId="0171656C" w14:textId="49EF7882" w:rsidR="008B59BE" w:rsidRPr="00F75D72" w:rsidRDefault="008B59BE" w:rsidP="008B59BE">
      <w:pPr>
        <w:spacing w:line="240" w:lineRule="auto"/>
        <w:jc w:val="both"/>
      </w:pPr>
      <w:r w:rsidRPr="00F75D72">
        <w:t xml:space="preserve">Many detainees </w:t>
      </w:r>
      <w:r w:rsidR="00B00626">
        <w:t xml:space="preserve">were </w:t>
      </w:r>
      <w:r w:rsidRPr="00F75D72">
        <w:t>not provided with a reason for their detention until after they were sent to an internment camp, and often not until shortly before they were released</w:t>
      </w:r>
      <w:r w:rsidR="00B00626">
        <w:t>,</w:t>
      </w:r>
      <w:r w:rsidRPr="00F75D72">
        <w:t xml:space="preserve"> when they were forced to </w:t>
      </w:r>
      <w:r w:rsidR="00B00626">
        <w:t>“</w:t>
      </w:r>
      <w:r w:rsidRPr="00F75D72">
        <w:t>confess</w:t>
      </w:r>
      <w:r w:rsidR="00B00626">
        <w:t>” to</w:t>
      </w:r>
      <w:r w:rsidRPr="00F75D72">
        <w:t xml:space="preserve"> crimes.</w:t>
      </w:r>
      <w:r w:rsidRPr="00F75D72">
        <w:rPr>
          <w:rStyle w:val="FootnoteReference"/>
        </w:rPr>
        <w:footnoteReference w:id="121"/>
      </w:r>
      <w:r w:rsidRPr="00F75D72">
        <w:t xml:space="preserve"> Several were given different reason</w:t>
      </w:r>
      <w:r w:rsidR="00B00626">
        <w:t>s</w:t>
      </w:r>
      <w:r w:rsidRPr="00F75D72">
        <w:t xml:space="preserve"> for their detention when they were detained th</w:t>
      </w:r>
      <w:r w:rsidR="00B00626">
        <w:t>a</w:t>
      </w:r>
      <w:r w:rsidRPr="00F75D72">
        <w:t>n they were when they were released.</w:t>
      </w:r>
      <w:r w:rsidRPr="00F75D72">
        <w:rPr>
          <w:rStyle w:val="FootnoteReference"/>
        </w:rPr>
        <w:footnoteReference w:id="122"/>
      </w:r>
      <w:r w:rsidRPr="00F75D72">
        <w:t xml:space="preserve"> Some were never </w:t>
      </w:r>
      <w:r w:rsidR="00B00626">
        <w:t>given</w:t>
      </w:r>
      <w:r w:rsidRPr="00F75D72">
        <w:t xml:space="preserve"> a reason.</w:t>
      </w:r>
      <w:r w:rsidRPr="00F75D72">
        <w:rPr>
          <w:rStyle w:val="FootnoteReference"/>
        </w:rPr>
        <w:footnoteReference w:id="123"/>
      </w:r>
      <w:r w:rsidRPr="00F75D72">
        <w:t xml:space="preserve"> </w:t>
      </w:r>
    </w:p>
    <w:p w14:paraId="764C8E63" w14:textId="01F1C87D" w:rsidR="008B59BE" w:rsidRPr="00F75D72" w:rsidRDefault="008B59BE" w:rsidP="008B59BE">
      <w:pPr>
        <w:spacing w:line="240" w:lineRule="auto"/>
        <w:jc w:val="both"/>
      </w:pPr>
      <w:r w:rsidRPr="00F75D72">
        <w:t xml:space="preserve">The reasons for detention provided to detainees interviewed by Amnesty International were often not tied to specific acts; rather, detainees were informed that they had been classified as a </w:t>
      </w:r>
      <w:r w:rsidR="00B00626">
        <w:t>“</w:t>
      </w:r>
      <w:r w:rsidRPr="00F75D72">
        <w:t>suspicious</w:t>
      </w:r>
      <w:r w:rsidR="00B00626">
        <w:t>”</w:t>
      </w:r>
      <w:r w:rsidRPr="00F75D72">
        <w:t xml:space="preserve"> or </w:t>
      </w:r>
      <w:r w:rsidR="00B00626">
        <w:t>“</w:t>
      </w:r>
      <w:r w:rsidRPr="00F75D72">
        <w:t>untrustworthy</w:t>
      </w:r>
      <w:r w:rsidR="00B00626">
        <w:t>”</w:t>
      </w:r>
      <w:r w:rsidRPr="00F75D72">
        <w:t xml:space="preserve"> person, which is grounds for </w:t>
      </w:r>
      <w:r w:rsidR="00B00626">
        <w:t>internment</w:t>
      </w:r>
      <w:r w:rsidRPr="00F75D72">
        <w:t>. The criteria for such classifications are vague and appear to include all the type</w:t>
      </w:r>
      <w:r w:rsidR="00B00626">
        <w:t>s</w:t>
      </w:r>
      <w:r w:rsidRPr="00F75D72">
        <w:t xml:space="preserve"> of reasons identified below as well as anything else that government officials consider to be related to the </w:t>
      </w:r>
      <w:r w:rsidR="00B00626">
        <w:t>“</w:t>
      </w:r>
      <w:r w:rsidRPr="00F75D72">
        <w:t>three evils forces</w:t>
      </w:r>
      <w:r w:rsidR="00B00626">
        <w:t>”</w:t>
      </w:r>
      <w:r w:rsidRPr="00F75D72">
        <w:t xml:space="preserve"> of terrorism, extremism, </w:t>
      </w:r>
      <w:r w:rsidR="00B00626">
        <w:t>and</w:t>
      </w:r>
      <w:r w:rsidR="00B00626" w:rsidRPr="00F75D72">
        <w:t xml:space="preserve"> </w:t>
      </w:r>
      <w:r w:rsidRPr="00F75D72">
        <w:t xml:space="preserve">separatism, all of which are themselves terms that </w:t>
      </w:r>
      <w:r w:rsidR="00B00626">
        <w:t>the Government of China has</w:t>
      </w:r>
      <w:r w:rsidRPr="00F75D72">
        <w:t xml:space="preserve"> used in vague and overbroad ways.</w:t>
      </w:r>
      <w:r w:rsidRPr="00F75D72">
        <w:rPr>
          <w:rStyle w:val="FootnoteReference"/>
        </w:rPr>
        <w:footnoteReference w:id="124"/>
      </w:r>
      <w:r w:rsidRPr="00F75D72">
        <w:t xml:space="preserve"> </w:t>
      </w:r>
    </w:p>
    <w:p w14:paraId="71FF67F8" w14:textId="7759A11C" w:rsidR="008B59BE" w:rsidRPr="00F75D72" w:rsidRDefault="008B59BE" w:rsidP="008B59BE">
      <w:pPr>
        <w:spacing w:line="240" w:lineRule="auto"/>
        <w:jc w:val="both"/>
      </w:pPr>
      <w:r w:rsidRPr="00F75D72">
        <w:t>The reasons provided to detainees that did involve specific acts general</w:t>
      </w:r>
      <w:r w:rsidR="00B00626">
        <w:t>ly</w:t>
      </w:r>
      <w:r w:rsidRPr="00F75D72">
        <w:t xml:space="preserve"> fell into a few broad categories.</w:t>
      </w:r>
      <w:r w:rsidR="00F75D72" w:rsidRPr="00F75D72">
        <w:t xml:space="preserve"> </w:t>
      </w:r>
      <w:r w:rsidRPr="00F75D72">
        <w:t>One category includes offenses related to foreign countries. Numerous survivors were detained for living, travelling, or studying abroad or for communicating with people abroad.</w:t>
      </w:r>
      <w:r w:rsidRPr="00F75D72">
        <w:rPr>
          <w:rStyle w:val="FootnoteReference"/>
        </w:rPr>
        <w:footnoteReference w:id="125"/>
      </w:r>
      <w:r w:rsidRPr="00F75D72">
        <w:t xml:space="preserve"> Many were detained for being </w:t>
      </w:r>
      <w:r w:rsidR="00B00626">
        <w:t>“</w:t>
      </w:r>
      <w:r w:rsidRPr="00F75D72">
        <w:t>connected</w:t>
      </w:r>
      <w:r w:rsidR="00B00626">
        <w:t>”</w:t>
      </w:r>
      <w:r w:rsidRPr="00F75D72">
        <w:t xml:space="preserve"> with people who lived, travelled, studied</w:t>
      </w:r>
      <w:r w:rsidR="00B00626">
        <w:t>,</w:t>
      </w:r>
      <w:r w:rsidRPr="00F75D72">
        <w:t xml:space="preserve"> or communicated with people abroad.</w:t>
      </w:r>
      <w:r w:rsidRPr="00F75D72">
        <w:rPr>
          <w:rStyle w:val="FootnoteReference"/>
          <w:rFonts w:ascii="Times New Roman" w:hAnsi="Times New Roman" w:cs="Times New Roman"/>
          <w:sz w:val="24"/>
          <w:szCs w:val="24"/>
        </w:rPr>
        <w:footnoteReference w:id="126"/>
      </w:r>
      <w:r w:rsidRPr="00F75D72">
        <w:t xml:space="preserve"> </w:t>
      </w:r>
    </w:p>
    <w:p w14:paraId="6E449226" w14:textId="5D4B781F" w:rsidR="008B59BE" w:rsidRPr="00F75D72" w:rsidRDefault="008B59BE" w:rsidP="008B59BE">
      <w:pPr>
        <w:spacing w:line="240" w:lineRule="auto"/>
        <w:jc w:val="both"/>
      </w:pPr>
      <w:r w:rsidRPr="00F75D72">
        <w:t xml:space="preserve">Another category includes offenses related to unsanctioned digital software or communications technology. Many survivors were arrested for using or having forbidden software applications on their </w:t>
      </w:r>
      <w:r w:rsidR="00B00626">
        <w:t xml:space="preserve">mobile </w:t>
      </w:r>
      <w:r w:rsidRPr="00F75D72">
        <w:t>phones, especially WhatsApp.</w:t>
      </w:r>
      <w:r w:rsidRPr="00F75D72">
        <w:rPr>
          <w:rStyle w:val="FootnoteReference"/>
        </w:rPr>
        <w:footnoteReference w:id="127"/>
      </w:r>
      <w:r w:rsidRPr="00F75D72">
        <w:t xml:space="preserve"> Another common category includes anything related to religion. Several survivors were arrested for reasons related to Islamic beliefs or practice, including working in a mosque, praying, having a prayer matt, or possessing a picture </w:t>
      </w:r>
      <w:r w:rsidR="00B00626">
        <w:t>with a</w:t>
      </w:r>
      <w:r w:rsidRPr="00F75D72">
        <w:t xml:space="preserve"> religio</w:t>
      </w:r>
      <w:r w:rsidR="00B00626">
        <w:t>us theme</w:t>
      </w:r>
      <w:r w:rsidRPr="00F75D72">
        <w:t>.</w:t>
      </w:r>
      <w:r w:rsidRPr="00F75D72">
        <w:rPr>
          <w:rStyle w:val="FootnoteReference"/>
        </w:rPr>
        <w:t xml:space="preserve"> </w:t>
      </w:r>
      <w:r w:rsidRPr="00F75D72">
        <w:rPr>
          <w:rStyle w:val="FootnoteReference"/>
        </w:rPr>
        <w:footnoteReference w:id="128"/>
      </w:r>
      <w:r w:rsidRPr="00F75D72">
        <w:t xml:space="preserve"> </w:t>
      </w:r>
    </w:p>
    <w:p w14:paraId="57A79BC9" w14:textId="4572FCE1" w:rsidR="008B59BE" w:rsidRPr="00F75D72" w:rsidRDefault="008B59BE" w:rsidP="008B59BE">
      <w:pPr>
        <w:spacing w:line="240" w:lineRule="auto"/>
        <w:jc w:val="both"/>
      </w:pPr>
      <w:r w:rsidRPr="00F75D72">
        <w:t>Other survivors were arrested for having too many children or otherwise violating China’s family planning policies.</w:t>
      </w:r>
      <w:r w:rsidRPr="00F75D72">
        <w:rPr>
          <w:rStyle w:val="FootnoteReference"/>
        </w:rPr>
        <w:footnoteReference w:id="129"/>
      </w:r>
      <w:r w:rsidRPr="00F75D72">
        <w:t xml:space="preserve"> </w:t>
      </w:r>
      <w:r w:rsidR="00B00626">
        <w:t>One</w:t>
      </w:r>
      <w:r w:rsidRPr="00F75D72">
        <w:t xml:space="preserve"> survivor was arrested for refusing to work for the government.</w:t>
      </w:r>
      <w:r w:rsidRPr="00F75D72">
        <w:rPr>
          <w:rStyle w:val="FootnoteReference"/>
        </w:rPr>
        <w:footnoteReference w:id="130"/>
      </w:r>
      <w:r w:rsidRPr="00F75D72">
        <w:t xml:space="preserve"> [Pseudonym D2], who while detained helped dozens of other inmates fill</w:t>
      </w:r>
      <w:r w:rsidR="00B00626">
        <w:t xml:space="preserve"> </w:t>
      </w:r>
      <w:r w:rsidRPr="00F75D72">
        <w:t xml:space="preserve">in </w:t>
      </w:r>
      <w:r w:rsidR="00B00626">
        <w:t>“</w:t>
      </w:r>
      <w:r w:rsidRPr="00F75D72">
        <w:t>confession</w:t>
      </w:r>
      <w:r w:rsidR="00B00626">
        <w:t>”</w:t>
      </w:r>
      <w:r w:rsidRPr="00F75D72">
        <w:t xml:space="preserve"> forms </w:t>
      </w:r>
      <w:r w:rsidR="00B00626">
        <w:t>on which</w:t>
      </w:r>
      <w:r w:rsidR="00B00626" w:rsidRPr="00F75D72">
        <w:t xml:space="preserve"> </w:t>
      </w:r>
      <w:r w:rsidRPr="00F75D72">
        <w:t xml:space="preserve">they were required to list their </w:t>
      </w:r>
      <w:r w:rsidR="00B00626">
        <w:t>“</w:t>
      </w:r>
      <w:r w:rsidRPr="00F75D72">
        <w:t>crimes</w:t>
      </w:r>
      <w:r w:rsidR="00B00626">
        <w:t>”</w:t>
      </w:r>
      <w:r w:rsidRPr="00F75D72">
        <w:t xml:space="preserve">, said the most common reason she observed was </w:t>
      </w:r>
      <w:r w:rsidR="00B00626">
        <w:t>“</w:t>
      </w:r>
      <w:r w:rsidRPr="00F75D72">
        <w:t>having multiple household registrations</w:t>
      </w:r>
      <w:r w:rsidR="00B00626">
        <w:t>”</w:t>
      </w:r>
      <w:r w:rsidRPr="00F75D72">
        <w:t xml:space="preserve">, which is </w:t>
      </w:r>
      <w:commentRangeStart w:id="38"/>
      <w:commentRangeStart w:id="39"/>
      <w:r w:rsidRPr="00F75D72">
        <w:t>prohibited under Chinese law</w:t>
      </w:r>
      <w:commentRangeEnd w:id="38"/>
      <w:r w:rsidRPr="00F75D72">
        <w:rPr>
          <w:rStyle w:val="CommentReference"/>
        </w:rPr>
        <w:commentReference w:id="38"/>
      </w:r>
      <w:commentRangeEnd w:id="39"/>
      <w:r w:rsidRPr="00F75D72">
        <w:rPr>
          <w:rStyle w:val="CommentReference"/>
        </w:rPr>
        <w:commentReference w:id="39"/>
      </w:r>
      <w:r w:rsidRPr="00F75D72">
        <w:t>.</w:t>
      </w:r>
      <w:r w:rsidRPr="00F75D72">
        <w:rPr>
          <w:rStyle w:val="FootnoteReference"/>
        </w:rPr>
        <w:footnoteReference w:id="131"/>
      </w:r>
      <w:r w:rsidR="00B00626">
        <w:t xml:space="preserve"> (F</w:t>
      </w:r>
      <w:r w:rsidR="00B00626" w:rsidRPr="00F75D72">
        <w:t xml:space="preserve">or more on </w:t>
      </w:r>
      <w:r w:rsidR="00B00626">
        <w:t>self-confession</w:t>
      </w:r>
      <w:r w:rsidR="00B00626" w:rsidRPr="00F75D72">
        <w:t xml:space="preserve"> forms</w:t>
      </w:r>
      <w:r w:rsidR="00B00626">
        <w:t>,</w:t>
      </w:r>
      <w:r w:rsidR="00B00626" w:rsidRPr="00F75D72">
        <w:t xml:space="preserve"> see </w:t>
      </w:r>
      <w:r w:rsidR="00A84260">
        <w:t>Chapter X</w:t>
      </w:r>
      <w:r w:rsidR="00B00626" w:rsidRPr="00F75D72">
        <w:t xml:space="preserve"> below</w:t>
      </w:r>
      <w:r w:rsidR="00B00626">
        <w:t>.)</w:t>
      </w:r>
    </w:p>
    <w:p w14:paraId="54106215" w14:textId="05C3216E" w:rsidR="008B59BE" w:rsidRPr="00F75D72" w:rsidRDefault="008B59BE" w:rsidP="008B59BE">
      <w:pPr>
        <w:spacing w:line="240" w:lineRule="auto"/>
        <w:jc w:val="both"/>
      </w:pPr>
      <w:r w:rsidRPr="00F75D72">
        <w:lastRenderedPageBreak/>
        <w:t xml:space="preserve">Several survivors told Amnesty they had been detained after </w:t>
      </w:r>
      <w:r w:rsidR="00B00626">
        <w:t>receiving</w:t>
      </w:r>
      <w:r w:rsidR="00B00626" w:rsidRPr="00F75D72">
        <w:t xml:space="preserve"> </w:t>
      </w:r>
      <w:r w:rsidRPr="00F75D72">
        <w:t>explicit permission to do the very thing they were reportedly arrested for. [Pseudonym B3] told Amnesty he was detained for travelling domestically, even though he had obtained permission from the appropriate authorities.</w:t>
      </w:r>
      <w:r w:rsidRPr="00F75D72">
        <w:rPr>
          <w:rStyle w:val="FootnoteReference"/>
        </w:rPr>
        <w:footnoteReference w:id="132"/>
      </w:r>
      <w:r w:rsidRPr="00F75D72">
        <w:t xml:space="preserve"> [Pseudonym C1] told Amnesty he was detained twice for travelling – once abroad and once domestically – even though he had gotten permission from the appropriate authorities to do so both times. </w:t>
      </w:r>
    </w:p>
    <w:p w14:paraId="138FA755" w14:textId="77777777" w:rsidR="008B59BE" w:rsidRPr="00A84260" w:rsidRDefault="008B59BE" w:rsidP="008B59BE">
      <w:pPr>
        <w:spacing w:line="240" w:lineRule="auto"/>
        <w:jc w:val="both"/>
      </w:pPr>
      <w:r w:rsidRPr="00A84260">
        <w:t>“[After I was detained the second time] I asked the village chief [why I was arrested]. He said: ‘we are doing what we are told. We don’t know why. All people who are travelling abroad go to the camp. You have no right to ask questions. If you ask it will be seen as resistance. It will not be good for you. You will get answers in the camp.’”</w:t>
      </w:r>
      <w:r w:rsidRPr="00A84260">
        <w:rPr>
          <w:rStyle w:val="FootnoteReference"/>
        </w:rPr>
        <w:footnoteReference w:id="133"/>
      </w:r>
    </w:p>
    <w:p w14:paraId="09132A58" w14:textId="22D76E81" w:rsidR="008B59BE" w:rsidRPr="00F75D72" w:rsidRDefault="008B59BE" w:rsidP="008B59BE">
      <w:pPr>
        <w:spacing w:line="240" w:lineRule="auto"/>
        <w:jc w:val="both"/>
      </w:pPr>
      <w:r w:rsidRPr="00F75D72">
        <w:t xml:space="preserve">The reasons for detention provided by camp survivors to Amnesty International are consistent with testimonial and documentary evidence </w:t>
      </w:r>
      <w:r w:rsidR="004415FD">
        <w:t>that</w:t>
      </w:r>
      <w:commentRangeStart w:id="40"/>
      <w:r w:rsidRPr="00F75D72">
        <w:t xml:space="preserve"> journalists and other human rights investigators</w:t>
      </w:r>
      <w:commentRangeEnd w:id="40"/>
      <w:r w:rsidRPr="00F75D72">
        <w:rPr>
          <w:rStyle w:val="CommentReference"/>
        </w:rPr>
        <w:commentReference w:id="40"/>
      </w:r>
      <w:r w:rsidR="004415FD">
        <w:t xml:space="preserve"> have gathered</w:t>
      </w:r>
      <w:r w:rsidRPr="00F75D72">
        <w:t>.</w:t>
      </w:r>
      <w:r w:rsidRPr="00F75D72">
        <w:rPr>
          <w:rStyle w:val="FootnoteReference"/>
        </w:rPr>
        <w:footnoteReference w:id="134"/>
      </w:r>
      <w:r w:rsidRPr="00F75D72">
        <w:t xml:space="preserve"> Most significantly, the reasons are broadly consistent</w:t>
      </w:r>
      <w:r w:rsidR="004415FD">
        <w:t xml:space="preserve"> with</w:t>
      </w:r>
      <w:r w:rsidRPr="00F75D72">
        <w:t xml:space="preserve"> two leaked government documents, which together contain government records of over 2</w:t>
      </w:r>
      <w:r w:rsidR="004415FD">
        <w:t>,</w:t>
      </w:r>
      <w:r w:rsidRPr="00F75D72">
        <w:t xml:space="preserve">300 people who were arrested </w:t>
      </w:r>
      <w:r w:rsidR="004415FD">
        <w:t xml:space="preserve">and </w:t>
      </w:r>
      <w:r w:rsidRPr="00F75D72">
        <w:t>sent to internment camps in Xinjiang between 2017 and 2019.</w:t>
      </w:r>
      <w:r w:rsidRPr="00F75D72">
        <w:rPr>
          <w:rStyle w:val="FootnoteReference"/>
        </w:rPr>
        <w:footnoteReference w:id="135"/>
      </w:r>
      <w:r w:rsidR="00F75D72" w:rsidRPr="00F75D72">
        <w:t xml:space="preserve"> </w:t>
      </w:r>
      <w:r w:rsidRPr="00F75D72">
        <w:t>The documents – referred to as the Karakax list</w:t>
      </w:r>
      <w:r w:rsidRPr="00F75D72">
        <w:rPr>
          <w:rStyle w:val="FootnoteReference"/>
        </w:rPr>
        <w:footnoteReference w:id="136"/>
      </w:r>
      <w:r w:rsidRPr="00F75D72">
        <w:t xml:space="preserve"> and the Aksu list</w:t>
      </w:r>
      <w:r w:rsidR="004415FD">
        <w:t>,</w:t>
      </w:r>
      <w:r w:rsidRPr="00F75D72">
        <w:rPr>
          <w:rStyle w:val="FootnoteReference"/>
        </w:rPr>
        <w:footnoteReference w:id="137"/>
      </w:r>
      <w:r w:rsidRPr="00F75D72">
        <w:t xml:space="preserve"> after the prefectures in Xinjiang where the people name</w:t>
      </w:r>
      <w:r w:rsidR="004415FD">
        <w:t>d</w:t>
      </w:r>
      <w:r w:rsidRPr="00F75D72">
        <w:t xml:space="preserve"> in the documents live – contain, among other things, the official reasons the individuals were arrested and interned. </w:t>
      </w:r>
    </w:p>
    <w:p w14:paraId="3F4C29DE" w14:textId="1C251694" w:rsidR="008B59BE" w:rsidRPr="00F75D72" w:rsidRDefault="008B59BE" w:rsidP="006303A5">
      <w:pPr>
        <w:spacing w:line="240" w:lineRule="auto"/>
        <w:jc w:val="both"/>
      </w:pPr>
      <w:r w:rsidRPr="00F75D72">
        <w:t>The Aksu list includes government records on over 2</w:t>
      </w:r>
      <w:r w:rsidR="00D613CB">
        <w:t>,</w:t>
      </w:r>
      <w:r w:rsidRPr="00F75D72">
        <w:t>000 people who were detained and interned after being flagged by China’s Integrated Joint Operations Platform (IJOP)</w:t>
      </w:r>
      <w:r w:rsidR="00D613CB">
        <w:t>,</w:t>
      </w:r>
      <w:r w:rsidRPr="00F75D72">
        <w:rPr>
          <w:rStyle w:val="FootnoteReference"/>
        </w:rPr>
        <w:footnoteReference w:id="138"/>
      </w:r>
      <w:r w:rsidRPr="00F75D72">
        <w:t xml:space="preserve"> a big-data collection program</w:t>
      </w:r>
      <w:r w:rsidR="00C5713B">
        <w:t>me</w:t>
      </w:r>
      <w:r w:rsidRPr="00F75D72">
        <w:t xml:space="preserve"> that gathers information about people in Xinjiang (see </w:t>
      </w:r>
      <w:r w:rsidR="00D613CB">
        <w:t>C</w:t>
      </w:r>
      <w:r w:rsidRPr="00F75D72">
        <w:t xml:space="preserve">hapter </w:t>
      </w:r>
      <w:r w:rsidR="00D613CB" w:rsidRPr="00A84260">
        <w:rPr>
          <w:highlight w:val="yellow"/>
        </w:rPr>
        <w:t>X</w:t>
      </w:r>
      <w:r w:rsidRPr="00F75D72">
        <w:t xml:space="preserve"> above). The list reveals that </w:t>
      </w:r>
      <w:r w:rsidR="00D613CB">
        <w:t>“</w:t>
      </w:r>
      <w:r w:rsidRPr="00F75D72">
        <w:t>suspicious</w:t>
      </w:r>
      <w:r w:rsidR="00D613CB">
        <w:t>”</w:t>
      </w:r>
      <w:r w:rsidRPr="00F75D72">
        <w:t xml:space="preserve"> behavio</w:t>
      </w:r>
      <w:r w:rsidR="00C5713B">
        <w:t>u</w:t>
      </w:r>
      <w:r w:rsidRPr="00F75D72">
        <w:t>r often leading t</w:t>
      </w:r>
      <w:r w:rsidR="006303A5">
        <w:t xml:space="preserve">o arrest and detention includes </w:t>
      </w:r>
      <w:r w:rsidRPr="00F75D72">
        <w:t>regular religious practice, such as reciting the Qur</w:t>
      </w:r>
      <w:r w:rsidR="00D613CB">
        <w:t>’</w:t>
      </w:r>
      <w:r w:rsidRPr="00F75D72">
        <w:t>an or wearing religious clothing, having more children tha</w:t>
      </w:r>
      <w:r w:rsidR="00D613CB">
        <w:t>n</w:t>
      </w:r>
      <w:r w:rsidRPr="00F75D72">
        <w:t xml:space="preserve"> permitted by China’s policies, using certain computer software, such as Skype or a virtual private network (VPN), travelling abroad, or travelling domestically without permission, having </w:t>
      </w:r>
      <w:r w:rsidR="00D613CB">
        <w:t>“</w:t>
      </w:r>
      <w:r w:rsidRPr="00F75D72">
        <w:t>extremist thoughts</w:t>
      </w:r>
      <w:r w:rsidR="00D613CB">
        <w:t>”</w:t>
      </w:r>
      <w:r w:rsidRPr="00F75D72">
        <w:t xml:space="preserve">, being untrustworthy, or </w:t>
      </w:r>
      <w:r w:rsidR="006303A5">
        <w:t xml:space="preserve">being </w:t>
      </w:r>
      <w:r w:rsidRPr="00F75D72">
        <w:t>young.</w:t>
      </w:r>
      <w:r w:rsidRPr="00F75D72">
        <w:rPr>
          <w:rStyle w:val="FootnoteReference"/>
        </w:rPr>
        <w:footnoteReference w:id="139"/>
      </w:r>
    </w:p>
    <w:p w14:paraId="67EEF074" w14:textId="39DD0875" w:rsidR="008B59BE" w:rsidRPr="00F75D72" w:rsidRDefault="008B59BE" w:rsidP="008B59BE">
      <w:pPr>
        <w:spacing w:line="240" w:lineRule="auto"/>
        <w:jc w:val="both"/>
      </w:pPr>
      <w:r w:rsidRPr="00F75D72">
        <w:t xml:space="preserve">The Karakax list includes government records on over 400 people. The most common reason for arrest – shared by nearly half the </w:t>
      </w:r>
      <w:r w:rsidR="003D0F67">
        <w:t>detainees</w:t>
      </w:r>
      <w:r w:rsidRPr="00F75D72">
        <w:t xml:space="preserve"> – was that they violated China’s birth control policies.</w:t>
      </w:r>
      <w:r w:rsidRPr="00F75D72">
        <w:rPr>
          <w:rStyle w:val="FootnoteReference"/>
        </w:rPr>
        <w:footnoteReference w:id="140"/>
      </w:r>
      <w:r w:rsidRPr="00F75D72">
        <w:t xml:space="preserve"> A scholarly analysis </w:t>
      </w:r>
      <w:r w:rsidR="003D0F67">
        <w:t xml:space="preserve">of </w:t>
      </w:r>
      <w:r w:rsidRPr="00F75D72">
        <w:t>reasons revealed that they fall broadly into eight non</w:t>
      </w:r>
      <w:r w:rsidR="003D0F67">
        <w:t>-</w:t>
      </w:r>
      <w:r w:rsidRPr="00F75D72">
        <w:t>mutually exclusive categories, includ</w:t>
      </w:r>
      <w:r w:rsidR="003D0F67">
        <w:t>ing</w:t>
      </w:r>
      <w:r w:rsidRPr="00F75D72">
        <w:t xml:space="preserve"> untrustworthiness, </w:t>
      </w:r>
      <w:r w:rsidR="005568AA">
        <w:t xml:space="preserve">anything </w:t>
      </w:r>
      <w:r w:rsidRPr="00F75D72">
        <w:t>religion-related</w:t>
      </w:r>
      <w:r w:rsidR="003D0F67">
        <w:t>,</w:t>
      </w:r>
      <w:r w:rsidRPr="00F75D72">
        <w:t xml:space="preserve"> and anything abroad.</w:t>
      </w:r>
      <w:r w:rsidRPr="00F75D72">
        <w:rPr>
          <w:rStyle w:val="FootnoteReference"/>
        </w:rPr>
        <w:footnoteReference w:id="141"/>
      </w:r>
      <w:r w:rsidRPr="00F75D72">
        <w:t xml:space="preserve"> </w:t>
      </w:r>
      <w:bookmarkStart w:id="41" w:name="_Toc63892243"/>
    </w:p>
    <w:p w14:paraId="548B84EE" w14:textId="0C11CFEE" w:rsidR="008B59BE" w:rsidRPr="00F75D72" w:rsidRDefault="008B59BE" w:rsidP="008B59BE">
      <w:pPr>
        <w:spacing w:line="240" w:lineRule="auto"/>
        <w:jc w:val="both"/>
      </w:pPr>
      <w:r w:rsidRPr="00F75D72">
        <w:t xml:space="preserve">According to another internal document leak – the so-called China Cables – hundreds of thousands of individuals have been arrested for using certain </w:t>
      </w:r>
      <w:r w:rsidR="005568AA" w:rsidRPr="00F75D72">
        <w:t xml:space="preserve">mobile </w:t>
      </w:r>
      <w:r w:rsidRPr="00F75D72">
        <w:t>phone app</w:t>
      </w:r>
      <w:r w:rsidR="005568AA">
        <w:t>lication</w:t>
      </w:r>
      <w:r w:rsidRPr="00F75D72">
        <w:t>s. The documents also explicitly instruct authorities to arrest Uyghurs with foreign citizenship and to deport those living abroad back to China.</w:t>
      </w:r>
      <w:r w:rsidRPr="00F75D72">
        <w:rPr>
          <w:rStyle w:val="FootnoteReference"/>
        </w:rPr>
        <w:footnoteReference w:id="142"/>
      </w:r>
      <w:r w:rsidRPr="00F75D72">
        <w:t xml:space="preserve"> </w:t>
      </w:r>
    </w:p>
    <w:p w14:paraId="6C55F596" w14:textId="4C296C83" w:rsidR="00D613CB" w:rsidRDefault="008B59BE" w:rsidP="008B59BE">
      <w:pPr>
        <w:spacing w:line="240" w:lineRule="auto"/>
        <w:jc w:val="both"/>
      </w:pPr>
      <w:r w:rsidRPr="00F75D72">
        <w:lastRenderedPageBreak/>
        <w:t>The Xinjiang Victims Database documents the testimonies of internment camps</w:t>
      </w:r>
      <w:r w:rsidR="005568AA" w:rsidRPr="005568AA">
        <w:t xml:space="preserve"> </w:t>
      </w:r>
      <w:r w:rsidR="005568AA" w:rsidRPr="00F75D72">
        <w:t>survivors</w:t>
      </w:r>
      <w:r w:rsidRPr="00F75D72">
        <w:t>, their families</w:t>
      </w:r>
      <w:r w:rsidR="005568AA">
        <w:t>,</w:t>
      </w:r>
      <w:r w:rsidRPr="00F75D72">
        <w:t xml:space="preserve"> and other witnesses.</w:t>
      </w:r>
      <w:r w:rsidRPr="00F75D72">
        <w:rPr>
          <w:rStyle w:val="FootnoteReference"/>
        </w:rPr>
        <w:footnoteReference w:id="143"/>
      </w:r>
      <w:r w:rsidRPr="00F75D72">
        <w:t xml:space="preserve"> While the data the project </w:t>
      </w:r>
      <w:r w:rsidR="00A84260">
        <w:t>has collected</w:t>
      </w:r>
      <w:r w:rsidRPr="00F75D72">
        <w:t xml:space="preserve"> is </w:t>
      </w:r>
      <w:r w:rsidR="00A84260">
        <w:t>not necessarily representative of the interned population as a whole</w:t>
      </w:r>
      <w:r w:rsidRPr="00F75D72">
        <w:t>, analysis of 3</w:t>
      </w:r>
      <w:r w:rsidR="005568AA">
        <w:t>,</w:t>
      </w:r>
      <w:r w:rsidRPr="00F75D72">
        <w:t xml:space="preserve">613 testimonies shows that the most common suspected reasons for detention are related to religion, going abroad, having contact with </w:t>
      </w:r>
      <w:r w:rsidR="005568AA">
        <w:t xml:space="preserve">the </w:t>
      </w:r>
      <w:r w:rsidRPr="00F75D72">
        <w:t>outside world</w:t>
      </w:r>
      <w:r w:rsidR="005568AA">
        <w:t>,</w:t>
      </w:r>
      <w:r w:rsidRPr="00F75D72">
        <w:t xml:space="preserve"> or the behaviour of the internees’ relatives. Additionally, an analysis of the official reasons 1</w:t>
      </w:r>
      <w:r w:rsidR="005568AA">
        <w:t>,</w:t>
      </w:r>
      <w:r w:rsidRPr="00F75D72">
        <w:t>486 individuals were detained indicates that other common reasons include separatism, violating birth policies</w:t>
      </w:r>
      <w:r w:rsidR="005568AA">
        <w:t>,</w:t>
      </w:r>
      <w:r w:rsidRPr="00F75D72">
        <w:t xml:space="preserve"> and extremism</w:t>
      </w:r>
      <w:r w:rsidR="005568AA">
        <w:t>,</w:t>
      </w:r>
      <w:r w:rsidRPr="00F75D72">
        <w:t xml:space="preserve"> as well as vague reasons such as belonging to heterodox groups, being an untrustworthy person</w:t>
      </w:r>
      <w:r w:rsidR="005568AA">
        <w:t>,</w:t>
      </w:r>
      <w:r w:rsidRPr="00F75D72">
        <w:t xml:space="preserve"> or disturbing public order.</w:t>
      </w:r>
      <w:r w:rsidRPr="00F75D72">
        <w:rPr>
          <w:rStyle w:val="FootnoteReference"/>
        </w:rPr>
        <w:footnoteReference w:id="144"/>
      </w:r>
    </w:p>
    <w:p w14:paraId="077782CB" w14:textId="3C59D50C" w:rsidR="008B59BE" w:rsidRPr="00F75D72" w:rsidRDefault="008B59BE" w:rsidP="008B59BE">
      <w:pPr>
        <w:spacing w:line="240" w:lineRule="auto"/>
        <w:jc w:val="both"/>
      </w:pPr>
      <w:commentRangeStart w:id="42"/>
      <w:r w:rsidRPr="00F75D72">
        <w:t xml:space="preserve">Government officials have also reported that </w:t>
      </w:r>
      <w:r w:rsidR="005568AA">
        <w:t>they</w:t>
      </w:r>
      <w:r w:rsidRPr="00F75D72">
        <w:t xml:space="preserve"> were </w:t>
      </w:r>
      <w:r w:rsidR="005568AA">
        <w:t xml:space="preserve">required to fulfil </w:t>
      </w:r>
      <w:r w:rsidRPr="00F75D72">
        <w:t>arrest quotas and that people were essentially arrested randomly.</w:t>
      </w:r>
      <w:r w:rsidRPr="00F75D72">
        <w:rPr>
          <w:rStyle w:val="FootnoteReference"/>
        </w:rPr>
        <w:footnoteReference w:id="145"/>
      </w:r>
      <w:commentRangeEnd w:id="42"/>
      <w:r w:rsidRPr="00F75D72">
        <w:rPr>
          <w:rStyle w:val="CommentReference"/>
        </w:rPr>
        <w:commentReference w:id="42"/>
      </w:r>
    </w:p>
    <w:p w14:paraId="62B1997D" w14:textId="23F93B65" w:rsidR="008B59BE" w:rsidRPr="00F75D72" w:rsidRDefault="00D1268A" w:rsidP="00D1268A">
      <w:pPr>
        <w:pStyle w:val="Heading2"/>
      </w:pPr>
      <w:bookmarkStart w:id="43" w:name="_Toc66643129"/>
      <w:r w:rsidRPr="00F75D72">
        <w:t xml:space="preserve">5.1.3 </w:t>
      </w:r>
      <w:r w:rsidR="008B59BE" w:rsidRPr="00F75D72">
        <w:t>Guilt by association</w:t>
      </w:r>
      <w:bookmarkEnd w:id="41"/>
      <w:bookmarkEnd w:id="43"/>
    </w:p>
    <w:p w14:paraId="525A4838" w14:textId="2CEA69DA" w:rsidR="008B59BE" w:rsidRPr="00F75D72" w:rsidRDefault="008B59BE" w:rsidP="008B59BE">
      <w:pPr>
        <w:spacing w:line="240" w:lineRule="auto"/>
        <w:jc w:val="both"/>
      </w:pPr>
      <w:r w:rsidRPr="00F75D72">
        <w:t xml:space="preserve">The testimonial evidence Amnesty International </w:t>
      </w:r>
      <w:r w:rsidR="009D02C4">
        <w:t>has gathered,</w:t>
      </w:r>
      <w:r w:rsidRPr="00F75D72">
        <w:t xml:space="preserve"> </w:t>
      </w:r>
      <w:proofErr w:type="spellStart"/>
      <w:r w:rsidRPr="00F75D72">
        <w:t>analyzed</w:t>
      </w:r>
      <w:proofErr w:type="spellEnd"/>
      <w:r w:rsidRPr="00F75D72">
        <w:t xml:space="preserve"> in concert with the Aksu and Karakax lists and other testimonial and documentary evidence gathered</w:t>
      </w:r>
      <w:r w:rsidR="009D02C4">
        <w:t xml:space="preserve"> by</w:t>
      </w:r>
      <w:r w:rsidRPr="00F75D72">
        <w:t xml:space="preserve"> journalists</w:t>
      </w:r>
      <w:r w:rsidR="009D02C4">
        <w:t>,</w:t>
      </w:r>
      <w:r w:rsidRPr="00F75D72">
        <w:t xml:space="preserve"> demonstrates that ethnic minorities in Xinjiang are often </w:t>
      </w:r>
      <w:r w:rsidR="009D02C4">
        <w:t>“</w:t>
      </w:r>
      <w:r w:rsidRPr="00F75D72">
        <w:t>guilty</w:t>
      </w:r>
      <w:r w:rsidR="009D02C4">
        <w:t>”</w:t>
      </w:r>
      <w:r w:rsidRPr="00F75D72">
        <w:t xml:space="preserve"> by association. Many of the victims of the </w:t>
      </w:r>
      <w:r w:rsidR="009D02C4">
        <w:t>G</w:t>
      </w:r>
      <w:r w:rsidRPr="00F75D72">
        <w:t>overnment of China’s campaign of mass arrest and mass incarceration were interned as a result of their relationships</w:t>
      </w:r>
      <w:r w:rsidR="009D02C4">
        <w:t>,</w:t>
      </w:r>
      <w:r w:rsidRPr="00F75D72">
        <w:t xml:space="preserve"> or</w:t>
      </w:r>
      <w:r w:rsidR="009D02C4">
        <w:t xml:space="preserve"> </w:t>
      </w:r>
      <w:r w:rsidRPr="00F75D72">
        <w:t>perceived or alleged relationships</w:t>
      </w:r>
      <w:r w:rsidR="009D02C4">
        <w:t>,</w:t>
      </w:r>
      <w:r w:rsidRPr="00F75D72">
        <w:t xml:space="preserve"> with family, friends, or community members, many – if not most – of whom </w:t>
      </w:r>
      <w:r w:rsidR="009D02C4">
        <w:t>were</w:t>
      </w:r>
      <w:r w:rsidR="009D02C4" w:rsidRPr="00F75D72">
        <w:t xml:space="preserve"> </w:t>
      </w:r>
      <w:r w:rsidRPr="00F75D72">
        <w:t xml:space="preserve">themselves </w:t>
      </w:r>
      <w:r w:rsidR="009D02C4">
        <w:t>“</w:t>
      </w:r>
      <w:r w:rsidRPr="00F75D72">
        <w:t>guilty</w:t>
      </w:r>
      <w:r w:rsidR="009D02C4">
        <w:t>”</w:t>
      </w:r>
      <w:r w:rsidRPr="00F75D72">
        <w:t xml:space="preserve"> </w:t>
      </w:r>
      <w:r w:rsidR="009D02C4" w:rsidRPr="00F75D72">
        <w:t xml:space="preserve">only </w:t>
      </w:r>
      <w:r w:rsidRPr="00F75D72">
        <w:t>of behavio</w:t>
      </w:r>
      <w:r w:rsidR="00C5713B">
        <w:t>u</w:t>
      </w:r>
      <w:r w:rsidRPr="00F75D72">
        <w:t>r that would be considered lawful by any reasonable standard.</w:t>
      </w:r>
      <w:r w:rsidRPr="00F75D72">
        <w:rPr>
          <w:rStyle w:val="FootnoteReference"/>
        </w:rPr>
        <w:footnoteReference w:id="146"/>
      </w:r>
      <w:r w:rsidRPr="00F75D72">
        <w:t xml:space="preserve"> Many survivors were arrested for having a family member who was suspicious, untrustworthy, or considered to be an extremist, separatist,</w:t>
      </w:r>
      <w:r w:rsidRPr="00F75D72">
        <w:rPr>
          <w:rStyle w:val="FootnoteReference"/>
        </w:rPr>
        <w:t xml:space="preserve"> </w:t>
      </w:r>
      <w:r w:rsidRPr="00F75D72">
        <w:t xml:space="preserve">or </w:t>
      </w:r>
      <w:r w:rsidR="009D02C4">
        <w:t>“</w:t>
      </w:r>
      <w:r w:rsidRPr="00F75D72">
        <w:t>terrorist</w:t>
      </w:r>
      <w:r w:rsidR="009D02C4">
        <w:t>”</w:t>
      </w:r>
      <w:r w:rsidRPr="00F75D72">
        <w:t>, or for contacts with terrorists or unreliable or suspicious people.</w:t>
      </w:r>
      <w:r w:rsidRPr="00F75D72">
        <w:rPr>
          <w:rStyle w:val="FootnoteReference"/>
        </w:rPr>
        <w:footnoteReference w:id="147"/>
      </w:r>
      <w:r w:rsidRPr="00F75D72">
        <w:t xml:space="preserve"> </w:t>
      </w:r>
    </w:p>
    <w:p w14:paraId="6C917730" w14:textId="75532156" w:rsidR="008B59BE" w:rsidRPr="00F75D72" w:rsidRDefault="008B59BE" w:rsidP="008B59BE">
      <w:pPr>
        <w:spacing w:line="240" w:lineRule="auto"/>
        <w:jc w:val="both"/>
      </w:pPr>
      <w:r w:rsidRPr="00F75D72">
        <w:t>Amnesty</w:t>
      </w:r>
      <w:r w:rsidR="009D02C4" w:rsidRPr="009D02C4">
        <w:t xml:space="preserve"> </w:t>
      </w:r>
      <w:r w:rsidR="009D02C4" w:rsidRPr="00F75D72">
        <w:t>International</w:t>
      </w:r>
      <w:r w:rsidRPr="00F75D72">
        <w:t xml:space="preserve"> interviewed several survivors whose behavio</w:t>
      </w:r>
      <w:r w:rsidR="00C5713B">
        <w:t>u</w:t>
      </w:r>
      <w:r w:rsidRPr="00F75D72">
        <w:t>r was the reason their family members were arrested. [Pseudonym X4] went abroad and did not return on time</w:t>
      </w:r>
      <w:r w:rsidR="009D02C4">
        <w:t>.</w:t>
      </w:r>
      <w:r w:rsidRPr="00F75D72">
        <w:t xml:space="preserve"> </w:t>
      </w:r>
      <w:r w:rsidR="009D02C4">
        <w:t xml:space="preserve">He </w:t>
      </w:r>
      <w:r w:rsidRPr="00F75D72">
        <w:t>told Amnesty his father was sent to the camps because of his decision.</w:t>
      </w:r>
      <w:r w:rsidRPr="00F75D72">
        <w:rPr>
          <w:rStyle w:val="FootnoteReference"/>
        </w:rPr>
        <w:footnoteReference w:id="148"/>
      </w:r>
      <w:r w:rsidRPr="00F75D72">
        <w:t xml:space="preserve"> [Pseudonym A1]</w:t>
      </w:r>
      <w:r w:rsidR="009D02C4">
        <w:t>,</w:t>
      </w:r>
      <w:r w:rsidRPr="00F75D72">
        <w:t xml:space="preserve"> who also did not return </w:t>
      </w:r>
      <w:r w:rsidR="009D02C4">
        <w:t xml:space="preserve">from abroad </w:t>
      </w:r>
      <w:r w:rsidRPr="00F75D72">
        <w:t>on time, said the police called him from his house and had his son ask him to return from abroad and tell him the family would be sent to the camps if he did not. Since then, he has not been able to communicate with his family and does not know where his son is.</w:t>
      </w:r>
      <w:r w:rsidRPr="00F75D72">
        <w:rPr>
          <w:rStyle w:val="FootnoteReference"/>
        </w:rPr>
        <w:footnoteReference w:id="149"/>
      </w:r>
      <w:r w:rsidRPr="00F75D72">
        <w:t xml:space="preserve"> </w:t>
      </w:r>
    </w:p>
    <w:p w14:paraId="23966D64" w14:textId="479C2ABC" w:rsidR="008B59BE" w:rsidRPr="00F75D72" w:rsidRDefault="008B59BE" w:rsidP="008B59BE">
      <w:pPr>
        <w:spacing w:line="240" w:lineRule="auto"/>
        <w:jc w:val="both"/>
      </w:pPr>
      <w:r w:rsidRPr="00F75D72">
        <w:t>In addition to often being grounds for detention, guilt by association is now a pervasive theme in the life of ethnic minorities in Xinjiang. It is</w:t>
      </w:r>
      <w:r w:rsidR="009D02C4">
        <w:t xml:space="preserve"> a</w:t>
      </w:r>
      <w:r w:rsidRPr="00F75D72">
        <w:t xml:space="preserve"> tool for the social control that the </w:t>
      </w:r>
      <w:r w:rsidR="003F5D0E">
        <w:t>G</w:t>
      </w:r>
      <w:r w:rsidRPr="00F75D72">
        <w:t>overnment of China imposes on the population. As illustrated in a variety of ways throughout this report, the behavio</w:t>
      </w:r>
      <w:r w:rsidR="00C5713B">
        <w:t>u</w:t>
      </w:r>
      <w:r w:rsidRPr="00F75D72">
        <w:t xml:space="preserve">r of members of ethnic minority groups in Xinjiang affects their family, their community, and </w:t>
      </w:r>
      <w:proofErr w:type="spellStart"/>
      <w:r w:rsidRPr="00F75D72">
        <w:t>the</w:t>
      </w:r>
      <w:r w:rsidR="00F03D67">
        <w:t>hea</w:t>
      </w:r>
      <w:proofErr w:type="spellEnd"/>
      <w:r w:rsidRPr="00F75D72">
        <w:t xml:space="preserve"> group as a whole. Credible threats against family members are regularly used to control or modify behavio</w:t>
      </w:r>
      <w:r w:rsidR="00C5713B">
        <w:t>u</w:t>
      </w:r>
      <w:r w:rsidRPr="00F75D72">
        <w:t xml:space="preserve">r (see </w:t>
      </w:r>
      <w:r w:rsidR="00A84260">
        <w:t>chapter X and X</w:t>
      </w:r>
      <w:r w:rsidRPr="00F75D72">
        <w:t xml:space="preserve"> below). </w:t>
      </w:r>
    </w:p>
    <w:p w14:paraId="5CEF6008" w14:textId="69E14CE5" w:rsidR="008B59BE" w:rsidRPr="00F75D72" w:rsidRDefault="00D1268A" w:rsidP="008B59BE">
      <w:pPr>
        <w:pStyle w:val="Heading2"/>
        <w:spacing w:line="240" w:lineRule="auto"/>
      </w:pPr>
      <w:bookmarkStart w:id="44" w:name="_Toc63892244"/>
      <w:bookmarkStart w:id="45" w:name="_Toc66643130"/>
      <w:r w:rsidRPr="00F75D72">
        <w:t xml:space="preserve">5.2 </w:t>
      </w:r>
      <w:r w:rsidR="008B59BE" w:rsidRPr="00F75D72">
        <w:t>Interrogations</w:t>
      </w:r>
      <w:r w:rsidR="003F5D0E">
        <w:t>,</w:t>
      </w:r>
      <w:r w:rsidR="008B59BE" w:rsidRPr="00F75D72">
        <w:t xml:space="preserve"> </w:t>
      </w:r>
      <w:commentRangeStart w:id="46"/>
      <w:r w:rsidR="001306E1">
        <w:t>t</w:t>
      </w:r>
      <w:r w:rsidR="008B59BE" w:rsidRPr="00F75D72">
        <w:t xml:space="preserve">orture and other ill-treatment in police stations </w:t>
      </w:r>
      <w:commentRangeEnd w:id="46"/>
      <w:r w:rsidR="008B59BE" w:rsidRPr="00F75D72">
        <w:rPr>
          <w:rStyle w:val="CommentReference"/>
          <w:rFonts w:asciiTheme="minorHAnsi" w:eastAsiaTheme="minorHAnsi" w:hAnsiTheme="minorHAnsi" w:cstheme="minorBidi"/>
          <w:color w:val="auto"/>
        </w:rPr>
        <w:commentReference w:id="46"/>
      </w:r>
      <w:bookmarkEnd w:id="44"/>
      <w:bookmarkEnd w:id="45"/>
    </w:p>
    <w:p w14:paraId="6643F06A" w14:textId="1EF34039" w:rsidR="008B59BE" w:rsidRPr="00F75D72" w:rsidRDefault="008B59BE" w:rsidP="008B59BE">
      <w:pPr>
        <w:spacing w:line="240" w:lineRule="auto"/>
        <w:jc w:val="both"/>
      </w:pPr>
      <w:r w:rsidRPr="00F75D72">
        <w:t xml:space="preserve">The majority of survivors Amnesty </w:t>
      </w:r>
      <w:r w:rsidR="0070544E" w:rsidRPr="00F75D72">
        <w:t xml:space="preserve">interviewed </w:t>
      </w:r>
      <w:r w:rsidRPr="00F75D72">
        <w:t xml:space="preserve">were interrogated at police stations </w:t>
      </w:r>
      <w:r w:rsidR="0070544E">
        <w:t>before</w:t>
      </w:r>
      <w:r w:rsidRPr="00F75D72">
        <w:t xml:space="preserve"> being sent to a camp.</w:t>
      </w:r>
      <w:r w:rsidRPr="00F75D72">
        <w:rPr>
          <w:rStyle w:val="FootnoteReference"/>
        </w:rPr>
        <w:footnoteReference w:id="150"/>
      </w:r>
      <w:r w:rsidRPr="00F75D72">
        <w:t xml:space="preserve"> A minority were sent directly to the camps without being interrogated.</w:t>
      </w:r>
      <w:r w:rsidRPr="00F75D72">
        <w:rPr>
          <w:rStyle w:val="FootnoteReference"/>
        </w:rPr>
        <w:footnoteReference w:id="151"/>
      </w:r>
      <w:r w:rsidRPr="00F75D72">
        <w:t xml:space="preserve"> Most of the interrogations focused on questions about what the person had purportedly been detained for (that </w:t>
      </w:r>
      <w:r w:rsidRPr="00F75D72">
        <w:lastRenderedPageBreak/>
        <w:t>is, anything related to foreign countries</w:t>
      </w:r>
      <w:r w:rsidR="0070544E">
        <w:t>,</w:t>
      </w:r>
      <w:r w:rsidRPr="00F75D72">
        <w:rPr>
          <w:rStyle w:val="FootnoteReference"/>
        </w:rPr>
        <w:footnoteReference w:id="152"/>
      </w:r>
      <w:r w:rsidRPr="00F75D72">
        <w:t xml:space="preserve"> to religion, </w:t>
      </w:r>
      <w:r w:rsidR="0070544E">
        <w:t>or</w:t>
      </w:r>
      <w:r w:rsidRPr="00F75D72">
        <w:t xml:space="preserve"> to having </w:t>
      </w:r>
      <w:r w:rsidR="0070544E">
        <w:t>“</w:t>
      </w:r>
      <w:r w:rsidRPr="00F75D72">
        <w:t>illegal</w:t>
      </w:r>
      <w:r w:rsidR="0070544E">
        <w:t>”</w:t>
      </w:r>
      <w:r w:rsidRPr="00F75D72">
        <w:t xml:space="preserve"> photos, videos, or software on </w:t>
      </w:r>
      <w:r w:rsidR="0070544E">
        <w:t>their</w:t>
      </w:r>
      <w:r w:rsidRPr="00F75D72">
        <w:t xml:space="preserve"> phone). Interrogations usually lasted several hours. Several people reported being extorted during the interrogations</w:t>
      </w:r>
      <w:r w:rsidR="0070544E">
        <w:t>:</w:t>
      </w:r>
      <w:r w:rsidRPr="00F75D72">
        <w:t xml:space="preserve"> they were told that if they paid the police they would not be sent to a camp.</w:t>
      </w:r>
      <w:r w:rsidRPr="00F75D72">
        <w:rPr>
          <w:rStyle w:val="FootnoteReference"/>
        </w:rPr>
        <w:footnoteReference w:id="153"/>
      </w:r>
      <w:r w:rsidRPr="00F75D72">
        <w:t xml:space="preserve"> </w:t>
      </w:r>
    </w:p>
    <w:p w14:paraId="576B06B8" w14:textId="3BD52767" w:rsidR="008B59BE" w:rsidRPr="00F75D72" w:rsidRDefault="008B59BE" w:rsidP="008B59BE">
      <w:pPr>
        <w:spacing w:line="240" w:lineRule="auto"/>
        <w:jc w:val="both"/>
      </w:pPr>
      <w:r w:rsidRPr="00F75D72">
        <w:t>Several survivors reported being interrogated multiple times in police stations. The content of the interrogations in police stations was very similar to interrogations survivors went through inside the camps and after their release. Many survivors described being asked the same questions over and over again by different govern</w:t>
      </w:r>
      <w:r w:rsidR="007805BD">
        <w:t>ment</w:t>
      </w:r>
      <w:r w:rsidRPr="00F75D72">
        <w:t xml:space="preserve"> officials during multiple interrogations over the course of months and even years.</w:t>
      </w:r>
      <w:r w:rsidRPr="00F75D72">
        <w:rPr>
          <w:rStyle w:val="FootnoteReference"/>
        </w:rPr>
        <w:footnoteReference w:id="154"/>
      </w:r>
    </w:p>
    <w:p w14:paraId="1D7E6D45" w14:textId="1359862F" w:rsidR="008B59BE" w:rsidRPr="00A84260" w:rsidRDefault="008B59BE" w:rsidP="008B59BE">
      <w:pPr>
        <w:spacing w:line="240" w:lineRule="auto"/>
        <w:jc w:val="both"/>
      </w:pPr>
      <w:r w:rsidRPr="00F75D72">
        <w:t xml:space="preserve">Several survivors were tortured or otherwise ill-treated during interrogations in police stations before being transferred to the camps. Interrogations and torture were often carried out by members of the government security force known as </w:t>
      </w:r>
      <w:commentRangeStart w:id="47"/>
      <w:r w:rsidRPr="00F75D72">
        <w:t>Guobao</w:t>
      </w:r>
      <w:commentRangeEnd w:id="47"/>
      <w:r w:rsidRPr="00F75D72">
        <w:rPr>
          <w:rStyle w:val="CommentReference"/>
        </w:rPr>
        <w:commentReference w:id="47"/>
      </w:r>
      <w:r w:rsidRPr="00F75D72">
        <w:rPr>
          <w:rStyle w:val="FootnoteReference"/>
        </w:rPr>
        <w:footnoteReference w:id="155"/>
      </w:r>
      <w:r w:rsidR="007805BD">
        <w:t>;</w:t>
      </w:r>
      <w:r w:rsidRPr="00F75D72">
        <w:t xml:space="preserve"> some were carried out by local police.</w:t>
      </w:r>
      <w:r w:rsidRPr="00F75D72">
        <w:rPr>
          <w:rStyle w:val="FootnoteReference"/>
        </w:rPr>
        <w:footnoteReference w:id="156"/>
      </w:r>
      <w:r w:rsidRPr="00F75D72">
        <w:t xml:space="preserve"> Survivors were often interrogated in </w:t>
      </w:r>
      <w:r w:rsidR="008C1114">
        <w:t>“</w:t>
      </w:r>
      <w:r w:rsidR="007805BD">
        <w:t>t</w:t>
      </w:r>
      <w:r w:rsidRPr="00F75D72">
        <w:t>iger chairs</w:t>
      </w:r>
      <w:r w:rsidR="008C1114">
        <w:t>”</w:t>
      </w:r>
      <w:r w:rsidRPr="00F75D72">
        <w:t>.</w:t>
      </w:r>
      <w:r w:rsidRPr="00F75D72">
        <w:rPr>
          <w:rStyle w:val="FootnoteReference"/>
        </w:rPr>
        <w:footnoteReference w:id="157"/>
      </w:r>
      <w:r w:rsidRPr="00F75D72">
        <w:t xml:space="preserve"> Several were hooded and shackled during interrogations.</w:t>
      </w:r>
      <w:r w:rsidRPr="00F75D72">
        <w:rPr>
          <w:rStyle w:val="FootnoteReference"/>
        </w:rPr>
        <w:footnoteReference w:id="158"/>
      </w:r>
      <w:r w:rsidRPr="00F75D72">
        <w:t xml:space="preserve"> [Pseudonym W1], who spent a year in the camps for visiting Kazakhstan, </w:t>
      </w:r>
      <w:r w:rsidR="007805BD">
        <w:t xml:space="preserve">said </w:t>
      </w:r>
      <w:r w:rsidRPr="00F75D72">
        <w:t>he was interrogation for several hours while</w:t>
      </w:r>
      <w:r w:rsidR="00F75D72" w:rsidRPr="00F75D72">
        <w:t xml:space="preserve"> </w:t>
      </w:r>
      <w:r w:rsidRPr="00F75D72">
        <w:t>immobilized in</w:t>
      </w:r>
      <w:r w:rsidR="007805BD">
        <w:t xml:space="preserve"> a</w:t>
      </w:r>
      <w:r w:rsidRPr="00F75D72">
        <w:t xml:space="preserve"> tiger chair</w:t>
      </w:r>
      <w:r w:rsidR="007805BD">
        <w:t>:</w:t>
      </w:r>
      <w:r w:rsidR="00F75D72" w:rsidRPr="00F75D72">
        <w:t xml:space="preserve"> </w:t>
      </w:r>
      <w:r w:rsidRPr="00A84260">
        <w:t>“I was seated on a metal chair. Hands were cuffed. I was interrogated. My feet were also cuffed… It’s a metal chair that contains a board that your hands are cuffed to. And there is an iron base that you put your legs inside. [The interrogation started late at night,] I was questioned until 3am.”</w:t>
      </w:r>
      <w:r w:rsidRPr="00A84260">
        <w:rPr>
          <w:rStyle w:val="FootnoteReference"/>
        </w:rPr>
        <w:footnoteReference w:id="159"/>
      </w:r>
    </w:p>
    <w:p w14:paraId="1632A8B7" w14:textId="0D23F80B" w:rsidR="008B59BE" w:rsidRPr="00F75D72" w:rsidRDefault="008B59BE" w:rsidP="008B59BE">
      <w:pPr>
        <w:spacing w:line="240" w:lineRule="auto"/>
        <w:jc w:val="both"/>
      </w:pPr>
      <w:commentRangeStart w:id="48"/>
      <w:r w:rsidRPr="00F75D72">
        <w:t xml:space="preserve">[Pseudonym V1], who was arrested for going abroad, told Amnesty he was repeatedly beaten and </w:t>
      </w:r>
      <w:r w:rsidR="00B27E2E">
        <w:t>assaulted with an electroshock weapon</w:t>
      </w:r>
      <w:r w:rsidRPr="00F75D72">
        <w:t xml:space="preserve"> during interrogations</w:t>
      </w:r>
      <w:r w:rsidR="00B27E2E">
        <w:t>:</w:t>
      </w:r>
      <w:r w:rsidRPr="00F75D72">
        <w:t xml:space="preserve"> </w:t>
      </w:r>
    </w:p>
    <w:p w14:paraId="4CFB99A0" w14:textId="78E3F79C" w:rsidR="00B27E2E" w:rsidRDefault="008B59BE" w:rsidP="008B59BE">
      <w:pPr>
        <w:spacing w:line="240" w:lineRule="auto"/>
        <w:jc w:val="both"/>
      </w:pPr>
      <w:r w:rsidRPr="00A84260">
        <w:rPr>
          <w:b/>
        </w:rPr>
        <w:t>“They took me to the office [in the police station]. They took me into the interrogation room… There was a tiger chair in [the room]. It was made of steel. I sat on</w:t>
      </w:r>
      <w:r w:rsidR="00B27E2E">
        <w:t xml:space="preserve"> the</w:t>
      </w:r>
      <w:r w:rsidRPr="00A84260">
        <w:rPr>
          <w:b/>
        </w:rPr>
        <w:t xml:space="preserve"> tiger chair and they gave me a notebook, and gave me </w:t>
      </w:r>
      <w:r w:rsidR="00B27E2E">
        <w:t xml:space="preserve">a </w:t>
      </w:r>
      <w:r w:rsidRPr="00A84260">
        <w:rPr>
          <w:b/>
        </w:rPr>
        <w:t xml:space="preserve">half hour to write down everything that I did... Then at 2am they started to beat me. Four [police] had electric sticks. [All four] tased me until the batteries on the electric sticks died… They were asking me about who I met abroad.” </w:t>
      </w:r>
    </w:p>
    <w:p w14:paraId="307F343F" w14:textId="7CD3391D" w:rsidR="008B59BE" w:rsidRPr="00033D6A" w:rsidRDefault="008B59BE" w:rsidP="008B59BE">
      <w:pPr>
        <w:spacing w:line="240" w:lineRule="auto"/>
        <w:jc w:val="both"/>
      </w:pPr>
      <w:r w:rsidRPr="00033D6A">
        <w:t>[Pseudonym</w:t>
      </w:r>
      <w:r w:rsidR="00033D6A">
        <w:t xml:space="preserve"> VI</w:t>
      </w:r>
      <w:r w:rsidRPr="00033D6A">
        <w:t>] was released after his interrogation and was subsequently interrogated and tortured several more times before being sent to a camp.</w:t>
      </w:r>
      <w:r w:rsidRPr="00033D6A">
        <w:rPr>
          <w:rStyle w:val="FootnoteReference"/>
        </w:rPr>
        <w:footnoteReference w:id="160"/>
      </w:r>
      <w:commentRangeEnd w:id="48"/>
      <w:r w:rsidR="00033D6A">
        <w:rPr>
          <w:rStyle w:val="CommentReference"/>
        </w:rPr>
        <w:commentReference w:id="48"/>
      </w:r>
    </w:p>
    <w:p w14:paraId="1B041E78" w14:textId="20DE6B27" w:rsidR="008B59BE" w:rsidRDefault="008B59BE" w:rsidP="00507B06">
      <w:pPr>
        <w:spacing w:after="0" w:line="240" w:lineRule="auto"/>
        <w:jc w:val="both"/>
      </w:pPr>
      <w:r w:rsidRPr="00F75D72">
        <w:t xml:space="preserve">Many survivors told Amnesty International that they were held in crowded conditions </w:t>
      </w:r>
      <w:r w:rsidR="00B27E2E">
        <w:t>before</w:t>
      </w:r>
      <w:r w:rsidRPr="00F75D72">
        <w:t xml:space="preserve"> being sent to the camps. [</w:t>
      </w:r>
      <w:r w:rsidRPr="00F75D72">
        <w:rPr>
          <w:rFonts w:cstheme="minorHAnsi"/>
        </w:rPr>
        <w:t>Pseudonym F1]</w:t>
      </w:r>
      <w:r w:rsidR="00B27E2E">
        <w:rPr>
          <w:rFonts w:cstheme="minorHAnsi"/>
        </w:rPr>
        <w:t>,</w:t>
      </w:r>
      <w:r w:rsidRPr="00F75D72">
        <w:rPr>
          <w:rFonts w:cstheme="minorHAnsi"/>
        </w:rPr>
        <w:t xml:space="preserve"> who </w:t>
      </w:r>
      <w:r w:rsidR="00B27E2E">
        <w:rPr>
          <w:rFonts w:cstheme="minorHAnsi"/>
        </w:rPr>
        <w:t xml:space="preserve">was </w:t>
      </w:r>
      <w:r w:rsidRPr="00F75D72">
        <w:rPr>
          <w:rFonts w:cstheme="minorHAnsi"/>
        </w:rPr>
        <w:t xml:space="preserve">held in a </w:t>
      </w:r>
      <w:r w:rsidR="00B27E2E">
        <w:rPr>
          <w:rFonts w:cstheme="minorHAnsi"/>
        </w:rPr>
        <w:t>“</w:t>
      </w:r>
      <w:commentRangeStart w:id="49"/>
      <w:r w:rsidRPr="00F75D72">
        <w:rPr>
          <w:rFonts w:cstheme="minorHAnsi"/>
        </w:rPr>
        <w:t>detention cent</w:t>
      </w:r>
      <w:r w:rsidR="00C5713B">
        <w:rPr>
          <w:rFonts w:cstheme="minorHAnsi"/>
        </w:rPr>
        <w:t>r</w:t>
      </w:r>
      <w:r w:rsidRPr="00F75D72">
        <w:rPr>
          <w:rFonts w:cstheme="minorHAnsi"/>
        </w:rPr>
        <w:t>e</w:t>
      </w:r>
      <w:r w:rsidR="00B27E2E">
        <w:rPr>
          <w:rFonts w:cstheme="minorHAnsi"/>
        </w:rPr>
        <w:t>”</w:t>
      </w:r>
      <w:r w:rsidRPr="00F75D72">
        <w:rPr>
          <w:rFonts w:cstheme="minorHAnsi"/>
        </w:rPr>
        <w:t xml:space="preserve"> </w:t>
      </w:r>
      <w:commentRangeEnd w:id="49"/>
      <w:r w:rsidRPr="00F75D72">
        <w:rPr>
          <w:rStyle w:val="CommentReference"/>
        </w:rPr>
        <w:commentReference w:id="49"/>
      </w:r>
      <w:r w:rsidRPr="00F75D72">
        <w:rPr>
          <w:rFonts w:cstheme="minorHAnsi"/>
        </w:rPr>
        <w:t>for three weeks before being transferred to a camp</w:t>
      </w:r>
      <w:r w:rsidR="00B27E2E">
        <w:rPr>
          <w:rFonts w:cstheme="minorHAnsi"/>
        </w:rPr>
        <w:t>,</w:t>
      </w:r>
      <w:r w:rsidRPr="00F75D72">
        <w:rPr>
          <w:rFonts w:cstheme="minorHAnsi"/>
        </w:rPr>
        <w:t xml:space="preserve"> told Amnesty he was forced to stand in a small crowded cell with </w:t>
      </w:r>
      <w:r w:rsidR="00B27E2E">
        <w:rPr>
          <w:rFonts w:cstheme="minorHAnsi"/>
        </w:rPr>
        <w:t>50</w:t>
      </w:r>
      <w:r w:rsidR="00B27E2E" w:rsidRPr="00F75D72">
        <w:rPr>
          <w:rFonts w:cstheme="minorHAnsi"/>
        </w:rPr>
        <w:t xml:space="preserve"> </w:t>
      </w:r>
      <w:r w:rsidRPr="00F75D72">
        <w:rPr>
          <w:rFonts w:cstheme="minorHAnsi"/>
        </w:rPr>
        <w:t xml:space="preserve">other inmates all day. “We don’t even put cows in that terrible condition… </w:t>
      </w:r>
      <w:r w:rsidR="00B27E2E">
        <w:rPr>
          <w:rFonts w:cstheme="minorHAnsi"/>
        </w:rPr>
        <w:t>W</w:t>
      </w:r>
      <w:r w:rsidRPr="00F75D72">
        <w:rPr>
          <w:rFonts w:cstheme="minorHAnsi"/>
        </w:rPr>
        <w:t>e slept side by side touching each other,” he said.</w:t>
      </w:r>
      <w:r w:rsidRPr="00F75D72">
        <w:rPr>
          <w:rStyle w:val="FootnoteReference"/>
          <w:rFonts w:cstheme="minorHAnsi"/>
        </w:rPr>
        <w:footnoteReference w:id="161"/>
      </w:r>
      <w:r w:rsidRPr="00F75D72">
        <w:t xml:space="preserve"> </w:t>
      </w:r>
    </w:p>
    <w:p w14:paraId="0FC1743D" w14:textId="77777777" w:rsidR="00507B06" w:rsidRPr="00F75D72" w:rsidRDefault="00507B06" w:rsidP="00507B06">
      <w:pPr>
        <w:spacing w:after="0" w:line="240" w:lineRule="auto"/>
        <w:jc w:val="both"/>
      </w:pPr>
    </w:p>
    <w:p w14:paraId="49ADADFF" w14:textId="0623AB0F" w:rsidR="00D84204" w:rsidRPr="00F75D72" w:rsidRDefault="008B59BE" w:rsidP="008B59BE">
      <w:pPr>
        <w:spacing w:line="240" w:lineRule="auto"/>
        <w:jc w:val="both"/>
      </w:pPr>
      <w:r w:rsidRPr="00F75D72">
        <w:t xml:space="preserve">Journalists and other organizations have reported </w:t>
      </w:r>
      <w:r w:rsidR="00507B06">
        <w:t xml:space="preserve">approximately a dozen </w:t>
      </w:r>
      <w:r w:rsidRPr="00F75D72">
        <w:t>similar accounts of torture and ill-treatment, including beatings and sleep deprivation in police stations and detention cent</w:t>
      </w:r>
      <w:r w:rsidR="00C5713B">
        <w:t>r</w:t>
      </w:r>
      <w:r w:rsidRPr="00F75D72">
        <w:t>es.</w:t>
      </w:r>
      <w:r w:rsidRPr="00F75D72">
        <w:rPr>
          <w:rStyle w:val="FootnoteReference"/>
        </w:rPr>
        <w:t xml:space="preserve"> </w:t>
      </w:r>
      <w:r w:rsidRPr="00F75D72">
        <w:rPr>
          <w:rStyle w:val="FootnoteReference"/>
        </w:rPr>
        <w:footnoteReference w:id="162"/>
      </w:r>
      <w:r w:rsidRPr="00F75D72">
        <w:t xml:space="preserve"> </w:t>
      </w:r>
    </w:p>
    <w:p w14:paraId="27B2CCA4" w14:textId="68562F98" w:rsidR="008B59BE" w:rsidRPr="00F75D72" w:rsidRDefault="00D1268A" w:rsidP="008B59BE">
      <w:pPr>
        <w:pStyle w:val="Heading2"/>
        <w:spacing w:line="240" w:lineRule="auto"/>
      </w:pPr>
      <w:bookmarkStart w:id="50" w:name="_Toc63892245"/>
      <w:bookmarkStart w:id="51" w:name="_Toc66643131"/>
      <w:r w:rsidRPr="00F75D72">
        <w:lastRenderedPageBreak/>
        <w:t xml:space="preserve">5.3 </w:t>
      </w:r>
      <w:r w:rsidR="008B59BE" w:rsidRPr="00F75D72">
        <w:t xml:space="preserve">Medical </w:t>
      </w:r>
      <w:r w:rsidR="001306E1">
        <w:t>e</w:t>
      </w:r>
      <w:r w:rsidR="008B59BE" w:rsidRPr="00F75D72">
        <w:t xml:space="preserve">xaminations and </w:t>
      </w:r>
      <w:r w:rsidR="001306E1">
        <w:t>b</w:t>
      </w:r>
      <w:r w:rsidR="008B59BE" w:rsidRPr="00F75D72">
        <w:t xml:space="preserve">iometric </w:t>
      </w:r>
      <w:r w:rsidR="001306E1">
        <w:t>d</w:t>
      </w:r>
      <w:r w:rsidR="008B59BE" w:rsidRPr="00F75D72">
        <w:t xml:space="preserve">ata </w:t>
      </w:r>
      <w:r w:rsidR="001306E1">
        <w:t>c</w:t>
      </w:r>
      <w:r w:rsidR="008B59BE" w:rsidRPr="00F75D72">
        <w:t>ollection</w:t>
      </w:r>
      <w:bookmarkEnd w:id="50"/>
      <w:bookmarkEnd w:id="51"/>
      <w:r w:rsidR="008B59BE" w:rsidRPr="00F75D72">
        <w:t xml:space="preserve"> </w:t>
      </w:r>
    </w:p>
    <w:p w14:paraId="1161793C" w14:textId="4D6CD061" w:rsidR="008B59BE" w:rsidRPr="00F75D72" w:rsidRDefault="00B27E2E" w:rsidP="008B59BE">
      <w:pPr>
        <w:spacing w:after="120" w:line="240" w:lineRule="auto"/>
        <w:jc w:val="both"/>
        <w:rPr>
          <w:rFonts w:cstheme="minorHAnsi"/>
        </w:rPr>
      </w:pPr>
      <w:r>
        <w:rPr>
          <w:rFonts w:cstheme="minorHAnsi"/>
        </w:rPr>
        <w:t>Before</w:t>
      </w:r>
      <w:r w:rsidR="008B59BE" w:rsidRPr="00F75D72">
        <w:rPr>
          <w:rFonts w:cstheme="minorHAnsi"/>
        </w:rPr>
        <w:t xml:space="preserve"> being sent to a camp, nearly all detainees were subjected to a medical examination. [Pseudonym X2], a camp survivor who worked at a hospital where some people were examined before they </w:t>
      </w:r>
      <w:r>
        <w:rPr>
          <w:rFonts w:cstheme="minorHAnsi"/>
        </w:rPr>
        <w:t xml:space="preserve">were </w:t>
      </w:r>
      <w:r w:rsidR="008B59BE" w:rsidRPr="00F75D72">
        <w:rPr>
          <w:rFonts w:cstheme="minorHAnsi"/>
        </w:rPr>
        <w:t>sent to the camps, witnessed large numbers of detainees being brought to the hospital</w:t>
      </w:r>
      <w:r>
        <w:rPr>
          <w:rFonts w:cstheme="minorHAnsi"/>
        </w:rPr>
        <w:t>,</w:t>
      </w:r>
      <w:r w:rsidR="008B59BE" w:rsidRPr="00F75D72">
        <w:rPr>
          <w:rFonts w:cstheme="minorHAnsi"/>
        </w:rPr>
        <w:t xml:space="preserve"> as well as part of the medical examination process. </w:t>
      </w:r>
    </w:p>
    <w:p w14:paraId="6374BB7A" w14:textId="0310E8A6" w:rsidR="008B59BE" w:rsidRPr="00033D6A" w:rsidRDefault="008B59BE" w:rsidP="008B59BE">
      <w:pPr>
        <w:spacing w:after="120" w:line="240" w:lineRule="auto"/>
        <w:jc w:val="both"/>
        <w:rPr>
          <w:rFonts w:cstheme="minorHAnsi"/>
        </w:rPr>
      </w:pPr>
      <w:r w:rsidRPr="00033D6A">
        <w:rPr>
          <w:rFonts w:cstheme="minorHAnsi"/>
          <w:b/>
        </w:rPr>
        <w:t>“In [the city I lived in] there were four hospitals – infection, military, traditional, and regular</w:t>
      </w:r>
      <w:r w:rsidR="00B27E2E">
        <w:rPr>
          <w:rFonts w:cstheme="minorHAnsi"/>
        </w:rPr>
        <w:t>.</w:t>
      </w:r>
      <w:r w:rsidRPr="00033D6A">
        <w:rPr>
          <w:rFonts w:cstheme="minorHAnsi"/>
          <w:b/>
        </w:rPr>
        <w:t xml:space="preserve"> </w:t>
      </w:r>
      <w:r w:rsidR="00B27E2E">
        <w:rPr>
          <w:rFonts w:cstheme="minorHAnsi"/>
        </w:rPr>
        <w:t>I</w:t>
      </w:r>
      <w:r w:rsidRPr="00033D6A">
        <w:rPr>
          <w:rFonts w:cstheme="minorHAnsi"/>
          <w:b/>
        </w:rPr>
        <w:t>n 2017 they all started being used for people sent to re-education camps… At first it was Uyghurs and Dungans. They were simple people, but police treated them as serious criminals. There were six guards per person [brought for a medical examination]. Their eyes were covered, hooded, and their hands were cuffed [when they arrived at the hospital]. The whole medical examination was top secret…</w:t>
      </w:r>
      <w:r w:rsidR="00F75D72" w:rsidRPr="00033D6A">
        <w:rPr>
          <w:rFonts w:cstheme="minorHAnsi"/>
          <w:b/>
        </w:rPr>
        <w:t xml:space="preserve"> </w:t>
      </w:r>
      <w:r w:rsidRPr="00033D6A">
        <w:rPr>
          <w:rFonts w:cstheme="minorHAnsi"/>
          <w:b/>
        </w:rPr>
        <w:t>[The staff at the hospital] had to make sure they were healthy. [The staff] had to draw their blood to make sure they were healthy… They were all young. I was there helping with [redacted]… The targets were young graduates. [At the time, at the hospital I worked at it was] mainly Dungans who studied [abroad].”</w:t>
      </w:r>
      <w:r w:rsidRPr="00033D6A">
        <w:rPr>
          <w:rStyle w:val="FootnoteReference"/>
          <w:rFonts w:cstheme="minorHAnsi"/>
          <w:b/>
        </w:rPr>
        <w:t xml:space="preserve"> </w:t>
      </w:r>
      <w:r w:rsidRPr="00033D6A">
        <w:rPr>
          <w:rStyle w:val="FootnoteReference"/>
          <w:rFonts w:cstheme="minorHAnsi"/>
        </w:rPr>
        <w:footnoteReference w:id="163"/>
      </w:r>
      <w:r w:rsidRPr="00033D6A">
        <w:rPr>
          <w:rFonts w:cstheme="minorHAnsi"/>
        </w:rPr>
        <w:t xml:space="preserve"> </w:t>
      </w:r>
    </w:p>
    <w:p w14:paraId="10491881" w14:textId="53E6590A" w:rsidR="008B59BE" w:rsidRPr="00F75D72" w:rsidRDefault="008B59BE" w:rsidP="008B59BE">
      <w:pPr>
        <w:spacing w:after="120" w:line="240" w:lineRule="auto"/>
        <w:jc w:val="both"/>
        <w:rPr>
          <w:rFonts w:cstheme="minorHAnsi"/>
        </w:rPr>
      </w:pPr>
      <w:r w:rsidRPr="00F75D72">
        <w:rPr>
          <w:rFonts w:cstheme="minorHAnsi"/>
        </w:rPr>
        <w:t xml:space="preserve">In addition to medical exams, all survivors told Amnesty International they were required to surrender their biometric data, including </w:t>
      </w:r>
      <w:r w:rsidR="00B27E2E">
        <w:rPr>
          <w:rFonts w:cstheme="minorHAnsi"/>
        </w:rPr>
        <w:t>a</w:t>
      </w:r>
      <w:r w:rsidRPr="00F75D72">
        <w:rPr>
          <w:rFonts w:cstheme="minorHAnsi"/>
        </w:rPr>
        <w:t xml:space="preserve"> photo</w:t>
      </w:r>
      <w:r w:rsidR="00B27E2E">
        <w:rPr>
          <w:rFonts w:cstheme="minorHAnsi"/>
        </w:rPr>
        <w:t>graph</w:t>
      </w:r>
      <w:r w:rsidRPr="00F75D72">
        <w:rPr>
          <w:rFonts w:cstheme="minorHAnsi"/>
        </w:rPr>
        <w:t>, iris scan</w:t>
      </w:r>
      <w:r w:rsidR="00B27E2E">
        <w:rPr>
          <w:rFonts w:cstheme="minorHAnsi"/>
        </w:rPr>
        <w:t>,</w:t>
      </w:r>
      <w:r w:rsidRPr="00F75D72">
        <w:rPr>
          <w:rStyle w:val="FootnoteReference"/>
          <w:rFonts w:cstheme="minorHAnsi"/>
        </w:rPr>
        <w:footnoteReference w:id="164"/>
      </w:r>
      <w:r w:rsidRPr="00F75D72">
        <w:rPr>
          <w:rFonts w:cstheme="minorHAnsi"/>
        </w:rPr>
        <w:t xml:space="preserve"> voice recording</w:t>
      </w:r>
      <w:r w:rsidR="00B27E2E">
        <w:rPr>
          <w:rFonts w:cstheme="minorHAnsi"/>
        </w:rPr>
        <w:t>,</w:t>
      </w:r>
      <w:r w:rsidRPr="00F75D72">
        <w:rPr>
          <w:rStyle w:val="FootnoteReference"/>
          <w:rFonts w:cstheme="minorHAnsi"/>
        </w:rPr>
        <w:footnoteReference w:id="165"/>
      </w:r>
      <w:r w:rsidRPr="00F75D72">
        <w:rPr>
          <w:rFonts w:cstheme="minorHAnsi"/>
        </w:rPr>
        <w:t xml:space="preserve"> and writing sample. Biometric data was often collected at police stations.</w:t>
      </w:r>
      <w:r w:rsidR="00F75D72" w:rsidRPr="00F75D72">
        <w:rPr>
          <w:rFonts w:cstheme="minorHAnsi"/>
        </w:rPr>
        <w:t xml:space="preserve"> </w:t>
      </w:r>
      <w:r w:rsidRPr="00F75D72">
        <w:rPr>
          <w:rFonts w:cstheme="minorHAnsi"/>
        </w:rPr>
        <w:t xml:space="preserve">Several survivors </w:t>
      </w:r>
      <w:r w:rsidR="00B27E2E">
        <w:rPr>
          <w:rFonts w:cstheme="minorHAnsi"/>
        </w:rPr>
        <w:t>said</w:t>
      </w:r>
      <w:r w:rsidR="009D048B">
        <w:rPr>
          <w:rFonts w:cstheme="minorHAnsi"/>
        </w:rPr>
        <w:t xml:space="preserve"> they</w:t>
      </w:r>
      <w:r w:rsidR="00B27E2E" w:rsidRPr="00F75D72">
        <w:rPr>
          <w:rFonts w:cstheme="minorHAnsi"/>
        </w:rPr>
        <w:t xml:space="preserve"> </w:t>
      </w:r>
      <w:r w:rsidRPr="00F75D72">
        <w:rPr>
          <w:rFonts w:cstheme="minorHAnsi"/>
        </w:rPr>
        <w:t>believe DNA</w:t>
      </w:r>
      <w:r w:rsidR="009D048B">
        <w:rPr>
          <w:rFonts w:cstheme="minorHAnsi"/>
        </w:rPr>
        <w:t xml:space="preserve"> samples were taken:</w:t>
      </w:r>
      <w:r w:rsidRPr="00F75D72">
        <w:rPr>
          <w:rFonts w:cstheme="minorHAnsi"/>
        </w:rPr>
        <w:t xml:space="preserve"> “Then we went to a police station for what I think was a DNA exam… They took our blood, spread it on something, and put it in a plastic wrap,” [Pseudonym X2] told Amnesty when describing </w:t>
      </w:r>
      <w:r w:rsidR="009D048B">
        <w:rPr>
          <w:rFonts w:cstheme="minorHAnsi"/>
        </w:rPr>
        <w:t>her</w:t>
      </w:r>
      <w:r w:rsidRPr="00F75D72">
        <w:rPr>
          <w:rFonts w:cstheme="minorHAnsi"/>
        </w:rPr>
        <w:t xml:space="preserve"> arrest.</w:t>
      </w:r>
      <w:r w:rsidRPr="00F75D72">
        <w:rPr>
          <w:rStyle w:val="FootnoteReference"/>
          <w:rFonts w:cstheme="minorHAnsi"/>
        </w:rPr>
        <w:footnoteReference w:id="166"/>
      </w:r>
      <w:r w:rsidRPr="00F75D72">
        <w:rPr>
          <w:rFonts w:cstheme="minorHAnsi"/>
        </w:rPr>
        <w:t xml:space="preserve"> </w:t>
      </w:r>
    </w:p>
    <w:p w14:paraId="5F3DD6E4" w14:textId="47F85332" w:rsidR="008B59BE" w:rsidRPr="00F75D72" w:rsidRDefault="008B59BE" w:rsidP="008B59BE">
      <w:pPr>
        <w:spacing w:after="120" w:line="240" w:lineRule="auto"/>
        <w:jc w:val="both"/>
        <w:rPr>
          <w:rFonts w:cstheme="minorHAnsi"/>
        </w:rPr>
      </w:pPr>
      <w:r w:rsidRPr="00F75D72">
        <w:rPr>
          <w:rFonts w:cstheme="minorHAnsi"/>
        </w:rPr>
        <w:t>The</w:t>
      </w:r>
      <w:r w:rsidR="009D048B">
        <w:rPr>
          <w:rFonts w:cstheme="minorHAnsi"/>
        </w:rPr>
        <w:t>se reports of</w:t>
      </w:r>
      <w:r w:rsidRPr="00F75D72">
        <w:rPr>
          <w:rFonts w:cstheme="minorHAnsi"/>
        </w:rPr>
        <w:t xml:space="preserve"> health checks and biometric data collection </w:t>
      </w:r>
      <w:r w:rsidR="009D048B">
        <w:rPr>
          <w:rFonts w:cstheme="minorHAnsi"/>
        </w:rPr>
        <w:t>are</w:t>
      </w:r>
      <w:r w:rsidR="009D048B" w:rsidRPr="00F75D72">
        <w:rPr>
          <w:rFonts w:cstheme="minorHAnsi"/>
        </w:rPr>
        <w:t xml:space="preserve"> </w:t>
      </w:r>
      <w:r w:rsidRPr="00F75D72">
        <w:rPr>
          <w:rFonts w:cstheme="minorHAnsi"/>
        </w:rPr>
        <w:t>consistent with other survivor accounts reported elsewhere</w:t>
      </w:r>
      <w:r w:rsidRPr="00F75D72">
        <w:rPr>
          <w:rStyle w:val="FootnoteReference"/>
          <w:rFonts w:cstheme="minorHAnsi"/>
        </w:rPr>
        <w:footnoteReference w:id="167"/>
      </w:r>
      <w:r w:rsidRPr="00F75D72">
        <w:rPr>
          <w:rFonts w:cstheme="minorHAnsi"/>
        </w:rPr>
        <w:t xml:space="preserve"> </w:t>
      </w:r>
      <w:r w:rsidR="009D048B">
        <w:rPr>
          <w:rFonts w:cstheme="minorHAnsi"/>
        </w:rPr>
        <w:t>a</w:t>
      </w:r>
      <w:r w:rsidRPr="00F75D72">
        <w:rPr>
          <w:rFonts w:cstheme="minorHAnsi"/>
        </w:rPr>
        <w:t>nd with reports of widespread campaigns for biometric data collection from all people in Xinjiang, not just those sent to the camps.</w:t>
      </w:r>
      <w:r w:rsidRPr="00F75D72">
        <w:rPr>
          <w:rStyle w:val="FootnoteReference"/>
          <w:rFonts w:cstheme="minorHAnsi"/>
        </w:rPr>
        <w:footnoteReference w:id="168"/>
      </w:r>
      <w:r w:rsidRPr="00F75D72">
        <w:rPr>
          <w:rFonts w:cstheme="minorHAnsi"/>
        </w:rPr>
        <w:t xml:space="preserve"> </w:t>
      </w:r>
    </w:p>
    <w:p w14:paraId="221C9BAF" w14:textId="48AC2C95" w:rsidR="00033D6A" w:rsidRPr="00033D6A" w:rsidRDefault="00033D6A" w:rsidP="00033D6A">
      <w:pPr>
        <w:spacing w:line="240" w:lineRule="auto"/>
        <w:jc w:val="both"/>
        <w:rPr>
          <w:b/>
        </w:rPr>
      </w:pPr>
      <w:r w:rsidRPr="00F75D72">
        <w:rPr>
          <w:rFonts w:cstheme="minorHAnsi"/>
        </w:rPr>
        <w:t>After undergoing a medical exam and having their biometric data collected, detainees are taken to internment camps.</w:t>
      </w:r>
      <w:r w:rsidRPr="00F75D72">
        <w:rPr>
          <w:rStyle w:val="FootnoteReference"/>
          <w:rFonts w:cstheme="minorHAnsi"/>
        </w:rPr>
        <w:footnoteReference w:id="169"/>
      </w:r>
      <w:r w:rsidR="008B59BE" w:rsidRPr="00F75D72">
        <w:rPr>
          <w:rFonts w:cstheme="minorHAnsi"/>
        </w:rPr>
        <w:t xml:space="preserve"> </w:t>
      </w:r>
      <w:r w:rsidRPr="00F75D72">
        <w:rPr>
          <w:rFonts w:cstheme="minorHAnsi"/>
        </w:rPr>
        <w:t>Nearly all are handcuffed while being transferred to the camps. Many are hooded and shackled</w:t>
      </w:r>
      <w:r w:rsidRPr="00F75D72">
        <w:t>.</w:t>
      </w:r>
      <w:r w:rsidRPr="00F75D72">
        <w:rPr>
          <w:rStyle w:val="FootnoteReference"/>
        </w:rPr>
        <w:footnoteReference w:id="170"/>
      </w:r>
      <w:r w:rsidRPr="00F75D72">
        <w:t xml:space="preserve"> Many were driven to the camps in vans or buses with large numbers of detainees.</w:t>
      </w:r>
      <w:r w:rsidRPr="00F75D72">
        <w:rPr>
          <w:rStyle w:val="FootnoteReference"/>
        </w:rPr>
        <w:footnoteReference w:id="171"/>
      </w:r>
      <w:r w:rsidRPr="00F75D72">
        <w:t xml:space="preserve"> </w:t>
      </w:r>
      <w:r w:rsidR="008B59BE" w:rsidRPr="00F75D72">
        <w:t>[Pseudonym B2], who was arrested for visiting Kazakhstan</w:t>
      </w:r>
      <w:r w:rsidR="009D048B">
        <w:t>,</w:t>
      </w:r>
      <w:r w:rsidR="008B59BE" w:rsidRPr="00F75D72">
        <w:rPr>
          <w:rStyle w:val="FootnoteReference"/>
        </w:rPr>
        <w:footnoteReference w:id="172"/>
      </w:r>
      <w:r w:rsidR="008B59BE" w:rsidRPr="00F75D72">
        <w:t xml:space="preserve"> told Amnesty about being transferred to the camp</w:t>
      </w:r>
      <w:r w:rsidR="009D048B">
        <w:t>:</w:t>
      </w:r>
      <w:r w:rsidR="008B59BE" w:rsidRPr="00F75D72">
        <w:t xml:space="preserve"> “They came in the morning. The police entered our cell [in the police station]. They put a black hood [on me]. Handcuffed me. And dragged me to the bus. And then took us to the camp,” he said.</w:t>
      </w:r>
      <w:r w:rsidR="008B59BE" w:rsidRPr="00F75D72">
        <w:rPr>
          <w:rStyle w:val="FootnoteReference"/>
        </w:rPr>
        <w:footnoteReference w:id="173"/>
      </w:r>
      <w:r w:rsidR="008B59BE" w:rsidRPr="00F75D72">
        <w:rPr>
          <w:b/>
        </w:rPr>
        <w:t xml:space="preserve"> </w:t>
      </w:r>
      <w:r w:rsidRPr="00F75D72">
        <w:t xml:space="preserve">[Pseudonym 63], an elderly woman who was arrested for praying, told Amnesty she was taken from a police station in the middle of a night, handcuffed to another woman, put into a truck with about </w:t>
      </w:r>
      <w:r>
        <w:t>20</w:t>
      </w:r>
      <w:r w:rsidRPr="00F75D72">
        <w:t xml:space="preserve"> other detainees from her village</w:t>
      </w:r>
      <w:r>
        <w:t>,</w:t>
      </w:r>
      <w:r w:rsidRPr="00F75D72">
        <w:t xml:space="preserve"> and then driven to a camp.</w:t>
      </w:r>
      <w:r w:rsidRPr="00F75D72">
        <w:rPr>
          <w:rStyle w:val="FootnoteReference"/>
        </w:rPr>
        <w:footnoteReference w:id="174"/>
      </w:r>
      <w:r w:rsidRPr="00F75D72">
        <w:rPr>
          <w:rFonts w:cstheme="minorHAnsi"/>
        </w:rPr>
        <w:t xml:space="preserve"> </w:t>
      </w:r>
    </w:p>
    <w:p w14:paraId="73731C96" w14:textId="77777777" w:rsidR="00033D6A" w:rsidRPr="00F75D72" w:rsidRDefault="00033D6A" w:rsidP="008B59BE">
      <w:pPr>
        <w:spacing w:line="240" w:lineRule="auto"/>
        <w:jc w:val="both"/>
      </w:pPr>
    </w:p>
    <w:p w14:paraId="11044D46" w14:textId="71267A50" w:rsidR="008B59BE" w:rsidRPr="00F75D72" w:rsidRDefault="008B59BE" w:rsidP="008B59BE">
      <w:pPr>
        <w:pStyle w:val="Heading1"/>
        <w:spacing w:line="240" w:lineRule="auto"/>
        <w:rPr>
          <w:rFonts w:cstheme="minorHAnsi"/>
        </w:rPr>
      </w:pPr>
      <w:bookmarkStart w:id="52" w:name="_Toc63892246"/>
      <w:bookmarkStart w:id="53" w:name="_Toc66643132"/>
      <w:r w:rsidRPr="00F75D72">
        <w:lastRenderedPageBreak/>
        <w:t xml:space="preserve">6. </w:t>
      </w:r>
      <w:commentRangeStart w:id="54"/>
      <w:r w:rsidRPr="00F75D72">
        <w:t xml:space="preserve">Life </w:t>
      </w:r>
      <w:r w:rsidR="001306E1">
        <w:t>I</w:t>
      </w:r>
      <w:r w:rsidRPr="00F75D72">
        <w:t xml:space="preserve">nside the </w:t>
      </w:r>
      <w:r w:rsidR="001306E1">
        <w:t>I</w:t>
      </w:r>
      <w:r w:rsidRPr="00F75D72">
        <w:t xml:space="preserve">nternment </w:t>
      </w:r>
      <w:r w:rsidR="001306E1">
        <w:t>C</w:t>
      </w:r>
      <w:r w:rsidRPr="00F75D72">
        <w:t>amps</w:t>
      </w:r>
      <w:commentRangeEnd w:id="54"/>
      <w:r w:rsidRPr="00F75D72">
        <w:rPr>
          <w:rStyle w:val="CommentReference"/>
          <w:rFonts w:asciiTheme="minorHAnsi" w:eastAsia="SimSun" w:hAnsiTheme="minorHAnsi" w:cstheme="minorBidi"/>
          <w:color w:val="auto"/>
        </w:rPr>
        <w:commentReference w:id="54"/>
      </w:r>
      <w:bookmarkEnd w:id="53"/>
      <w:r w:rsidRPr="00F75D72" w:rsidDel="00B61103">
        <w:t xml:space="preserve"> </w:t>
      </w:r>
      <w:bookmarkEnd w:id="52"/>
    </w:p>
    <w:p w14:paraId="639E90CA" w14:textId="6BB7800A" w:rsidR="008B59BE" w:rsidRPr="00F75D72" w:rsidRDefault="009D51C2" w:rsidP="008B59BE">
      <w:pPr>
        <w:spacing w:line="240" w:lineRule="auto"/>
        <w:jc w:val="both"/>
        <w:rPr>
          <w:rFonts w:cstheme="minorHAnsi"/>
        </w:rPr>
      </w:pPr>
      <w:r>
        <w:rPr>
          <w:rFonts w:cstheme="minorHAnsi"/>
        </w:rPr>
        <w:t xml:space="preserve">Amnesty International interviewed XX survivors of XX internment camps. </w:t>
      </w:r>
      <w:r w:rsidR="008B59BE" w:rsidRPr="00F75D72">
        <w:rPr>
          <w:rFonts w:cstheme="minorHAnsi"/>
        </w:rPr>
        <w:t xml:space="preserve">From the moment they enter a camp, </w:t>
      </w:r>
      <w:r w:rsidR="008B59BE" w:rsidRPr="00F75D72">
        <w:t>detainees’ lives are extraordinarily regimented.</w:t>
      </w:r>
      <w:r w:rsidR="00F75D72" w:rsidRPr="00F75D72">
        <w:t xml:space="preserve"> </w:t>
      </w:r>
      <w:r w:rsidR="008B59BE" w:rsidRPr="00F75D72">
        <w:rPr>
          <w:rFonts w:cstheme="minorHAnsi"/>
        </w:rPr>
        <w:t xml:space="preserve">They are essentially stripped of their personal autonomy; every aspect of their lives is dictated to them. Detainees who deviate from the conduct proscribed by camp authorities – even </w:t>
      </w:r>
      <w:r w:rsidR="009D048B">
        <w:rPr>
          <w:rFonts w:cstheme="minorHAnsi"/>
        </w:rPr>
        <w:t>in</w:t>
      </w:r>
      <w:r w:rsidR="009D048B" w:rsidRPr="00F75D72">
        <w:rPr>
          <w:rFonts w:cstheme="minorHAnsi"/>
        </w:rPr>
        <w:t xml:space="preserve"> </w:t>
      </w:r>
      <w:r w:rsidR="008B59BE" w:rsidRPr="00F75D72">
        <w:rPr>
          <w:rFonts w:cstheme="minorHAnsi"/>
        </w:rPr>
        <w:t xml:space="preserve">the most seemingly innocuous </w:t>
      </w:r>
      <w:r w:rsidR="009D048B">
        <w:rPr>
          <w:rFonts w:cstheme="minorHAnsi"/>
        </w:rPr>
        <w:t>ways</w:t>
      </w:r>
      <w:r w:rsidR="008B59BE" w:rsidRPr="00F75D72">
        <w:rPr>
          <w:rFonts w:cstheme="minorHAnsi"/>
        </w:rPr>
        <w:t xml:space="preserve"> – are reprimanded and regularly physically punished, often along with their cellmates.</w:t>
      </w:r>
    </w:p>
    <w:p w14:paraId="55259463" w14:textId="5B0623E3" w:rsidR="008B59BE" w:rsidRPr="00F75D72" w:rsidRDefault="008B59BE" w:rsidP="008B59BE">
      <w:pPr>
        <w:spacing w:line="240" w:lineRule="auto"/>
        <w:jc w:val="both"/>
        <w:rPr>
          <w:rFonts w:cstheme="minorHAnsi"/>
        </w:rPr>
      </w:pPr>
      <w:r w:rsidRPr="00F75D72">
        <w:rPr>
          <w:rFonts w:cstheme="minorHAnsi"/>
        </w:rPr>
        <w:t>Detainees have no privacy. They are monitored at all times, including when they eat, sleep, and use the toilet. Detainees have no right to speak. They are forbidden from talking freely with other detainees. When detainees are permitted to speak – to guards or in class – they are required to speak in Mandarin, a language many of the them</w:t>
      </w:r>
      <w:r w:rsidR="001D2969">
        <w:rPr>
          <w:rFonts w:cstheme="minorHAnsi"/>
        </w:rPr>
        <w:t>,</w:t>
      </w:r>
      <w:r w:rsidRPr="00F75D72">
        <w:rPr>
          <w:rFonts w:cstheme="minorHAnsi"/>
        </w:rPr>
        <w:t xml:space="preserve"> especially older people and people from more rural areas</w:t>
      </w:r>
      <w:r w:rsidR="001D2969">
        <w:rPr>
          <w:rFonts w:cstheme="minorHAnsi"/>
        </w:rPr>
        <w:t>,</w:t>
      </w:r>
      <w:r w:rsidRPr="00F75D72">
        <w:rPr>
          <w:rFonts w:cstheme="minorHAnsi"/>
        </w:rPr>
        <w:t xml:space="preserve"> do not speak or understand.</w:t>
      </w:r>
      <w:r w:rsidRPr="00F75D72">
        <w:rPr>
          <w:rStyle w:val="FootnoteReference"/>
          <w:rFonts w:cstheme="minorHAnsi"/>
        </w:rPr>
        <w:t xml:space="preserve"> </w:t>
      </w:r>
      <w:r w:rsidRPr="00F75D72">
        <w:rPr>
          <w:rStyle w:val="FootnoteReference"/>
          <w:rFonts w:cstheme="minorHAnsi"/>
        </w:rPr>
        <w:footnoteReference w:id="175"/>
      </w:r>
      <w:r w:rsidRPr="00F75D72">
        <w:rPr>
          <w:rStyle w:val="FootnoteReference"/>
          <w:rFonts w:cstheme="minorHAnsi"/>
        </w:rPr>
        <w:t xml:space="preserve"> </w:t>
      </w:r>
      <w:r w:rsidRPr="00F75D72">
        <w:rPr>
          <w:rFonts w:cstheme="minorHAnsi"/>
        </w:rPr>
        <w:t>Detainees have been physically punished if they speak in a language other than Mandarin.</w:t>
      </w:r>
      <w:r w:rsidRPr="00F75D72">
        <w:rPr>
          <w:rStyle w:val="FootnoteReference"/>
          <w:rFonts w:cstheme="minorHAnsi"/>
        </w:rPr>
        <w:footnoteReference w:id="176"/>
      </w:r>
    </w:p>
    <w:p w14:paraId="1DBA6F3C" w14:textId="46FE7221" w:rsidR="008B59BE" w:rsidRPr="00F75D72" w:rsidRDefault="008B59BE" w:rsidP="008B59BE">
      <w:pPr>
        <w:spacing w:line="240" w:lineRule="auto"/>
        <w:jc w:val="both"/>
        <w:rPr>
          <w:rFonts w:cstheme="minorHAnsi"/>
        </w:rPr>
      </w:pPr>
      <w:r w:rsidRPr="00F75D72">
        <w:rPr>
          <w:rFonts w:cstheme="minorHAnsi"/>
        </w:rPr>
        <w:t xml:space="preserve">Detainees </w:t>
      </w:r>
      <w:r w:rsidR="001D2969">
        <w:rPr>
          <w:rFonts w:cstheme="minorHAnsi"/>
        </w:rPr>
        <w:t>are</w:t>
      </w:r>
      <w:r w:rsidRPr="00F75D72">
        <w:rPr>
          <w:rFonts w:cstheme="minorHAnsi"/>
        </w:rPr>
        <w:t xml:space="preserve"> constantly evaluated. According to survivors as well as </w:t>
      </w:r>
      <w:r w:rsidR="00B1461A">
        <w:rPr>
          <w:rFonts w:cstheme="minorHAnsi"/>
        </w:rPr>
        <w:t>the</w:t>
      </w:r>
      <w:r w:rsidRPr="00F75D72">
        <w:rPr>
          <w:rFonts w:cstheme="minorHAnsi"/>
        </w:rPr>
        <w:t xml:space="preserve"> leaked government document known as the Telegram, detainees are given scores. According to the Telegram, the scores measure the detainees’ “</w:t>
      </w:r>
      <w:r w:rsidRPr="00F75D72">
        <w:t>ideological transformation, study and training, and compliance with discipline</w:t>
      </w:r>
      <w:r w:rsidRPr="00F75D72">
        <w:rPr>
          <w:rFonts w:cstheme="minorHAnsi"/>
        </w:rPr>
        <w:t>.” A detainee’s behavio</w:t>
      </w:r>
      <w:r w:rsidR="00C5713B">
        <w:rPr>
          <w:rFonts w:cstheme="minorHAnsi"/>
        </w:rPr>
        <w:t>u</w:t>
      </w:r>
      <w:r w:rsidRPr="00F75D72">
        <w:rPr>
          <w:rFonts w:cstheme="minorHAnsi"/>
        </w:rPr>
        <w:t>r effects his or her score, which factors into the treatment they receive in the camp</w:t>
      </w:r>
      <w:r w:rsidR="00B1461A">
        <w:rPr>
          <w:rFonts w:cstheme="minorHAnsi"/>
        </w:rPr>
        <w:t>,</w:t>
      </w:r>
      <w:r w:rsidRPr="00F75D72">
        <w:rPr>
          <w:rFonts w:cstheme="minorHAnsi"/>
        </w:rPr>
        <w:t xml:space="preserve"> including “rewards, punishments, and family visits”</w:t>
      </w:r>
      <w:r w:rsidR="00B1461A">
        <w:rPr>
          <w:rFonts w:cstheme="minorHAnsi"/>
        </w:rPr>
        <w:t>,</w:t>
      </w:r>
      <w:r w:rsidRPr="00F75D72">
        <w:rPr>
          <w:rFonts w:cstheme="minorHAnsi"/>
        </w:rPr>
        <w:t xml:space="preserve"> as well as when they are released</w:t>
      </w:r>
      <w:r w:rsidR="00B1461A">
        <w:rPr>
          <w:rFonts w:cstheme="minorHAnsi"/>
        </w:rPr>
        <w:t>.</w:t>
      </w:r>
      <w:r w:rsidRPr="00F75D72">
        <w:rPr>
          <w:rFonts w:cstheme="minorHAnsi"/>
        </w:rPr>
        <w:t xml:space="preserve"> (</w:t>
      </w:r>
      <w:r w:rsidR="00B1461A">
        <w:rPr>
          <w:rFonts w:cstheme="minorHAnsi"/>
        </w:rPr>
        <w:t>F</w:t>
      </w:r>
      <w:r w:rsidRPr="00F75D72">
        <w:rPr>
          <w:rFonts w:cstheme="minorHAnsi"/>
        </w:rPr>
        <w:t>or more on the release process</w:t>
      </w:r>
      <w:r w:rsidR="00B1461A">
        <w:rPr>
          <w:rFonts w:cstheme="minorHAnsi"/>
        </w:rPr>
        <w:t>,</w:t>
      </w:r>
      <w:r w:rsidRPr="00F75D72">
        <w:rPr>
          <w:rFonts w:cstheme="minorHAnsi"/>
        </w:rPr>
        <w:t xml:space="preserve"> </w:t>
      </w:r>
      <w:r w:rsidRPr="00DE0619">
        <w:rPr>
          <w:rFonts w:cstheme="minorHAnsi"/>
        </w:rPr>
        <w:t>see section 8.1 below</w:t>
      </w:r>
      <w:r w:rsidR="00B1461A">
        <w:rPr>
          <w:rFonts w:cstheme="minorHAnsi"/>
        </w:rPr>
        <w:t>.</w:t>
      </w:r>
      <w:r w:rsidRPr="00F75D72">
        <w:rPr>
          <w:rFonts w:cstheme="minorHAnsi"/>
        </w:rPr>
        <w:t>)</w:t>
      </w:r>
      <w:r w:rsidRPr="00F75D72">
        <w:rPr>
          <w:rStyle w:val="FootnoteReference"/>
          <w:rFonts w:cstheme="minorHAnsi"/>
        </w:rPr>
        <w:footnoteReference w:id="177"/>
      </w:r>
    </w:p>
    <w:p w14:paraId="144A1F66" w14:textId="75BED44C" w:rsidR="008B59BE" w:rsidRPr="00F75D72" w:rsidRDefault="008B59BE" w:rsidP="008B59BE">
      <w:pPr>
        <w:spacing w:line="240" w:lineRule="auto"/>
        <w:jc w:val="both"/>
        <w:rPr>
          <w:rFonts w:cstheme="minorHAnsi"/>
        </w:rPr>
      </w:pPr>
      <w:r w:rsidRPr="00F75D72">
        <w:rPr>
          <w:rFonts w:cstheme="minorHAnsi"/>
        </w:rPr>
        <w:t>Upon arrival at the camps, detainees are searched, their personal effects are confiscated, and they are made to remove certain items of clothing, including shoelaces, belts, buttons</w:t>
      </w:r>
      <w:r w:rsidR="00B1461A">
        <w:rPr>
          <w:rFonts w:cstheme="minorHAnsi"/>
        </w:rPr>
        <w:t>,</w:t>
      </w:r>
      <w:r w:rsidRPr="00F75D72">
        <w:rPr>
          <w:rFonts w:cstheme="minorHAnsi"/>
        </w:rPr>
        <w:t xml:space="preserve"> and anything else that could be used as a weapon or </w:t>
      </w:r>
      <w:r w:rsidR="00B1461A">
        <w:rPr>
          <w:rFonts w:cstheme="minorHAnsi"/>
        </w:rPr>
        <w:t xml:space="preserve">as </w:t>
      </w:r>
      <w:r w:rsidRPr="00F75D72">
        <w:rPr>
          <w:rFonts w:cstheme="minorHAnsi"/>
        </w:rPr>
        <w:t>a</w:t>
      </w:r>
      <w:r w:rsidR="00B1461A">
        <w:rPr>
          <w:rFonts w:cstheme="minorHAnsi"/>
        </w:rPr>
        <w:t>n</w:t>
      </w:r>
      <w:r w:rsidRPr="00F75D72">
        <w:rPr>
          <w:rFonts w:cstheme="minorHAnsi"/>
        </w:rPr>
        <w:t xml:space="preserve"> implement </w:t>
      </w:r>
      <w:r w:rsidR="00B1461A">
        <w:rPr>
          <w:rFonts w:cstheme="minorHAnsi"/>
        </w:rPr>
        <w:t>with which to take their own life</w:t>
      </w:r>
      <w:r w:rsidRPr="00F75D72">
        <w:rPr>
          <w:rFonts w:cstheme="minorHAnsi"/>
        </w:rPr>
        <w:t>.</w:t>
      </w:r>
      <w:r w:rsidRPr="00F75D72">
        <w:rPr>
          <w:rStyle w:val="FootnoteReference"/>
          <w:rFonts w:cstheme="minorHAnsi"/>
        </w:rPr>
        <w:footnoteReference w:id="178"/>
      </w:r>
      <w:r w:rsidRPr="00F75D72">
        <w:rPr>
          <w:rFonts w:cstheme="minorHAnsi"/>
        </w:rPr>
        <w:t xml:space="preserve"> </w:t>
      </w:r>
      <w:commentRangeStart w:id="55"/>
      <w:r w:rsidRPr="00F75D72">
        <w:rPr>
          <w:rFonts w:cstheme="minorHAnsi"/>
          <w:highlight w:val="yellow"/>
        </w:rPr>
        <w:t>Women internees often have their hair was cut off after arriving.</w:t>
      </w:r>
      <w:r w:rsidRPr="00F75D72">
        <w:rPr>
          <w:rStyle w:val="FootnoteReference"/>
          <w:rFonts w:cstheme="minorHAnsi"/>
          <w:highlight w:val="yellow"/>
        </w:rPr>
        <w:footnoteReference w:id="179"/>
      </w:r>
      <w:r w:rsidRPr="00F75D72">
        <w:rPr>
          <w:rFonts w:cstheme="minorHAnsi"/>
          <w:highlight w:val="yellow"/>
        </w:rPr>
        <w:t xml:space="preserve"> Religious men have their heads and beards shaved.</w:t>
      </w:r>
      <w:r w:rsidRPr="00F75D72">
        <w:rPr>
          <w:rStyle w:val="FootnoteReference"/>
          <w:rFonts w:cstheme="minorHAnsi"/>
          <w:highlight w:val="yellow"/>
        </w:rPr>
        <w:footnoteReference w:id="180"/>
      </w:r>
      <w:r w:rsidRPr="00F75D72">
        <w:rPr>
          <w:rFonts w:cstheme="minorHAnsi"/>
          <w:highlight w:val="yellow"/>
        </w:rPr>
        <w:t xml:space="preserve"> </w:t>
      </w:r>
      <w:commentRangeEnd w:id="55"/>
      <w:r w:rsidRPr="00F75D72">
        <w:rPr>
          <w:rStyle w:val="CommentReference"/>
          <w:highlight w:val="yellow"/>
        </w:rPr>
        <w:commentReference w:id="55"/>
      </w:r>
    </w:p>
    <w:p w14:paraId="7AA35448" w14:textId="4684D87D" w:rsidR="008B59BE" w:rsidRPr="00F75D72" w:rsidRDefault="008B59BE" w:rsidP="008B59BE">
      <w:pPr>
        <w:spacing w:line="240" w:lineRule="auto"/>
        <w:jc w:val="both"/>
        <w:rPr>
          <w:rFonts w:cstheme="minorHAnsi"/>
        </w:rPr>
      </w:pPr>
      <w:r w:rsidRPr="00F75D72">
        <w:t xml:space="preserve">Shortly after being searched, detainees are </w:t>
      </w:r>
      <w:r w:rsidR="00B1461A">
        <w:t>taken</w:t>
      </w:r>
      <w:r w:rsidR="00B1461A" w:rsidRPr="00F75D72">
        <w:t xml:space="preserve"> </w:t>
      </w:r>
      <w:r w:rsidRPr="00F75D72">
        <w:t>to their cell</w:t>
      </w:r>
      <w:r w:rsidR="00B1461A">
        <w:t>s</w:t>
      </w:r>
      <w:r w:rsidRPr="00F75D72">
        <w:t>.</w:t>
      </w:r>
      <w:r w:rsidRPr="00F75D72">
        <w:rPr>
          <w:rStyle w:val="FootnoteReference"/>
        </w:rPr>
        <w:footnoteReference w:id="181"/>
      </w:r>
      <w:r w:rsidR="00F75D72" w:rsidRPr="00F75D72">
        <w:t xml:space="preserve"> </w:t>
      </w:r>
      <w:r w:rsidRPr="00F75D72">
        <w:t>Cells in internment camps are basic rooms, usually hold</w:t>
      </w:r>
      <w:r w:rsidR="00B1461A">
        <w:t>ing</w:t>
      </w:r>
      <w:r w:rsidRPr="00F75D72">
        <w:t xml:space="preserve"> about eight to </w:t>
      </w:r>
      <w:r w:rsidR="00B1461A">
        <w:t>20</w:t>
      </w:r>
      <w:r w:rsidR="00B1461A" w:rsidRPr="00F75D72">
        <w:t xml:space="preserve"> </w:t>
      </w:r>
      <w:r w:rsidRPr="00F75D72">
        <w:t>people. The cell</w:t>
      </w:r>
      <w:r w:rsidR="00B1461A">
        <w:t>s</w:t>
      </w:r>
      <w:r w:rsidRPr="00F75D72">
        <w:t xml:space="preserve"> normally consist of bunkbeds and small stools or chairs. Most internees had their own bed, but </w:t>
      </w:r>
      <w:commentRangeStart w:id="56"/>
      <w:r w:rsidRPr="00F75D72">
        <w:t>some share a bed</w:t>
      </w:r>
      <w:commentRangeEnd w:id="56"/>
      <w:r w:rsidRPr="00F75D72">
        <w:rPr>
          <w:rStyle w:val="CommentReference"/>
        </w:rPr>
        <w:commentReference w:id="56"/>
      </w:r>
      <w:r w:rsidRPr="00F75D72">
        <w:t>.</w:t>
      </w:r>
      <w:r w:rsidRPr="00F75D72">
        <w:rPr>
          <w:rStyle w:val="FootnoteReference"/>
        </w:rPr>
        <w:footnoteReference w:id="182"/>
      </w:r>
      <w:r w:rsidRPr="00F75D72">
        <w:t xml:space="preserve"> There is </w:t>
      </w:r>
      <w:r w:rsidRPr="00F75D72">
        <w:rPr>
          <w:rFonts w:cstheme="minorHAnsi"/>
        </w:rPr>
        <w:t>usually a TV in the cell</w:t>
      </w:r>
      <w:r w:rsidRPr="00F75D72">
        <w:rPr>
          <w:rStyle w:val="FootnoteReference"/>
          <w:rFonts w:cstheme="minorHAnsi"/>
        </w:rPr>
        <w:footnoteReference w:id="183"/>
      </w:r>
      <w:r w:rsidRPr="00F75D72">
        <w:rPr>
          <w:rFonts w:cstheme="minorHAnsi"/>
        </w:rPr>
        <w:t xml:space="preserve"> </w:t>
      </w:r>
      <w:r w:rsidR="00B1461A">
        <w:rPr>
          <w:rFonts w:cstheme="minorHAnsi"/>
        </w:rPr>
        <w:t>a</w:t>
      </w:r>
      <w:r w:rsidRPr="00F75D72">
        <w:rPr>
          <w:rFonts w:cstheme="minorHAnsi"/>
        </w:rPr>
        <w:t>nd often a Chinese flag on the wall.</w:t>
      </w:r>
      <w:r w:rsidRPr="00F75D72">
        <w:rPr>
          <w:rStyle w:val="FootnoteReference"/>
          <w:rFonts w:cstheme="minorHAnsi"/>
        </w:rPr>
        <w:footnoteReference w:id="184"/>
      </w:r>
      <w:r w:rsidRPr="00F75D72">
        <w:rPr>
          <w:rFonts w:cstheme="minorHAnsi"/>
        </w:rPr>
        <w:t xml:space="preserve"> Windows, if they exist, are barred and usually blacked out.</w:t>
      </w:r>
      <w:r w:rsidRPr="00F75D72">
        <w:rPr>
          <w:rStyle w:val="FootnoteReference"/>
          <w:rFonts w:cstheme="minorHAnsi"/>
        </w:rPr>
        <w:footnoteReference w:id="185"/>
      </w:r>
      <w:r w:rsidRPr="00F75D72">
        <w:rPr>
          <w:rFonts w:cstheme="minorHAnsi"/>
        </w:rPr>
        <w:t xml:space="preserve"> There is a loudspeaker in the room through which camp staff speak to detainees.</w:t>
      </w:r>
      <w:r w:rsidRPr="00F75D72">
        <w:rPr>
          <w:rStyle w:val="FootnoteReference"/>
          <w:rFonts w:cstheme="minorHAnsi"/>
        </w:rPr>
        <w:footnoteReference w:id="186"/>
      </w:r>
      <w:r w:rsidR="00F75D72" w:rsidRPr="00F75D72">
        <w:rPr>
          <w:rFonts w:cstheme="minorHAnsi"/>
        </w:rPr>
        <w:t xml:space="preserve"> </w:t>
      </w:r>
      <w:r w:rsidRPr="00F75D72">
        <w:rPr>
          <w:rFonts w:cstheme="minorHAnsi"/>
        </w:rPr>
        <w:t xml:space="preserve">There are several </w:t>
      </w:r>
      <w:r w:rsidR="00B1461A">
        <w:rPr>
          <w:rFonts w:cstheme="minorHAnsi"/>
        </w:rPr>
        <w:t>closed-circuit television</w:t>
      </w:r>
      <w:r w:rsidR="00B1461A" w:rsidRPr="00F75D72">
        <w:rPr>
          <w:rFonts w:cstheme="minorHAnsi"/>
        </w:rPr>
        <w:t xml:space="preserve"> </w:t>
      </w:r>
      <w:r w:rsidRPr="00F75D72">
        <w:rPr>
          <w:rFonts w:cstheme="minorHAnsi"/>
        </w:rPr>
        <w:t>cameras – usually four – in each cell.</w:t>
      </w:r>
      <w:r w:rsidRPr="00F75D72">
        <w:rPr>
          <w:rStyle w:val="FootnoteReference"/>
          <w:rFonts w:cstheme="minorHAnsi"/>
        </w:rPr>
        <w:footnoteReference w:id="187"/>
      </w:r>
      <w:r w:rsidRPr="00F75D72">
        <w:rPr>
          <w:rFonts w:cstheme="minorHAnsi"/>
        </w:rPr>
        <w:t xml:space="preserve"> The lights in the cell remain on at all times, </w:t>
      </w:r>
      <w:commentRangeStart w:id="57"/>
      <w:r w:rsidRPr="00F75D72">
        <w:rPr>
          <w:rFonts w:cstheme="minorHAnsi"/>
        </w:rPr>
        <w:t>including during the night</w:t>
      </w:r>
      <w:commentRangeEnd w:id="57"/>
      <w:r w:rsidRPr="00F75D72">
        <w:rPr>
          <w:rStyle w:val="CommentReference"/>
        </w:rPr>
        <w:commentReference w:id="57"/>
      </w:r>
      <w:r w:rsidRPr="00F75D72">
        <w:rPr>
          <w:rFonts w:cstheme="minorHAnsi"/>
        </w:rPr>
        <w:t>.</w:t>
      </w:r>
      <w:r w:rsidRPr="00F75D72">
        <w:rPr>
          <w:rStyle w:val="FootnoteReference"/>
          <w:rFonts w:cstheme="minorHAnsi"/>
        </w:rPr>
        <w:footnoteReference w:id="188"/>
      </w:r>
      <w:r w:rsidR="00B40EE2">
        <w:rPr>
          <w:rFonts w:cstheme="minorHAnsi"/>
        </w:rPr>
        <w:t xml:space="preserve"> Some cells had a list of camp rules or the 75 crimes hanging on the wall.</w:t>
      </w:r>
      <w:r w:rsidR="00B40EE2">
        <w:rPr>
          <w:rStyle w:val="FootnoteReference"/>
          <w:rFonts w:cstheme="minorHAnsi"/>
        </w:rPr>
        <w:footnoteReference w:id="189"/>
      </w:r>
    </w:p>
    <w:p w14:paraId="66E55241" w14:textId="735B405E" w:rsidR="008B59BE" w:rsidRPr="00F75D72" w:rsidRDefault="008B59BE" w:rsidP="008B59BE">
      <w:pPr>
        <w:spacing w:line="240" w:lineRule="auto"/>
        <w:jc w:val="both"/>
        <w:rPr>
          <w:rFonts w:cstheme="minorHAnsi"/>
        </w:rPr>
      </w:pPr>
      <w:r w:rsidRPr="00F75D72">
        <w:rPr>
          <w:rFonts w:cstheme="minorHAnsi"/>
        </w:rPr>
        <w:t>Cell doors often have two holes</w:t>
      </w:r>
      <w:r w:rsidR="00B1461A">
        <w:rPr>
          <w:rFonts w:cstheme="minorHAnsi"/>
        </w:rPr>
        <w:t>,</w:t>
      </w:r>
      <w:r w:rsidRPr="00F75D72">
        <w:rPr>
          <w:rFonts w:cstheme="minorHAnsi"/>
        </w:rPr>
        <w:t xml:space="preserve"> one for the guards stationed in the hallway to look</w:t>
      </w:r>
      <w:r w:rsidRPr="00F75D72">
        <w:t xml:space="preserve"> in and another to pass food through.</w:t>
      </w:r>
      <w:r w:rsidRPr="00F75D72">
        <w:rPr>
          <w:rStyle w:val="FootnoteReference"/>
        </w:rPr>
        <w:footnoteReference w:id="190"/>
      </w:r>
      <w:r w:rsidR="00D371C7" w:rsidRPr="00D371C7">
        <w:rPr>
          <w:rStyle w:val="FootnoteReference"/>
        </w:rPr>
        <w:t xml:space="preserve"> </w:t>
      </w:r>
      <w:r w:rsidRPr="00F75D72">
        <w:t xml:space="preserve">Cell doors were often positioned </w:t>
      </w:r>
      <w:r w:rsidR="00B1461A">
        <w:t>so</w:t>
      </w:r>
      <w:r w:rsidRPr="00F75D72">
        <w:t xml:space="preserve"> that </w:t>
      </w:r>
      <w:r w:rsidR="00B1461A">
        <w:t>detainees</w:t>
      </w:r>
      <w:r w:rsidRPr="00F75D72">
        <w:t xml:space="preserve"> </w:t>
      </w:r>
      <w:r w:rsidR="00B1461A">
        <w:t>can</w:t>
      </w:r>
      <w:r w:rsidRPr="00F75D72">
        <w:t xml:space="preserve">not see any other rooms from </w:t>
      </w:r>
      <w:r w:rsidR="00B1461A">
        <w:t>their</w:t>
      </w:r>
      <w:r w:rsidR="00B1461A" w:rsidRPr="00F75D72">
        <w:t xml:space="preserve"> </w:t>
      </w:r>
      <w:r w:rsidRPr="00F75D72">
        <w:t>door.</w:t>
      </w:r>
      <w:r w:rsidRPr="00F75D72">
        <w:rPr>
          <w:rStyle w:val="FootnoteReference"/>
        </w:rPr>
        <w:footnoteReference w:id="191"/>
      </w:r>
      <w:r w:rsidRPr="00F75D72">
        <w:rPr>
          <w:rFonts w:ascii="Times New Roman" w:hAnsi="Times New Roman" w:cs="Times New Roman"/>
        </w:rPr>
        <w:t xml:space="preserve"> </w:t>
      </w:r>
      <w:r w:rsidRPr="00F75D72">
        <w:rPr>
          <w:rFonts w:cstheme="minorHAnsi"/>
        </w:rPr>
        <w:t>The door to the cell is chained to the wall.</w:t>
      </w:r>
      <w:r w:rsidRPr="00F75D72">
        <w:rPr>
          <w:rStyle w:val="FootnoteReference"/>
          <w:rFonts w:cstheme="minorHAnsi"/>
        </w:rPr>
        <w:footnoteReference w:id="192"/>
      </w:r>
      <w:r w:rsidRPr="00F75D72">
        <w:rPr>
          <w:rFonts w:cstheme="minorHAnsi"/>
        </w:rPr>
        <w:t xml:space="preserve"> [Pseudonym X13] told Amnesty </w:t>
      </w:r>
      <w:r w:rsidRPr="00F75D72">
        <w:rPr>
          <w:rFonts w:cstheme="minorHAnsi"/>
        </w:rPr>
        <w:lastRenderedPageBreak/>
        <w:t>International how humiliating it was to go under the chain every time he needed to leave the cell. “The door is just half open. It was chained to the wall. We had to crawl under the chain one by one, like dogs,” he said.</w:t>
      </w:r>
      <w:r w:rsidRPr="00F75D72">
        <w:rPr>
          <w:rStyle w:val="FootnoteReference"/>
          <w:rFonts w:cstheme="minorHAnsi"/>
        </w:rPr>
        <w:footnoteReference w:id="193"/>
      </w:r>
      <w:r w:rsidRPr="00F75D72">
        <w:rPr>
          <w:rFonts w:cstheme="minorHAnsi"/>
        </w:rPr>
        <w:t xml:space="preserve"> </w:t>
      </w:r>
    </w:p>
    <w:p w14:paraId="06916A73" w14:textId="77777777" w:rsidR="008B59BE" w:rsidRPr="00F75D72" w:rsidRDefault="008B59BE" w:rsidP="008B59BE">
      <w:bookmarkStart w:id="58" w:name="_Toc63892248"/>
      <w:bookmarkStart w:id="59" w:name="_Toc63892247"/>
      <w:r w:rsidRPr="00F75D72">
        <w:rPr>
          <w:highlight w:val="yellow"/>
        </w:rPr>
        <w:t>[START OF TEXT BOX]</w:t>
      </w:r>
    </w:p>
    <w:p w14:paraId="13AD614C" w14:textId="42938611" w:rsidR="008B59BE" w:rsidRPr="00F75D72" w:rsidRDefault="002F67ED" w:rsidP="008B59BE">
      <w:pPr>
        <w:pStyle w:val="Heading2"/>
        <w:spacing w:line="240" w:lineRule="auto"/>
      </w:pPr>
      <w:bookmarkStart w:id="60" w:name="_Toc66643133"/>
      <w:r w:rsidRPr="00F75D72">
        <w:t xml:space="preserve">LEGAL </w:t>
      </w:r>
      <w:r w:rsidR="00D1268A" w:rsidRPr="00F75D72">
        <w:t xml:space="preserve">TEXT BOX: </w:t>
      </w:r>
      <w:r w:rsidR="008B59BE" w:rsidRPr="00F75D72">
        <w:t>Detention conditions under international law</w:t>
      </w:r>
      <w:bookmarkEnd w:id="58"/>
      <w:bookmarkEnd w:id="60"/>
    </w:p>
    <w:p w14:paraId="7D7A57D4" w14:textId="3F8FF912" w:rsidR="008B59BE" w:rsidRPr="00F75D72" w:rsidRDefault="008B59BE" w:rsidP="008B59BE">
      <w:pPr>
        <w:spacing w:line="240" w:lineRule="auto"/>
        <w:jc w:val="both"/>
      </w:pPr>
      <w:r w:rsidRPr="00F75D72">
        <w:t>Every person deprived of liberty has the right to be held in conditions that are consistent with human dignity.</w:t>
      </w:r>
      <w:r w:rsidRPr="00F75D72">
        <w:rPr>
          <w:rStyle w:val="FootnoteReference"/>
        </w:rPr>
        <w:footnoteReference w:id="194"/>
      </w:r>
      <w:r w:rsidRPr="00F75D72">
        <w:t xml:space="preserve"> This right is a norm of general international law: it applies at all times, in all circumstances, including in times of emergency.</w:t>
      </w:r>
      <w:r w:rsidRPr="00F75D72">
        <w:rPr>
          <w:rStyle w:val="FootnoteReference"/>
        </w:rPr>
        <w:footnoteReference w:id="195"/>
      </w:r>
      <w:r w:rsidRPr="00F75D72">
        <w:t xml:space="preserve"> People deprived of their liberty must be held only in a place of detention that is officially recognized; states must ensure that no one is held secretly in prison.</w:t>
      </w:r>
      <w:r w:rsidRPr="00F75D72">
        <w:rPr>
          <w:rStyle w:val="FootnoteReference"/>
        </w:rPr>
        <w:footnoteReference w:id="196"/>
      </w:r>
    </w:p>
    <w:p w14:paraId="59885B32" w14:textId="43A8D4C0" w:rsidR="008B59BE" w:rsidRPr="00F75D72" w:rsidRDefault="008B59BE" w:rsidP="008B59BE">
      <w:pPr>
        <w:spacing w:line="240" w:lineRule="auto"/>
        <w:jc w:val="both"/>
      </w:pPr>
      <w:r w:rsidRPr="00F75D72">
        <w:t>Everyone, including an individual in custody, has the right to the highest attainable standard of physical and mental health.</w:t>
      </w:r>
      <w:r w:rsidRPr="00F75D72">
        <w:rPr>
          <w:rStyle w:val="FootnoteReference"/>
        </w:rPr>
        <w:footnoteReference w:id="197"/>
      </w:r>
      <w:r w:rsidRPr="00F75D72">
        <w:t xml:space="preserve"> The right to health extends not only to timely and appropriate health care, but also to underlying determinants of health, such as adequate food, water</w:t>
      </w:r>
      <w:r w:rsidR="00C072E1">
        <w:t>,</w:t>
      </w:r>
      <w:r w:rsidRPr="00F75D72">
        <w:t xml:space="preserve"> and sanitation</w:t>
      </w:r>
      <w:r w:rsidR="00C072E1">
        <w:t>,</w:t>
      </w:r>
      <w:r w:rsidRPr="00F75D72">
        <w:rPr>
          <w:rStyle w:val="FootnoteReference"/>
        </w:rPr>
        <w:footnoteReference w:id="198"/>
      </w:r>
      <w:r w:rsidRPr="00F75D72">
        <w:t xml:space="preserve"> </w:t>
      </w:r>
      <w:r w:rsidR="00C072E1">
        <w:t>a</w:t>
      </w:r>
      <w:r w:rsidRPr="00F75D72">
        <w:t>s well as fresh air, natural light, and access to some form of exercise.</w:t>
      </w:r>
      <w:r w:rsidRPr="00F75D72">
        <w:rPr>
          <w:rStyle w:val="FootnoteReference"/>
        </w:rPr>
        <w:footnoteReference w:id="199"/>
      </w:r>
      <w:r w:rsidRPr="00F75D72">
        <w:t xml:space="preserve"> Cramped and unhygienic accommodation and lack of privacy in custody can amount to inhuman or degrading treatment.</w:t>
      </w:r>
      <w:r w:rsidRPr="00F75D72">
        <w:rPr>
          <w:rStyle w:val="FootnoteReference"/>
        </w:rPr>
        <w:footnoteReference w:id="200"/>
      </w:r>
      <w:r w:rsidRPr="00F75D72">
        <w:t xml:space="preserve"> Law enforcement officials and prison authorities are responsible for protecting the health of people in their custody. </w:t>
      </w:r>
      <w:r w:rsidR="00C072E1">
        <w:t>F</w:t>
      </w:r>
      <w:r w:rsidRPr="00F75D72">
        <w:t xml:space="preserve">ailure to provide access to adequate health care has been held to violate rights to respect </w:t>
      </w:r>
      <w:r w:rsidR="00D371C7">
        <w:t xml:space="preserve">for </w:t>
      </w:r>
      <w:r w:rsidRPr="00F75D72">
        <w:t>dignity and health as well as the prohibition of inhuman or degrading treatment.</w:t>
      </w:r>
    </w:p>
    <w:p w14:paraId="5F1F7EAE" w14:textId="6A59D2FC" w:rsidR="008B59BE" w:rsidRPr="00F75D72" w:rsidRDefault="008B59BE" w:rsidP="008B59BE">
      <w:pPr>
        <w:tabs>
          <w:tab w:val="left" w:pos="2445"/>
        </w:tabs>
        <w:spacing w:line="240" w:lineRule="auto"/>
        <w:jc w:val="both"/>
      </w:pPr>
      <w:r w:rsidRPr="00F75D72">
        <w:t>Detained and imprisoned people have a right to communicate with the outside world, subject only to reasonable conditions and restrictions that are proportionate to a legitimate aim.</w:t>
      </w:r>
      <w:r w:rsidRPr="00F75D72">
        <w:rPr>
          <w:rStyle w:val="FootnoteReference"/>
        </w:rPr>
        <w:footnoteReference w:id="201"/>
      </w:r>
      <w:r w:rsidRPr="00F75D72">
        <w:t xml:space="preserve"> Detention without access to the outside world </w:t>
      </w:r>
      <w:r w:rsidR="00C072E1">
        <w:t>(</w:t>
      </w:r>
      <w:r w:rsidRPr="00F75D72">
        <w:t>incommunicado detention</w:t>
      </w:r>
      <w:r w:rsidR="00C072E1">
        <w:t>)</w:t>
      </w:r>
      <w:r w:rsidRPr="00F75D72">
        <w:t xml:space="preserve"> facilitates torture </w:t>
      </w:r>
      <w:r w:rsidR="00C072E1">
        <w:t>and</w:t>
      </w:r>
      <w:r w:rsidR="00C072E1" w:rsidRPr="00F75D72">
        <w:t xml:space="preserve"> </w:t>
      </w:r>
      <w:r w:rsidRPr="00F75D72">
        <w:t>other ill-treatment and enforced disappearance. Depending on the circumstances, it can itself constitute torture or other cruel, inhuman</w:t>
      </w:r>
      <w:r w:rsidR="00C072E1">
        <w:t>,</w:t>
      </w:r>
      <w:r w:rsidRPr="00F75D72">
        <w:t xml:space="preserve"> or degrading treatment.</w:t>
      </w:r>
      <w:r w:rsidRPr="00F75D72">
        <w:rPr>
          <w:rStyle w:val="FootnoteReference"/>
        </w:rPr>
        <w:footnoteReference w:id="202"/>
      </w:r>
    </w:p>
    <w:p w14:paraId="564BBA2B" w14:textId="77777777" w:rsidR="008B59BE" w:rsidRPr="00F75D72" w:rsidRDefault="008B59BE" w:rsidP="008B59BE">
      <w:pPr>
        <w:tabs>
          <w:tab w:val="left" w:pos="2445"/>
        </w:tabs>
        <w:spacing w:line="240" w:lineRule="auto"/>
        <w:jc w:val="both"/>
      </w:pPr>
      <w:r w:rsidRPr="00F75D72">
        <w:rPr>
          <w:highlight w:val="yellow"/>
        </w:rPr>
        <w:t>[END OF TEXT BOX]</w:t>
      </w:r>
    </w:p>
    <w:p w14:paraId="3231DF1C" w14:textId="77777777" w:rsidR="008B59BE" w:rsidRPr="00F75D72" w:rsidRDefault="008B59BE" w:rsidP="008B59BE">
      <w:pPr>
        <w:pStyle w:val="Heading3"/>
        <w:spacing w:line="240" w:lineRule="auto"/>
      </w:pPr>
    </w:p>
    <w:p w14:paraId="3E4906B2" w14:textId="015EEFFB" w:rsidR="008B59BE" w:rsidRPr="00F75D72" w:rsidRDefault="008B59BE" w:rsidP="00EF0F81">
      <w:pPr>
        <w:pStyle w:val="Heading2"/>
      </w:pPr>
      <w:bookmarkStart w:id="61" w:name="_Toc66643134"/>
      <w:r w:rsidRPr="00F75D72">
        <w:t xml:space="preserve">6.1 </w:t>
      </w:r>
      <w:commentRangeStart w:id="62"/>
      <w:r w:rsidRPr="00F75D72">
        <w:t>Classification of internees</w:t>
      </w:r>
      <w:bookmarkEnd w:id="59"/>
      <w:commentRangeEnd w:id="62"/>
      <w:r w:rsidRPr="00F75D72">
        <w:rPr>
          <w:rStyle w:val="CommentReference"/>
          <w:rFonts w:asciiTheme="minorHAnsi" w:eastAsiaTheme="minorHAnsi" w:hAnsiTheme="minorHAnsi" w:cstheme="minorBidi"/>
          <w:color w:val="auto"/>
        </w:rPr>
        <w:commentReference w:id="62"/>
      </w:r>
      <w:bookmarkEnd w:id="61"/>
    </w:p>
    <w:p w14:paraId="1292A61F" w14:textId="4A52D10A" w:rsidR="008B59BE" w:rsidRPr="00F75D72" w:rsidRDefault="008B59BE" w:rsidP="008B59BE">
      <w:pPr>
        <w:spacing w:line="240" w:lineRule="auto"/>
        <w:jc w:val="both"/>
      </w:pPr>
      <w:r w:rsidRPr="00F75D72">
        <w:t xml:space="preserve">According to government documents and testimony from survivors, detainees are placed into one of three classifications or categories: </w:t>
      </w:r>
      <w:commentRangeStart w:id="63"/>
      <w:r w:rsidRPr="00F75D72">
        <w:t>normal management, strict management, and very strict management</w:t>
      </w:r>
      <w:commentRangeEnd w:id="63"/>
      <w:r w:rsidRPr="00F75D72">
        <w:rPr>
          <w:rStyle w:val="CommentReference"/>
        </w:rPr>
        <w:commentReference w:id="63"/>
      </w:r>
      <w:r w:rsidRPr="00F75D72">
        <w:t>.</w:t>
      </w:r>
      <w:r w:rsidRPr="00F75D72">
        <w:rPr>
          <w:rStyle w:val="FootnoteReference"/>
        </w:rPr>
        <w:footnoteReference w:id="203"/>
      </w:r>
      <w:r w:rsidRPr="00F75D72">
        <w:t xml:space="preserve"> Detainees’ uniforms correspond to their classification. Those in the normal management classification have blue uniforms, those in strict management have yellow uniforms, and those in</w:t>
      </w:r>
      <w:r w:rsidR="00F75D72" w:rsidRPr="00F75D72">
        <w:t xml:space="preserve"> </w:t>
      </w:r>
      <w:r w:rsidRPr="00F75D72">
        <w:t>very strict management have red.</w:t>
      </w:r>
      <w:r w:rsidRPr="00F75D72">
        <w:rPr>
          <w:rStyle w:val="FootnoteReference"/>
        </w:rPr>
        <w:footnoteReference w:id="204"/>
      </w:r>
      <w:r w:rsidRPr="00F75D72">
        <w:t xml:space="preserve"> </w:t>
      </w:r>
      <w:r w:rsidR="00C072E1">
        <w:t>A</w:t>
      </w:r>
      <w:r w:rsidRPr="00F75D72">
        <w:t xml:space="preserve"> detainee’s classification can be adjusted in accordance with their </w:t>
      </w:r>
      <w:r w:rsidR="00CA19B7">
        <w:t>“</w:t>
      </w:r>
      <w:r w:rsidRPr="00F75D72">
        <w:t xml:space="preserve">performance and </w:t>
      </w:r>
      <w:commentRangeStart w:id="64"/>
      <w:r w:rsidRPr="00F75D72">
        <w:t>point situation</w:t>
      </w:r>
      <w:r w:rsidR="00D371C7">
        <w:t xml:space="preserve"> [that is, their score</w:t>
      </w:r>
      <w:commentRangeEnd w:id="64"/>
      <w:r w:rsidR="00D371C7">
        <w:rPr>
          <w:rStyle w:val="CommentReference"/>
        </w:rPr>
        <w:commentReference w:id="64"/>
      </w:r>
      <w:r w:rsidR="00D371C7">
        <w:t>]</w:t>
      </w:r>
      <w:r w:rsidR="00CA19B7">
        <w:t>”</w:t>
      </w:r>
      <w:r w:rsidRPr="00F75D72">
        <w:t>.</w:t>
      </w:r>
      <w:r w:rsidRPr="00F75D72">
        <w:rPr>
          <w:rStyle w:val="FootnoteReference"/>
        </w:rPr>
        <w:footnoteReference w:id="205"/>
      </w:r>
      <w:r w:rsidR="00F75D72" w:rsidRPr="00F75D72">
        <w:t xml:space="preserve"> </w:t>
      </w:r>
      <w:r w:rsidR="00C072E1" w:rsidRPr="00F75D72">
        <w:t xml:space="preserve">According to government </w:t>
      </w:r>
      <w:r w:rsidR="00C072E1" w:rsidRPr="00F75D72">
        <w:lastRenderedPageBreak/>
        <w:t>documents, being in the normal management group is a necessary condition for being released from the camp</w:t>
      </w:r>
      <w:r w:rsidR="00DE0619">
        <w:t xml:space="preserve"> (for more on criteria for release see chapter 8)</w:t>
      </w:r>
      <w:r w:rsidR="00CA19B7">
        <w:t>.</w:t>
      </w:r>
    </w:p>
    <w:p w14:paraId="1EFBA35E" w14:textId="387E11B2" w:rsidR="008B59BE" w:rsidRPr="00F75D72" w:rsidRDefault="008B59BE" w:rsidP="008B59BE">
      <w:pPr>
        <w:spacing w:line="240" w:lineRule="auto"/>
        <w:jc w:val="both"/>
      </w:pPr>
      <w:r w:rsidRPr="00F75D72">
        <w:t xml:space="preserve">The exact reasons why specific internees are placed in different categories </w:t>
      </w:r>
      <w:r w:rsidR="00CA19B7">
        <w:t>are</w:t>
      </w:r>
      <w:r w:rsidR="00CA19B7" w:rsidRPr="00F75D72">
        <w:t xml:space="preserve"> </w:t>
      </w:r>
      <w:r w:rsidRPr="00F75D72">
        <w:t xml:space="preserve">not well understood by survivors; however, there is </w:t>
      </w:r>
      <w:r w:rsidR="00CA19B7">
        <w:t xml:space="preserve">a </w:t>
      </w:r>
      <w:r w:rsidRPr="00F75D72">
        <w:t>general belief that detainees who were arrested for reasons related to religion are more likely to be placed in the two stricter categories.</w:t>
      </w:r>
      <w:r w:rsidRPr="00F75D72">
        <w:rPr>
          <w:rStyle w:val="FootnoteReference"/>
        </w:rPr>
        <w:footnoteReference w:id="206"/>
      </w:r>
      <w:r w:rsidR="00F75D72" w:rsidRPr="00F75D72">
        <w:t xml:space="preserve"> </w:t>
      </w:r>
      <w:r w:rsidRPr="00F75D72">
        <w:t>According to several survivors,</w:t>
      </w:r>
      <w:r w:rsidR="00F75D72" w:rsidRPr="00F75D72">
        <w:t xml:space="preserve"> </w:t>
      </w:r>
      <w:r w:rsidRPr="00F75D72">
        <w:t xml:space="preserve">the normal management group was for </w:t>
      </w:r>
      <w:r w:rsidR="00CA19B7">
        <w:t>“</w:t>
      </w:r>
      <w:r w:rsidRPr="00F75D72">
        <w:t>ordinary</w:t>
      </w:r>
      <w:r w:rsidR="00CA19B7">
        <w:t>”</w:t>
      </w:r>
      <w:r w:rsidRPr="00F75D72">
        <w:t xml:space="preserve"> crimes, such as having prohibited software on your phone</w:t>
      </w:r>
      <w:r w:rsidR="00CA19B7">
        <w:t>;</w:t>
      </w:r>
      <w:r w:rsidRPr="00F75D72">
        <w:t xml:space="preserve"> strict management was for crimes related to religion</w:t>
      </w:r>
      <w:r w:rsidR="00CA19B7">
        <w:t>;</w:t>
      </w:r>
      <w:r w:rsidRPr="00F75D72">
        <w:t xml:space="preserve"> and very strict management was for imams and </w:t>
      </w:r>
      <w:r w:rsidR="00CA19B7">
        <w:t>“</w:t>
      </w:r>
      <w:commentRangeStart w:id="65"/>
      <w:commentRangeStart w:id="66"/>
      <w:r w:rsidRPr="00F75D72">
        <w:t>serious criminals</w:t>
      </w:r>
      <w:commentRangeEnd w:id="65"/>
      <w:r w:rsidRPr="00F75D72">
        <w:rPr>
          <w:rStyle w:val="CommentReference"/>
        </w:rPr>
        <w:commentReference w:id="65"/>
      </w:r>
      <w:commentRangeEnd w:id="66"/>
      <w:r w:rsidRPr="00F75D72">
        <w:rPr>
          <w:rStyle w:val="CommentReference"/>
        </w:rPr>
        <w:commentReference w:id="66"/>
      </w:r>
      <w:r w:rsidR="00CA19B7">
        <w:t>”</w:t>
      </w:r>
      <w:r w:rsidRPr="00F75D72">
        <w:t>.</w:t>
      </w:r>
      <w:r w:rsidRPr="00F75D72">
        <w:rPr>
          <w:rStyle w:val="FootnoteReference"/>
        </w:rPr>
        <w:footnoteReference w:id="207"/>
      </w:r>
      <w:r w:rsidRPr="00F75D72">
        <w:t xml:space="preserve"> Some survivors believe the classification system </w:t>
      </w:r>
      <w:r w:rsidR="00CA19B7">
        <w:t>is</w:t>
      </w:r>
      <w:r w:rsidRPr="00F75D72">
        <w:t xml:space="preserve">, at least in part, based on a detainee’s ethnicity, </w:t>
      </w:r>
      <w:r w:rsidR="00CA19B7">
        <w:t>because</w:t>
      </w:r>
      <w:r w:rsidRPr="00F75D72">
        <w:t xml:space="preserve"> Uyghurs in their camps were much more likely to be placed in one of the stricter categories.</w:t>
      </w:r>
      <w:r w:rsidRPr="00F75D72">
        <w:rPr>
          <w:rStyle w:val="FootnoteReference"/>
        </w:rPr>
        <w:footnoteReference w:id="208"/>
      </w:r>
      <w:r w:rsidRPr="00F75D72">
        <w:t xml:space="preserve"> </w:t>
      </w:r>
    </w:p>
    <w:p w14:paraId="36B71827" w14:textId="212C1874" w:rsidR="008B59BE" w:rsidRPr="00F75D72" w:rsidRDefault="00CA19B7" w:rsidP="008B59BE">
      <w:pPr>
        <w:spacing w:line="240" w:lineRule="auto"/>
        <w:jc w:val="both"/>
        <w:rPr>
          <w:rFonts w:cstheme="minorHAnsi"/>
        </w:rPr>
      </w:pPr>
      <w:r>
        <w:t>T</w:t>
      </w:r>
      <w:r w:rsidR="008B59BE" w:rsidRPr="00F75D72">
        <w:t xml:space="preserve">he type of treatment detainees </w:t>
      </w:r>
      <w:proofErr w:type="gramStart"/>
      <w:r w:rsidR="008B59BE" w:rsidRPr="00F75D72">
        <w:t>are</w:t>
      </w:r>
      <w:proofErr w:type="gramEnd"/>
      <w:r w:rsidR="008B59BE" w:rsidRPr="00F75D72">
        <w:t xml:space="preserve"> subjected to in the camp</w:t>
      </w:r>
      <w:r>
        <w:t xml:space="preserve"> corresponds to the classifications</w:t>
      </w:r>
      <w:r w:rsidR="008B59BE" w:rsidRPr="00F75D72">
        <w:t>. Several survivors stated that they observed detainees from the different classification being treated differently.</w:t>
      </w:r>
      <w:r w:rsidR="008B59BE" w:rsidRPr="00F75D72">
        <w:rPr>
          <w:rStyle w:val="FootnoteReference"/>
        </w:rPr>
        <w:footnoteReference w:id="209"/>
      </w:r>
      <w:r w:rsidR="008B59BE" w:rsidRPr="00F75D72">
        <w:t xml:space="preserve"> [</w:t>
      </w:r>
      <w:r w:rsidR="008B59BE" w:rsidRPr="00F75D72">
        <w:rPr>
          <w:rFonts w:cstheme="minorHAnsi"/>
        </w:rPr>
        <w:t>Pseudonym E2],</w:t>
      </w:r>
      <w:r>
        <w:rPr>
          <w:rFonts w:cstheme="minorHAnsi"/>
        </w:rPr>
        <w:t xml:space="preserve"> </w:t>
      </w:r>
      <w:r w:rsidR="008B59BE" w:rsidRPr="00F75D72">
        <w:rPr>
          <w:rFonts w:cstheme="minorHAnsi"/>
        </w:rPr>
        <w:t>a</w:t>
      </w:r>
      <w:r w:rsidR="00F75D72" w:rsidRPr="00F75D72">
        <w:rPr>
          <w:rFonts w:cstheme="minorHAnsi"/>
        </w:rPr>
        <w:t xml:space="preserve"> </w:t>
      </w:r>
      <w:r w:rsidR="008B59BE" w:rsidRPr="00F75D72">
        <w:rPr>
          <w:rFonts w:cstheme="minorHAnsi"/>
        </w:rPr>
        <w:t xml:space="preserve">detainee who also worked in the camp for part of the time she was interned, described some of the differences she observed with respect to the treatment of detainees, especially </w:t>
      </w:r>
      <w:r>
        <w:rPr>
          <w:rFonts w:cstheme="minorHAnsi"/>
        </w:rPr>
        <w:t>related</w:t>
      </w:r>
      <w:r w:rsidR="008B59BE" w:rsidRPr="00F75D72">
        <w:rPr>
          <w:rFonts w:cstheme="minorHAnsi"/>
        </w:rPr>
        <w:t xml:space="preserve"> to their ability to move around the camp and to communicate with family members.</w:t>
      </w:r>
    </w:p>
    <w:p w14:paraId="29266331" w14:textId="1046C555" w:rsidR="008B59BE" w:rsidRPr="00D371C7" w:rsidRDefault="008B59BE" w:rsidP="008B59BE">
      <w:pPr>
        <w:spacing w:line="240" w:lineRule="auto"/>
        <w:jc w:val="both"/>
        <w:rPr>
          <w:rFonts w:cstheme="minorHAnsi"/>
          <w:b/>
        </w:rPr>
      </w:pPr>
      <w:r w:rsidRPr="00D371C7">
        <w:rPr>
          <w:rFonts w:cstheme="minorHAnsi"/>
          <w:b/>
        </w:rPr>
        <w:t>“Most of the people in the strict management group are there for being religious clerks or somehow involved with religion… I know this because interrogations [</w:t>
      </w:r>
      <w:r w:rsidR="00CA19B7">
        <w:rPr>
          <w:rFonts w:cstheme="minorHAnsi"/>
        </w:rPr>
        <w:t>f</w:t>
      </w:r>
      <w:r w:rsidRPr="00D371C7">
        <w:rPr>
          <w:rFonts w:cstheme="minorHAnsi"/>
          <w:b/>
        </w:rPr>
        <w:t>or detainees] sometime took place in staff room where [I spent time]</w:t>
      </w:r>
      <w:r w:rsidR="00D371C7">
        <w:rPr>
          <w:rFonts w:cstheme="minorHAnsi"/>
          <w:b/>
        </w:rPr>
        <w:t xml:space="preserve"> </w:t>
      </w:r>
      <w:r w:rsidRPr="00D371C7">
        <w:rPr>
          <w:rFonts w:cstheme="minorHAnsi"/>
          <w:b/>
        </w:rPr>
        <w:t>… [In the camp I worked in,] the normal management group learned Chinese and were allowed to walk in the yard, the strict</w:t>
      </w:r>
      <w:r w:rsidR="00F75D72" w:rsidRPr="00D371C7">
        <w:rPr>
          <w:rFonts w:cstheme="minorHAnsi"/>
          <w:b/>
        </w:rPr>
        <w:t xml:space="preserve"> </w:t>
      </w:r>
      <w:r w:rsidRPr="00D371C7">
        <w:rPr>
          <w:rFonts w:cstheme="minorHAnsi"/>
          <w:b/>
        </w:rPr>
        <w:t>[management] [are allowed to] sit on their beds [some of the time], the very strict learn in their cell, are not allowed to move, and never get fresh air.</w:t>
      </w:r>
      <w:r w:rsidRPr="00D371C7">
        <w:rPr>
          <w:rStyle w:val="FootnoteReference"/>
          <w:rFonts w:cstheme="minorHAnsi"/>
          <w:b/>
        </w:rPr>
        <w:footnoteReference w:id="210"/>
      </w:r>
      <w:r w:rsidRPr="00D371C7">
        <w:rPr>
          <w:rFonts w:cstheme="minorHAnsi"/>
          <w:b/>
        </w:rPr>
        <w:t>… The normal group gets to make a call once a week and strict group once every two weeks and visits once a month… The very strict group is not permitted to have visitors.”</w:t>
      </w:r>
      <w:r w:rsidRPr="00D371C7">
        <w:rPr>
          <w:rStyle w:val="FootnoteReference"/>
          <w:rFonts w:cstheme="minorHAnsi"/>
          <w:b/>
        </w:rPr>
        <w:footnoteReference w:id="211"/>
      </w:r>
    </w:p>
    <w:p w14:paraId="40B80C2B" w14:textId="7A642ECE" w:rsidR="008B59BE" w:rsidRPr="00F75D72" w:rsidRDefault="008B59BE" w:rsidP="008B59BE">
      <w:pPr>
        <w:spacing w:line="240" w:lineRule="auto"/>
        <w:jc w:val="both"/>
        <w:rPr>
          <w:rFonts w:cstheme="minorHAnsi"/>
          <w:b/>
        </w:rPr>
      </w:pPr>
      <w:r w:rsidRPr="00F75D72">
        <w:t xml:space="preserve">With </w:t>
      </w:r>
      <w:commentRangeStart w:id="67"/>
      <w:r w:rsidRPr="00F75D72">
        <w:t>two</w:t>
      </w:r>
      <w:commentRangeEnd w:id="67"/>
      <w:r w:rsidRPr="00F75D72">
        <w:rPr>
          <w:rStyle w:val="CommentReference"/>
        </w:rPr>
        <w:commentReference w:id="67"/>
      </w:r>
      <w:r w:rsidRPr="00F75D72">
        <w:t xml:space="preserve"> </w:t>
      </w:r>
      <w:commentRangeStart w:id="68"/>
      <w:r w:rsidRPr="00F75D72">
        <w:t xml:space="preserve">possible </w:t>
      </w:r>
      <w:commentRangeEnd w:id="68"/>
      <w:r w:rsidRPr="00F75D72">
        <w:rPr>
          <w:rStyle w:val="CommentReference"/>
        </w:rPr>
        <w:commentReference w:id="68"/>
      </w:r>
      <w:r w:rsidRPr="00F75D72">
        <w:t xml:space="preserve">exceptions, the survivors </w:t>
      </w:r>
      <w:r w:rsidR="00DE4901">
        <w:t xml:space="preserve">Amnesty </w:t>
      </w:r>
      <w:r w:rsidRPr="00F75D72">
        <w:t>interviewed were in the normal management category when they arrived in the camp.</w:t>
      </w:r>
      <w:r w:rsidRPr="00F75D72">
        <w:rPr>
          <w:rStyle w:val="FootnoteReference"/>
        </w:rPr>
        <w:footnoteReference w:id="212"/>
      </w:r>
      <w:r w:rsidR="00F75D72" w:rsidRPr="00F75D72">
        <w:t xml:space="preserve"> </w:t>
      </w:r>
      <w:r w:rsidRPr="00F75D72">
        <w:t xml:space="preserve">As a result, nearly all the conclusions made in this report </w:t>
      </w:r>
      <w:r w:rsidR="00DE4901">
        <w:t>–</w:t>
      </w:r>
      <w:r w:rsidRPr="00F75D72">
        <w:t xml:space="preserve"> like nearly all the testimonial evidence gathered about the camps from journalist</w:t>
      </w:r>
      <w:r w:rsidR="00DE4901">
        <w:t>s</w:t>
      </w:r>
      <w:r w:rsidRPr="00F75D72">
        <w:t xml:space="preserve"> and other organizations </w:t>
      </w:r>
      <w:r w:rsidR="00DE4901">
        <w:t>–</w:t>
      </w:r>
      <w:r w:rsidRPr="00F75D72">
        <w:t xml:space="preserve"> come from evidence provided by survivors who experienced </w:t>
      </w:r>
      <w:r w:rsidR="000A4DC2" w:rsidRPr="00F75D72">
        <w:t xml:space="preserve">only </w:t>
      </w:r>
      <w:r w:rsidRPr="00F75D72">
        <w:t xml:space="preserve">the normal management </w:t>
      </w:r>
      <w:r w:rsidR="000A4DC2">
        <w:t>treatment</w:t>
      </w:r>
      <w:r w:rsidRPr="00F75D72">
        <w:t xml:space="preserve">. However, given the second-hand </w:t>
      </w:r>
      <w:commentRangeStart w:id="69"/>
      <w:r w:rsidRPr="00F75D72">
        <w:t>accounts</w:t>
      </w:r>
      <w:commentRangeEnd w:id="69"/>
      <w:r w:rsidRPr="00F75D72">
        <w:rPr>
          <w:rStyle w:val="CommentReference"/>
        </w:rPr>
        <w:commentReference w:id="69"/>
      </w:r>
      <w:r w:rsidRPr="00F75D72">
        <w:t xml:space="preserve"> about the two stricter categories – which </w:t>
      </w:r>
      <w:r w:rsidR="000A4DC2">
        <w:t>are</w:t>
      </w:r>
      <w:r w:rsidRPr="00F75D72">
        <w:t xml:space="preserve"> observations made by survivors and staff who were in the same camps as internees in the stricter categories – it stands to reason th</w:t>
      </w:r>
      <w:r w:rsidR="000A4DC2">
        <w:t>at</w:t>
      </w:r>
      <w:r w:rsidRPr="00F75D72">
        <w:t xml:space="preserve"> detainees in the stricter categories are treated much more severely and are much less likely to have been released from a camp and instead </w:t>
      </w:r>
      <w:r w:rsidR="000A4DC2">
        <w:t>remain</w:t>
      </w:r>
      <w:r w:rsidRPr="00F75D72">
        <w:t xml:space="preserve"> detained or have been transferred to prison.</w:t>
      </w:r>
      <w:r w:rsidRPr="00F75D72">
        <w:rPr>
          <w:rStyle w:val="FootnoteReference"/>
        </w:rPr>
        <w:footnoteReference w:id="213"/>
      </w:r>
    </w:p>
    <w:p w14:paraId="6FB79E64" w14:textId="010BEA5E" w:rsidR="008B59BE" w:rsidRPr="00F75D72" w:rsidRDefault="008B59BE" w:rsidP="008B59BE">
      <w:pPr>
        <w:spacing w:line="240" w:lineRule="auto"/>
        <w:jc w:val="both"/>
        <w:rPr>
          <w:rFonts w:ascii="Times New Roman" w:hAnsi="Times New Roman" w:cs="Times New Roman"/>
        </w:rPr>
      </w:pPr>
      <w:r w:rsidRPr="00F75D72">
        <w:t>[Pseudonym XZ], one of the two survivors Amnesty spoke with who was likel</w:t>
      </w:r>
      <w:commentRangeStart w:id="70"/>
      <w:r w:rsidRPr="00F75D72">
        <w:t xml:space="preserve">y </w:t>
      </w:r>
      <w:commentRangeEnd w:id="70"/>
      <w:r w:rsidRPr="00F75D72">
        <w:rPr>
          <w:rStyle w:val="CommentReference"/>
        </w:rPr>
        <w:commentReference w:id="70"/>
      </w:r>
      <w:r w:rsidRPr="00F75D72">
        <w:t xml:space="preserve">in the strict management category for part of his internment, was given a yellow uniform for part of his stay. His </w:t>
      </w:r>
      <w:r w:rsidR="000A4DC2">
        <w:t>“</w:t>
      </w:r>
      <w:r w:rsidRPr="00F75D72">
        <w:t>offense</w:t>
      </w:r>
      <w:r w:rsidR="000A4DC2">
        <w:t>”</w:t>
      </w:r>
      <w:r w:rsidRPr="00F75D72">
        <w:t xml:space="preserve"> was related to religion. Some of his treatment appears demonstrabl</w:t>
      </w:r>
      <w:r w:rsidR="000A4DC2">
        <w:t>y</w:t>
      </w:r>
      <w:r w:rsidRPr="00F75D72">
        <w:t xml:space="preserve"> worse than that of detainees in the normal management category</w:t>
      </w:r>
      <w:r w:rsidR="000A4DC2">
        <w:t>:</w:t>
      </w:r>
      <w:r w:rsidRPr="00F75D72">
        <w:t xml:space="preserve"> He was detained for over two years, was not allowed to call family members when other</w:t>
      </w:r>
      <w:r w:rsidR="000A4DC2">
        <w:t>s</w:t>
      </w:r>
      <w:r w:rsidRPr="00F75D72">
        <w:t xml:space="preserve"> in his camp not detaine</w:t>
      </w:r>
      <w:r w:rsidR="000A4DC2">
        <w:t>d</w:t>
      </w:r>
      <w:r w:rsidRPr="00F75D72">
        <w:t xml:space="preserve"> for religious crimes were, he was never allowed out of his cell, and his feet were continuously shackled together for several months. “For two years, my family didn’t know if I was alive or dead,” [Pseudonym XZ] told Amnesty </w:t>
      </w:r>
      <w:r w:rsidR="000A4DC2">
        <w:t>I</w:t>
      </w:r>
      <w:r w:rsidRPr="00F75D72">
        <w:t>nternational.</w:t>
      </w:r>
      <w:r w:rsidRPr="00F75D72">
        <w:rPr>
          <w:rStyle w:val="FootnoteReference"/>
          <w:rFonts w:ascii="Times New Roman" w:hAnsi="Times New Roman" w:cs="Times New Roman"/>
        </w:rPr>
        <w:footnoteReference w:id="214"/>
      </w:r>
      <w:r w:rsidRPr="00F75D72">
        <w:rPr>
          <w:rFonts w:ascii="Times New Roman" w:hAnsi="Times New Roman" w:cs="Times New Roman"/>
        </w:rPr>
        <w:t xml:space="preserve"> </w:t>
      </w:r>
    </w:p>
    <w:p w14:paraId="72445B2F" w14:textId="77777777" w:rsidR="008B59BE" w:rsidRPr="00F75D72" w:rsidRDefault="008B59BE" w:rsidP="008B59BE">
      <w:pPr>
        <w:pStyle w:val="Heading2"/>
        <w:spacing w:line="240" w:lineRule="auto"/>
      </w:pPr>
      <w:bookmarkStart w:id="71" w:name="_Toc63892250"/>
      <w:bookmarkStart w:id="72" w:name="_Toc66643135"/>
      <w:r w:rsidRPr="00F75D72">
        <w:lastRenderedPageBreak/>
        <w:t>6.2.1 Daily routine</w:t>
      </w:r>
      <w:bookmarkEnd w:id="71"/>
      <w:bookmarkEnd w:id="72"/>
    </w:p>
    <w:p w14:paraId="436B19D4" w14:textId="4AFA1DAC" w:rsidR="008B59BE" w:rsidRPr="00F75D72" w:rsidRDefault="008B59BE" w:rsidP="008B59BE">
      <w:pPr>
        <w:spacing w:line="240" w:lineRule="auto"/>
        <w:jc w:val="both"/>
        <w:rPr>
          <w:rFonts w:cstheme="minorHAnsi"/>
        </w:rPr>
      </w:pPr>
      <w:r w:rsidRPr="00F75D72">
        <w:t>The life of a camp detainee is highly regimented. With the exception of a few survivors describing the portion of their detention that took place in early 2017, every detainee stated that nearly every minute of their lives in the camp</w:t>
      </w:r>
      <w:r w:rsidR="002E13E1">
        <w:t>s</w:t>
      </w:r>
      <w:r w:rsidRPr="00F75D72">
        <w:t xml:space="preserve"> was proscribed, including the position in </w:t>
      </w:r>
      <w:r w:rsidRPr="00F75D72">
        <w:rPr>
          <w:rFonts w:cstheme="minorHAnsi"/>
        </w:rPr>
        <w:t>which they sat, when they stood, and where they looked.</w:t>
      </w:r>
      <w:r w:rsidRPr="00F75D72">
        <w:rPr>
          <w:rStyle w:val="FootnoteReference"/>
        </w:rPr>
        <w:footnoteReference w:id="215"/>
      </w:r>
      <w:r w:rsidR="00F75D72" w:rsidRPr="00F75D72">
        <w:t xml:space="preserve"> </w:t>
      </w:r>
      <w:r w:rsidRPr="00F75D72">
        <w:rPr>
          <w:rFonts w:cstheme="minorHAnsi"/>
        </w:rPr>
        <w:t xml:space="preserve">[Pseudonym], who was detained for having WhatsApp on her phone, told Amnesty </w:t>
      </w:r>
      <w:r w:rsidR="002E13E1">
        <w:rPr>
          <w:rFonts w:cstheme="minorHAnsi"/>
        </w:rPr>
        <w:t>I</w:t>
      </w:r>
      <w:r w:rsidRPr="00F75D72">
        <w:rPr>
          <w:rFonts w:cstheme="minorHAnsi"/>
        </w:rPr>
        <w:t xml:space="preserve">nternational how strict the schedule was and how physically draining each day was. </w:t>
      </w:r>
    </w:p>
    <w:p w14:paraId="7ECAA850" w14:textId="42604655" w:rsidR="008B59BE" w:rsidRPr="00D371C7" w:rsidRDefault="008B59BE" w:rsidP="008B59BE">
      <w:pPr>
        <w:spacing w:line="240" w:lineRule="auto"/>
        <w:jc w:val="both"/>
        <w:rPr>
          <w:rFonts w:cstheme="minorHAnsi"/>
          <w:b/>
        </w:rPr>
      </w:pPr>
      <w:r w:rsidRPr="00D371C7">
        <w:rPr>
          <w:rFonts w:cstheme="minorHAnsi"/>
          <w:b/>
        </w:rPr>
        <w:t>“It was like a prison… [Every day] you get up at 5am and have to make your bed, and it had to be perfect. Then there was a flag</w:t>
      </w:r>
      <w:r w:rsidR="009A0FBB">
        <w:rPr>
          <w:rFonts w:cstheme="minorHAnsi"/>
        </w:rPr>
        <w:t>-</w:t>
      </w:r>
      <w:r w:rsidRPr="00D371C7">
        <w:rPr>
          <w:rFonts w:cstheme="minorHAnsi"/>
          <w:b/>
        </w:rPr>
        <w:t>raising ceremony and an ‘oath</w:t>
      </w:r>
      <w:r w:rsidR="009A0FBB">
        <w:rPr>
          <w:rFonts w:cstheme="minorHAnsi"/>
        </w:rPr>
        <w:t>-</w:t>
      </w:r>
      <w:r w:rsidRPr="00D371C7">
        <w:rPr>
          <w:rFonts w:cstheme="minorHAnsi"/>
          <w:b/>
        </w:rPr>
        <w:t xml:space="preserve">taking’. Then you went to the canteen for breakfast. Then to the classroom. Then lunch. Then to the classroom. Then dinner. Then another class. Then bed. Every night two people had to be ‘on duty’ [monitoring the other cellmates] for </w:t>
      </w:r>
      <w:r w:rsidR="002E13E1">
        <w:rPr>
          <w:rFonts w:cstheme="minorHAnsi"/>
        </w:rPr>
        <w:t>two</w:t>
      </w:r>
      <w:r w:rsidRPr="00D371C7">
        <w:rPr>
          <w:rFonts w:cstheme="minorHAnsi"/>
          <w:b/>
        </w:rPr>
        <w:t xml:space="preserve"> hours… There was not a minute left for yourself. You are exhausted.”</w:t>
      </w:r>
      <w:r w:rsidRPr="00D371C7">
        <w:rPr>
          <w:rStyle w:val="FootnoteReference"/>
          <w:rFonts w:cstheme="minorHAnsi"/>
          <w:b/>
        </w:rPr>
        <w:footnoteReference w:id="216"/>
      </w:r>
    </w:p>
    <w:p w14:paraId="3FA7FE26" w14:textId="51CC6778" w:rsidR="008B59BE" w:rsidRPr="00F75D72" w:rsidRDefault="008B59BE" w:rsidP="008B59BE">
      <w:pPr>
        <w:spacing w:line="240" w:lineRule="auto"/>
        <w:jc w:val="both"/>
        <w:rPr>
          <w:rFonts w:cstheme="minorHAnsi"/>
        </w:rPr>
      </w:pPr>
      <w:r w:rsidRPr="00F75D72">
        <w:rPr>
          <w:rFonts w:cstheme="minorHAnsi"/>
        </w:rPr>
        <w:t xml:space="preserve">[Pseudonym], who was detained in early 2017 because he was labelled </w:t>
      </w:r>
      <w:r w:rsidR="00701605">
        <w:rPr>
          <w:rFonts w:cstheme="minorHAnsi"/>
        </w:rPr>
        <w:t xml:space="preserve">a </w:t>
      </w:r>
      <w:r w:rsidRPr="00F75D72">
        <w:rPr>
          <w:rFonts w:cstheme="minorHAnsi"/>
        </w:rPr>
        <w:t xml:space="preserve">terrorist for travelling to Kazakhstan and for having attended a religious school, told Amnesty International the daily regimentation became much stricter in late 2017, to the point where even resting and the direction of your gaze </w:t>
      </w:r>
      <w:r w:rsidR="00701605">
        <w:rPr>
          <w:rFonts w:cstheme="minorHAnsi"/>
        </w:rPr>
        <w:t>were</w:t>
      </w:r>
      <w:r w:rsidR="00701605" w:rsidRPr="00F75D72">
        <w:rPr>
          <w:rFonts w:cstheme="minorHAnsi"/>
        </w:rPr>
        <w:t xml:space="preserve"> </w:t>
      </w:r>
      <w:r w:rsidRPr="00F75D72">
        <w:rPr>
          <w:rFonts w:cstheme="minorHAnsi"/>
        </w:rPr>
        <w:t xml:space="preserve">regulated: </w:t>
      </w:r>
    </w:p>
    <w:p w14:paraId="2ACDBFAA" w14:textId="3FDEECDC" w:rsidR="008B59BE" w:rsidRPr="00D371C7" w:rsidRDefault="008B59BE" w:rsidP="008B59BE">
      <w:pPr>
        <w:spacing w:line="240" w:lineRule="auto"/>
        <w:jc w:val="both"/>
        <w:rPr>
          <w:rFonts w:cstheme="minorHAnsi"/>
          <w:b/>
        </w:rPr>
      </w:pPr>
      <w:r w:rsidRPr="00D371C7">
        <w:rPr>
          <w:rFonts w:cstheme="minorHAnsi"/>
          <w:b/>
        </w:rPr>
        <w:t xml:space="preserve">“Before October 2017, it was a little relaxing in class. We could go to the canteen [to eat] by ourselves and we could sit relaxed in class. But after the national [security] meeting in October [2017] it became very serious… We had to be ‘on duty’ at night [monitoring our cellmates]. We were escorted to the canteen. We had no more contact with our family… We must ‘sit tight’. We cannot even turn our heads from the TV… [After it became strict] </w:t>
      </w:r>
      <w:r w:rsidR="00701605">
        <w:rPr>
          <w:rFonts w:cstheme="minorHAnsi"/>
        </w:rPr>
        <w:t>w</w:t>
      </w:r>
      <w:r w:rsidRPr="00D371C7">
        <w:rPr>
          <w:rFonts w:cstheme="minorHAnsi"/>
          <w:b/>
        </w:rPr>
        <w:t>e got up at 5am. Breakfast was done at 7. Class at 8. We have to [walk] to class through a two-met</w:t>
      </w:r>
      <w:r w:rsidR="00701605">
        <w:rPr>
          <w:rFonts w:cstheme="minorHAnsi"/>
        </w:rPr>
        <w:t>r</w:t>
      </w:r>
      <w:r w:rsidRPr="00D371C7">
        <w:rPr>
          <w:rFonts w:cstheme="minorHAnsi"/>
          <w:b/>
        </w:rPr>
        <w:t>e</w:t>
      </w:r>
      <w:r w:rsidR="00701605">
        <w:rPr>
          <w:rFonts w:cstheme="minorHAnsi"/>
        </w:rPr>
        <w:t>-</w:t>
      </w:r>
      <w:r w:rsidRPr="00D371C7">
        <w:rPr>
          <w:rFonts w:cstheme="minorHAnsi"/>
          <w:b/>
        </w:rPr>
        <w:t>high metal fence with metal ceiling; it was basically a cage… [we are escorted] to class by two guards with clubs… There is a bucket in the back of class [to urinate]. You needed permission to go [defecate]… Rest [after lunch] was mandatory, with heads on desk for two hours. You were punished if you lifted your head.”</w:t>
      </w:r>
      <w:r w:rsidRPr="00D371C7">
        <w:rPr>
          <w:rStyle w:val="FootnoteReference"/>
          <w:rFonts w:cstheme="minorHAnsi"/>
          <w:b/>
        </w:rPr>
        <w:t xml:space="preserve"> </w:t>
      </w:r>
      <w:r w:rsidRPr="00D371C7">
        <w:rPr>
          <w:rStyle w:val="FootnoteReference"/>
          <w:rFonts w:cstheme="minorHAnsi"/>
          <w:b/>
        </w:rPr>
        <w:footnoteReference w:id="217"/>
      </w:r>
    </w:p>
    <w:p w14:paraId="323E97A7" w14:textId="50724B61" w:rsidR="008B59BE" w:rsidRPr="00F75D72" w:rsidRDefault="003D2374" w:rsidP="003D2374">
      <w:pPr>
        <w:pStyle w:val="Heading2"/>
        <w:rPr>
          <w:rFonts w:cstheme="minorHAnsi"/>
        </w:rPr>
      </w:pPr>
      <w:bookmarkStart w:id="73" w:name="_Toc63892251"/>
      <w:bookmarkStart w:id="74" w:name="_Toc66643136"/>
      <w:r w:rsidRPr="00F75D72">
        <w:t xml:space="preserve">6.2.2 </w:t>
      </w:r>
      <w:r w:rsidR="008B59BE" w:rsidRPr="00F75D72">
        <w:t>Inadequate hygiene</w:t>
      </w:r>
      <w:bookmarkStart w:id="75" w:name="_Toc63892252"/>
      <w:bookmarkEnd w:id="73"/>
      <w:r w:rsidR="008B59BE" w:rsidRPr="00F75D72">
        <w:t>, restrictions on urination and defecation</w:t>
      </w:r>
      <w:bookmarkEnd w:id="75"/>
      <w:r w:rsidR="008B59BE" w:rsidRPr="00F75D72">
        <w:t xml:space="preserve">, </w:t>
      </w:r>
      <w:r w:rsidR="00701605">
        <w:t xml:space="preserve">and </w:t>
      </w:r>
      <w:r w:rsidR="008B59BE" w:rsidRPr="00F75D72">
        <w:t>insufficient food and water</w:t>
      </w:r>
      <w:bookmarkEnd w:id="74"/>
    </w:p>
    <w:p w14:paraId="264CB2AB" w14:textId="15C3BB5B" w:rsidR="008B59BE" w:rsidRPr="00F75D72" w:rsidRDefault="008B59BE" w:rsidP="008B59BE">
      <w:pPr>
        <w:spacing w:line="240" w:lineRule="auto"/>
        <w:jc w:val="both"/>
        <w:rPr>
          <w:rFonts w:cstheme="minorHAnsi"/>
        </w:rPr>
      </w:pPr>
      <w:r w:rsidRPr="00F75D72">
        <w:rPr>
          <w:rFonts w:cstheme="minorHAnsi"/>
        </w:rPr>
        <w:t xml:space="preserve">Detainees are woken at five or six every morning by an alarm coming through the loudspeaker or </w:t>
      </w:r>
      <w:r w:rsidR="00701605">
        <w:rPr>
          <w:rFonts w:cstheme="minorHAnsi"/>
        </w:rPr>
        <w:t>by</w:t>
      </w:r>
      <w:r w:rsidR="00701605" w:rsidRPr="00F75D72">
        <w:rPr>
          <w:rFonts w:cstheme="minorHAnsi"/>
        </w:rPr>
        <w:t xml:space="preserve"> </w:t>
      </w:r>
      <w:r w:rsidRPr="00F75D72">
        <w:rPr>
          <w:rFonts w:cstheme="minorHAnsi"/>
        </w:rPr>
        <w:t>a loud knock on the cell door.</w:t>
      </w:r>
      <w:r w:rsidRPr="00F75D72">
        <w:rPr>
          <w:rStyle w:val="FootnoteReference"/>
          <w:rFonts w:cstheme="minorHAnsi"/>
        </w:rPr>
        <w:footnoteReference w:id="218"/>
      </w:r>
      <w:r w:rsidR="00F75D72" w:rsidRPr="00F75D72">
        <w:rPr>
          <w:rFonts w:cstheme="minorHAnsi"/>
        </w:rPr>
        <w:t xml:space="preserve"> </w:t>
      </w:r>
      <w:r w:rsidRPr="00F75D72">
        <w:rPr>
          <w:rFonts w:cstheme="minorHAnsi"/>
        </w:rPr>
        <w:t>They are required to get up immediately, quickly make their bed, and then brush their teeth and wash their face in a sink.</w:t>
      </w:r>
      <w:r w:rsidRPr="00F75D72">
        <w:rPr>
          <w:rStyle w:val="FootnoteReference"/>
          <w:rFonts w:cstheme="minorHAnsi"/>
        </w:rPr>
        <w:footnoteReference w:id="219"/>
      </w:r>
      <w:r w:rsidRPr="00F75D72">
        <w:rPr>
          <w:rFonts w:cstheme="minorHAnsi"/>
        </w:rPr>
        <w:t xml:space="preserve"> Most cells do not have sinks and detainees must crawl under the chain attaching the cell door to the wall and then </w:t>
      </w:r>
      <w:r w:rsidR="00701605">
        <w:rPr>
          <w:rFonts w:cstheme="minorHAnsi"/>
        </w:rPr>
        <w:t>be</w:t>
      </w:r>
      <w:r w:rsidR="00701605" w:rsidRPr="00F75D72">
        <w:rPr>
          <w:rFonts w:cstheme="minorHAnsi"/>
        </w:rPr>
        <w:t xml:space="preserve"> </w:t>
      </w:r>
      <w:r w:rsidRPr="00F75D72">
        <w:rPr>
          <w:rFonts w:cstheme="minorHAnsi"/>
        </w:rPr>
        <w:t>escorted to a washroom by a guard.</w:t>
      </w:r>
      <w:r w:rsidR="00AF20DC" w:rsidRPr="00AF20DC">
        <w:rPr>
          <w:rStyle w:val="FootnoteReference"/>
          <w:rFonts w:cstheme="minorHAnsi"/>
        </w:rPr>
        <w:t xml:space="preserve"> </w:t>
      </w:r>
      <w:r w:rsidR="00AF20DC" w:rsidRPr="00F75D72">
        <w:rPr>
          <w:rStyle w:val="FootnoteReference"/>
          <w:rFonts w:cstheme="minorHAnsi"/>
        </w:rPr>
        <w:footnoteReference w:id="220"/>
      </w:r>
      <w:r w:rsidRPr="00F75D72">
        <w:rPr>
          <w:rFonts w:cstheme="minorHAnsi"/>
        </w:rPr>
        <w:t xml:space="preserve"> </w:t>
      </w:r>
      <w:commentRangeStart w:id="76"/>
      <w:r w:rsidRPr="00F75D72">
        <w:rPr>
          <w:rFonts w:cstheme="minorHAnsi"/>
        </w:rPr>
        <w:t>Detainees are rarely permitted to shower. Some detainees showered once a week; others reported not showering for weeks or even</w:t>
      </w:r>
      <w:r w:rsidR="00F75D72" w:rsidRPr="00F75D72">
        <w:rPr>
          <w:rFonts w:cstheme="minorHAnsi"/>
        </w:rPr>
        <w:t xml:space="preserve"> </w:t>
      </w:r>
      <w:r w:rsidRPr="00F75D72">
        <w:rPr>
          <w:rFonts w:cstheme="minorHAnsi"/>
        </w:rPr>
        <w:t>months after they arrived.</w:t>
      </w:r>
      <w:commentRangeEnd w:id="76"/>
      <w:r w:rsidRPr="00F75D72">
        <w:rPr>
          <w:rStyle w:val="CommentReference"/>
        </w:rPr>
        <w:commentReference w:id="76"/>
      </w:r>
      <w:r w:rsidRPr="00F75D72">
        <w:rPr>
          <w:rStyle w:val="FootnoteReference"/>
          <w:rFonts w:cstheme="minorHAnsi"/>
        </w:rPr>
        <w:footnoteReference w:id="221"/>
      </w:r>
    </w:p>
    <w:p w14:paraId="676F0B28" w14:textId="13EEAA34" w:rsidR="008B59BE" w:rsidRPr="00F75D72" w:rsidRDefault="008B59BE" w:rsidP="008B59BE">
      <w:pPr>
        <w:spacing w:line="240" w:lineRule="auto"/>
        <w:jc w:val="both"/>
      </w:pPr>
      <w:r w:rsidRPr="00F75D72">
        <w:t xml:space="preserve">Detainees require permission to use </w:t>
      </w:r>
      <w:r w:rsidR="00701605">
        <w:t xml:space="preserve">the </w:t>
      </w:r>
      <w:r w:rsidRPr="00F75D72">
        <w:t>toilet.</w:t>
      </w:r>
      <w:r w:rsidRPr="00F75D72">
        <w:rPr>
          <w:rStyle w:val="FootnoteReference"/>
        </w:rPr>
        <w:footnoteReference w:id="222"/>
      </w:r>
      <w:r w:rsidRPr="00F75D72">
        <w:t xml:space="preserve"> Some cells have toilets</w:t>
      </w:r>
      <w:r w:rsidR="00701605">
        <w:t>;</w:t>
      </w:r>
      <w:r w:rsidRPr="00F75D72">
        <w:t xml:space="preserve"> others have a bucket.</w:t>
      </w:r>
      <w:r w:rsidRPr="00F75D72">
        <w:rPr>
          <w:rStyle w:val="FootnoteReference"/>
        </w:rPr>
        <w:footnoteReference w:id="223"/>
      </w:r>
      <w:r w:rsidRPr="00F75D72">
        <w:t xml:space="preserve"> “Even to go urinate in the bucket [inside the cell] we had to get permission from the guard first,” [Pseudonym Q1] said.</w:t>
      </w:r>
      <w:r w:rsidRPr="00F75D72">
        <w:rPr>
          <w:rStyle w:val="FootnoteReference"/>
        </w:rPr>
        <w:footnoteReference w:id="224"/>
      </w:r>
      <w:r w:rsidRPr="00F75D72">
        <w:t xml:space="preserve"> Detainees are monitored by cameras when using the toilet</w:t>
      </w:r>
      <w:r w:rsidR="00AF20DC">
        <w:t>.</w:t>
      </w:r>
      <w:r w:rsidRPr="00F75D72">
        <w:rPr>
          <w:rFonts w:cstheme="minorHAnsi"/>
        </w:rPr>
        <w:t xml:space="preserve"> Guards routinely shouted at internees if they did not go to the bathroom quickly.</w:t>
      </w:r>
      <w:r w:rsidRPr="00F75D72">
        <w:rPr>
          <w:rStyle w:val="FootnoteReference"/>
          <w:rFonts w:cstheme="minorHAnsi"/>
        </w:rPr>
        <w:footnoteReference w:id="225"/>
      </w:r>
      <w:r w:rsidRPr="00F75D72">
        <w:rPr>
          <w:rFonts w:cstheme="minorHAnsi"/>
        </w:rPr>
        <w:t xml:space="preserve"> “They used to give us one minute to [use the bucket] or they would yell at us,” [Pseudonym L1] said.</w:t>
      </w:r>
      <w:r w:rsidRPr="00F75D72">
        <w:rPr>
          <w:rStyle w:val="FootnoteReference"/>
          <w:rFonts w:cstheme="minorHAnsi"/>
        </w:rPr>
        <w:footnoteReference w:id="226"/>
      </w:r>
      <w:r w:rsidRPr="00F75D72">
        <w:rPr>
          <w:rFonts w:cstheme="minorHAnsi"/>
        </w:rPr>
        <w:t xml:space="preserve"> </w:t>
      </w:r>
    </w:p>
    <w:p w14:paraId="2A0BF0D9" w14:textId="2FDD9D04" w:rsidR="008B59BE" w:rsidRPr="00F75D72" w:rsidRDefault="008B59BE" w:rsidP="008B59BE">
      <w:pPr>
        <w:spacing w:line="240" w:lineRule="auto"/>
        <w:jc w:val="both"/>
        <w:rPr>
          <w:rFonts w:cstheme="minorHAnsi"/>
        </w:rPr>
      </w:pPr>
      <w:r w:rsidRPr="00F75D72">
        <w:rPr>
          <w:rFonts w:cstheme="minorHAnsi"/>
        </w:rPr>
        <w:lastRenderedPageBreak/>
        <w:t xml:space="preserve">Several survivors reported they were permitted to use the toilet </w:t>
      </w:r>
      <w:r w:rsidR="00701605" w:rsidRPr="00F75D72">
        <w:rPr>
          <w:rFonts w:cstheme="minorHAnsi"/>
        </w:rPr>
        <w:t xml:space="preserve">only </w:t>
      </w:r>
      <w:r w:rsidRPr="00F75D72">
        <w:rPr>
          <w:rFonts w:cstheme="minorHAnsi"/>
        </w:rPr>
        <w:t xml:space="preserve">at certain times. [Pseudonym A3], who spent a year in a camp, told Amnesty he was made to go long period without being able to use a proper toilet: </w:t>
      </w:r>
    </w:p>
    <w:p w14:paraId="27237D37" w14:textId="08AD1610" w:rsidR="008B59BE" w:rsidRPr="00AF20DC" w:rsidRDefault="008B59BE" w:rsidP="008B59BE">
      <w:pPr>
        <w:spacing w:line="240" w:lineRule="auto"/>
        <w:jc w:val="both"/>
        <w:rPr>
          <w:rFonts w:cstheme="minorHAnsi"/>
        </w:rPr>
      </w:pPr>
      <w:r w:rsidRPr="00AF20DC">
        <w:rPr>
          <w:rFonts w:cstheme="minorHAnsi"/>
          <w:b/>
        </w:rPr>
        <w:t>“At 6am they let us go out one by one to wash and use the toilet… There is a bucket in the cell… Even in the morning there is no guarantee we’ll be let out [to use the toilet]. Sometimes we went 24 hours without being allowed to use the toilet… The bucket is for [urinating]</w:t>
      </w:r>
      <w:r w:rsidR="00701605" w:rsidRPr="00AF20DC">
        <w:rPr>
          <w:rFonts w:cstheme="minorHAnsi"/>
          <w:b/>
        </w:rPr>
        <w:t>;</w:t>
      </w:r>
      <w:r w:rsidRPr="00AF20DC">
        <w:rPr>
          <w:rFonts w:cstheme="minorHAnsi"/>
          <w:b/>
        </w:rPr>
        <w:t xml:space="preserve"> if you have to [defecate] the</w:t>
      </w:r>
      <w:r w:rsidR="00701605" w:rsidRPr="00AF20DC">
        <w:rPr>
          <w:rFonts w:cstheme="minorHAnsi"/>
          <w:b/>
        </w:rPr>
        <w:t>n</w:t>
      </w:r>
      <w:r w:rsidRPr="00AF20DC">
        <w:rPr>
          <w:rFonts w:cstheme="minorHAnsi"/>
          <w:b/>
        </w:rPr>
        <w:t xml:space="preserve"> you have to use the intercom and they will send two guards… and then you go out under chain. Here </w:t>
      </w:r>
      <w:r w:rsidR="00701605" w:rsidRPr="00AF20DC">
        <w:rPr>
          <w:rFonts w:cstheme="minorHAnsi"/>
          <w:b/>
        </w:rPr>
        <w:t xml:space="preserve">you </w:t>
      </w:r>
      <w:r w:rsidRPr="00AF20DC">
        <w:rPr>
          <w:rFonts w:cstheme="minorHAnsi"/>
          <w:b/>
        </w:rPr>
        <w:t>have to squat and put hands on head [when you exit the cell]… the process is like in a prison.”</w:t>
      </w:r>
      <w:r w:rsidRPr="00AF20DC">
        <w:rPr>
          <w:rStyle w:val="FootnoteReference"/>
          <w:rFonts w:cstheme="minorHAnsi"/>
        </w:rPr>
        <w:footnoteReference w:id="227"/>
      </w:r>
    </w:p>
    <w:p w14:paraId="17876C4B" w14:textId="4FD1AEB2" w:rsidR="008B59BE" w:rsidRPr="00F75D72" w:rsidRDefault="008B59BE" w:rsidP="008B59BE">
      <w:pPr>
        <w:spacing w:line="240" w:lineRule="auto"/>
        <w:jc w:val="both"/>
        <w:rPr>
          <w:rFonts w:cstheme="minorHAnsi"/>
        </w:rPr>
      </w:pPr>
      <w:r w:rsidRPr="00F75D72">
        <w:rPr>
          <w:rFonts w:cstheme="minorHAnsi"/>
        </w:rPr>
        <w:t>After washing and using the toilet, detainees have breakfast, which is either eaten in their cell or at the canteen. Detainees are given very little time to eat.</w:t>
      </w:r>
      <w:r w:rsidRPr="00F75D72">
        <w:rPr>
          <w:rStyle w:val="FootnoteReference"/>
          <w:rFonts w:cstheme="minorHAnsi"/>
        </w:rPr>
        <w:footnoteReference w:id="228"/>
      </w:r>
      <w:r w:rsidR="00F75D72" w:rsidRPr="00F75D72">
        <w:rPr>
          <w:rFonts w:cstheme="minorHAnsi"/>
        </w:rPr>
        <w:t xml:space="preserve"> </w:t>
      </w:r>
      <w:r w:rsidRPr="00F75D72">
        <w:rPr>
          <w:rFonts w:cstheme="minorHAnsi"/>
        </w:rPr>
        <w:t>Many survivors reported they were given very little to eat or drink.</w:t>
      </w:r>
      <w:r w:rsidRPr="00F75D72">
        <w:rPr>
          <w:rStyle w:val="FootnoteReference"/>
          <w:rFonts w:cstheme="minorHAnsi"/>
        </w:rPr>
        <w:footnoteReference w:id="229"/>
      </w:r>
      <w:r w:rsidRPr="00F75D72">
        <w:t xml:space="preserve"> “</w:t>
      </w:r>
      <w:r w:rsidRPr="00F75D72">
        <w:rPr>
          <w:rFonts w:cstheme="minorHAnsi"/>
        </w:rPr>
        <w:t xml:space="preserve">They didn’t give us water at night. I was thirsty all the time. We got just half a cup [of water] at meals,” [Pseudonym] told Amnesty International. </w:t>
      </w:r>
    </w:p>
    <w:p w14:paraId="41522D65" w14:textId="3A27D3CE" w:rsidR="008B59BE" w:rsidRPr="00F75D72" w:rsidRDefault="008B59BE" w:rsidP="003D2374">
      <w:pPr>
        <w:pStyle w:val="Heading2"/>
      </w:pPr>
      <w:bookmarkStart w:id="77" w:name="_Toc66643137"/>
      <w:r w:rsidRPr="00F75D72">
        <w:t>6.2.</w:t>
      </w:r>
      <w:r w:rsidR="003D2374" w:rsidRPr="00F75D72">
        <w:t>3</w:t>
      </w:r>
      <w:r w:rsidRPr="00F75D72">
        <w:t xml:space="preserve"> ‘Red </w:t>
      </w:r>
      <w:r w:rsidR="007C4831">
        <w:t>s</w:t>
      </w:r>
      <w:r w:rsidRPr="00F75D72">
        <w:t>ongs’</w:t>
      </w:r>
      <w:bookmarkEnd w:id="77"/>
    </w:p>
    <w:p w14:paraId="08A465B8" w14:textId="3DC979CB" w:rsidR="008B59BE" w:rsidRPr="00F75D72" w:rsidRDefault="008B59BE" w:rsidP="008B59BE">
      <w:pPr>
        <w:spacing w:line="240" w:lineRule="auto"/>
        <w:jc w:val="both"/>
      </w:pPr>
      <w:r w:rsidRPr="00F75D72">
        <w:rPr>
          <w:rFonts w:cstheme="minorHAnsi"/>
        </w:rPr>
        <w:t>After breakfast, detainees attend a flag</w:t>
      </w:r>
      <w:r w:rsidR="007C4831">
        <w:rPr>
          <w:rFonts w:cstheme="minorHAnsi"/>
        </w:rPr>
        <w:t>-</w:t>
      </w:r>
      <w:r w:rsidRPr="00F75D72">
        <w:rPr>
          <w:rFonts w:cstheme="minorHAnsi"/>
        </w:rPr>
        <w:t xml:space="preserve">raising ceremony. During the ceremony, detainees stand at attention </w:t>
      </w:r>
      <w:r w:rsidRPr="00F75D72">
        <w:t>and sing the national anthem.</w:t>
      </w:r>
      <w:r w:rsidRPr="00F75D72">
        <w:rPr>
          <w:rStyle w:val="FootnoteReference"/>
        </w:rPr>
        <w:footnoteReference w:id="230"/>
      </w:r>
      <w:r w:rsidR="00F75D72" w:rsidRPr="00F75D72">
        <w:t xml:space="preserve"> </w:t>
      </w:r>
      <w:r w:rsidRPr="00F75D72">
        <w:t xml:space="preserve">Detainees spend a significant portion of the day singing the national anthem and other </w:t>
      </w:r>
      <w:r w:rsidR="007C4831">
        <w:t>“</w:t>
      </w:r>
      <w:r w:rsidRPr="00F75D72">
        <w:t>red</w:t>
      </w:r>
      <w:r w:rsidR="007C4831">
        <w:t>”</w:t>
      </w:r>
      <w:r w:rsidRPr="00F75D72">
        <w:t xml:space="preserve"> songs about the greatness of China, </w:t>
      </w:r>
      <w:r w:rsidR="007C4831">
        <w:t xml:space="preserve">the </w:t>
      </w:r>
      <w:r w:rsidRPr="00F75D72">
        <w:t>Chinese Communist Party, or Xi Jinping.</w:t>
      </w:r>
      <w:r w:rsidRPr="00F75D72">
        <w:rPr>
          <w:rStyle w:val="FootnoteReference"/>
          <w:rFonts w:ascii="Times New Roman" w:hAnsi="Times New Roman" w:cs="Times New Roman"/>
        </w:rPr>
        <w:footnoteReference w:id="231"/>
      </w:r>
      <w:r w:rsidRPr="00F75D72">
        <w:t xml:space="preserve"> Songs are nearly always sung before breakfast and other meals</w:t>
      </w:r>
      <w:r w:rsidRPr="00F75D72">
        <w:rPr>
          <w:rStyle w:val="FootnoteReference"/>
        </w:rPr>
        <w:footnoteReference w:id="232"/>
      </w:r>
      <w:r w:rsidRPr="00F75D72">
        <w:t xml:space="preserve"> and often throughout the day</w:t>
      </w:r>
      <w:r w:rsidR="007C4831">
        <w:t>.</w:t>
      </w:r>
      <w:r w:rsidRPr="00F75D72">
        <w:t xml:space="preserve"> </w:t>
      </w:r>
      <w:r w:rsidR="007C4831">
        <w:t>Detainees must</w:t>
      </w:r>
      <w:r w:rsidRPr="00F75D72">
        <w:t xml:space="preserve"> often </w:t>
      </w:r>
      <w:r w:rsidR="007C4831">
        <w:t xml:space="preserve">sing </w:t>
      </w:r>
      <w:r w:rsidRPr="00F75D72">
        <w:t>for hours on end, until their throats became sore from singing.</w:t>
      </w:r>
      <w:r w:rsidRPr="00F75D72">
        <w:rPr>
          <w:rStyle w:val="FootnoteReference"/>
        </w:rPr>
        <w:footnoteReference w:id="233"/>
      </w:r>
      <w:r w:rsidRPr="00F75D72">
        <w:t xml:space="preserve"> </w:t>
      </w:r>
      <w:r w:rsidR="007C4831">
        <w:t>They</w:t>
      </w:r>
      <w:r w:rsidRPr="00F75D72">
        <w:t xml:space="preserve"> are punished for not singing and for singing the songs incorrectly.</w:t>
      </w:r>
      <w:r w:rsidRPr="00F75D72">
        <w:rPr>
          <w:rStyle w:val="FootnoteReference"/>
        </w:rPr>
        <w:footnoteReference w:id="234"/>
      </w:r>
      <w:r w:rsidRPr="00F75D72">
        <w:t xml:space="preserve"> </w:t>
      </w:r>
    </w:p>
    <w:p w14:paraId="25DEF825" w14:textId="2EB32E03" w:rsidR="008B59BE" w:rsidRPr="00F75D72" w:rsidRDefault="003D2374" w:rsidP="003D2374">
      <w:pPr>
        <w:pStyle w:val="Heading2"/>
      </w:pPr>
      <w:bookmarkStart w:id="78" w:name="_Toc63892255"/>
      <w:bookmarkStart w:id="79" w:name="_Toc66643138"/>
      <w:r w:rsidRPr="00F75D72">
        <w:t>6.2.4</w:t>
      </w:r>
      <w:r w:rsidR="008B59BE" w:rsidRPr="00F75D72">
        <w:t xml:space="preserve"> Insufficient exercise, fresh air, </w:t>
      </w:r>
      <w:r w:rsidR="00701605">
        <w:t xml:space="preserve">and </w:t>
      </w:r>
      <w:r w:rsidR="008B59BE" w:rsidRPr="00F75D72">
        <w:t>natural light</w:t>
      </w:r>
      <w:bookmarkEnd w:id="78"/>
      <w:bookmarkEnd w:id="79"/>
    </w:p>
    <w:p w14:paraId="75E27509" w14:textId="305C7310" w:rsidR="008B59BE" w:rsidRPr="00F75D72" w:rsidRDefault="008B59BE" w:rsidP="008B59BE">
      <w:pPr>
        <w:spacing w:line="240" w:lineRule="auto"/>
        <w:jc w:val="both"/>
        <w:rPr>
          <w:rFonts w:cstheme="minorHAnsi"/>
        </w:rPr>
      </w:pPr>
      <w:r w:rsidRPr="00F75D72">
        <w:rPr>
          <w:rFonts w:cstheme="minorHAnsi"/>
        </w:rPr>
        <w:t>The majority of survivors reported never being allowed outside during their detention, except when walking from their cell to their class if it was in another building.</w:t>
      </w:r>
      <w:r w:rsidRPr="00F75D72">
        <w:rPr>
          <w:rStyle w:val="FootnoteReference"/>
          <w:rFonts w:cstheme="minorHAnsi"/>
        </w:rPr>
        <w:footnoteReference w:id="235"/>
      </w:r>
      <w:r w:rsidRPr="00F75D72">
        <w:rPr>
          <w:rFonts w:cstheme="minorHAnsi"/>
        </w:rPr>
        <w:t xml:space="preserve"> A minority were given a short amount of time outside each day.</w:t>
      </w:r>
      <w:r w:rsidRPr="00F75D72">
        <w:rPr>
          <w:rStyle w:val="FootnoteReference"/>
          <w:rFonts w:cstheme="minorHAnsi"/>
        </w:rPr>
        <w:footnoteReference w:id="236"/>
      </w:r>
      <w:r w:rsidRPr="00F75D72">
        <w:rPr>
          <w:rFonts w:cstheme="minorHAnsi"/>
        </w:rPr>
        <w:t xml:space="preserve"> Some were not allowed out at all for the first few months in the camps</w:t>
      </w:r>
      <w:r w:rsidR="007C4831">
        <w:rPr>
          <w:rFonts w:cstheme="minorHAnsi"/>
        </w:rPr>
        <w:t>.</w:t>
      </w:r>
      <w:r w:rsidRPr="00F75D72">
        <w:rPr>
          <w:rFonts w:cstheme="minorHAnsi"/>
        </w:rPr>
        <w:t xml:space="preserve"> </w:t>
      </w:r>
      <w:r w:rsidR="007C4831">
        <w:rPr>
          <w:rFonts w:cstheme="minorHAnsi"/>
        </w:rPr>
        <w:t>Later, they were</w:t>
      </w:r>
      <w:r w:rsidRPr="00F75D72">
        <w:rPr>
          <w:rFonts w:cstheme="minorHAnsi"/>
        </w:rPr>
        <w:t xml:space="preserve"> given a couple </w:t>
      </w:r>
      <w:r w:rsidR="007C4831">
        <w:rPr>
          <w:rFonts w:cstheme="minorHAnsi"/>
        </w:rPr>
        <w:t xml:space="preserve">of </w:t>
      </w:r>
      <w:r w:rsidRPr="00F75D72">
        <w:rPr>
          <w:rFonts w:cstheme="minorHAnsi"/>
        </w:rPr>
        <w:t>minutes a day during the remainder of their internment.</w:t>
      </w:r>
      <w:r w:rsidRPr="00F75D72">
        <w:rPr>
          <w:rStyle w:val="FootnoteReference"/>
          <w:rFonts w:cstheme="minorHAnsi"/>
        </w:rPr>
        <w:footnoteReference w:id="237"/>
      </w:r>
      <w:r w:rsidRPr="00F75D72">
        <w:rPr>
          <w:rFonts w:cstheme="minorHAnsi"/>
        </w:rPr>
        <w:t xml:space="preserve"> Some were given time outside every couple of weeks.</w:t>
      </w:r>
      <w:r w:rsidRPr="00F75D72">
        <w:rPr>
          <w:rStyle w:val="FootnoteReference"/>
          <w:rFonts w:cstheme="minorHAnsi"/>
        </w:rPr>
        <w:footnoteReference w:id="238"/>
      </w:r>
      <w:r w:rsidR="00F75D72" w:rsidRPr="00F75D72">
        <w:rPr>
          <w:rFonts w:cstheme="minorHAnsi"/>
        </w:rPr>
        <w:t xml:space="preserve"> </w:t>
      </w:r>
      <w:r w:rsidRPr="00F75D72">
        <w:rPr>
          <w:rFonts w:cstheme="minorHAnsi"/>
        </w:rPr>
        <w:t xml:space="preserve">A guard who worked at the camp said new detainees were not allowed outside during the first three months of their detention, </w:t>
      </w:r>
      <w:r w:rsidR="007C4831">
        <w:rPr>
          <w:rFonts w:cstheme="minorHAnsi"/>
        </w:rPr>
        <w:t xml:space="preserve">and </w:t>
      </w:r>
      <w:r w:rsidRPr="00F75D72">
        <w:rPr>
          <w:rFonts w:cstheme="minorHAnsi"/>
        </w:rPr>
        <w:t xml:space="preserve">then </w:t>
      </w:r>
      <w:r w:rsidR="007C4831">
        <w:rPr>
          <w:rFonts w:cstheme="minorHAnsi"/>
        </w:rPr>
        <w:t xml:space="preserve">were </w:t>
      </w:r>
      <w:r w:rsidRPr="00F75D72">
        <w:rPr>
          <w:rFonts w:cstheme="minorHAnsi"/>
        </w:rPr>
        <w:t>allowed a half hour</w:t>
      </w:r>
      <w:r w:rsidR="007C4831">
        <w:rPr>
          <w:rFonts w:cstheme="minorHAnsi"/>
        </w:rPr>
        <w:t xml:space="preserve"> outside per </w:t>
      </w:r>
      <w:r w:rsidRPr="00F75D72">
        <w:rPr>
          <w:rFonts w:cstheme="minorHAnsi"/>
        </w:rPr>
        <w:t>day.</w:t>
      </w:r>
      <w:r w:rsidRPr="00F75D72">
        <w:rPr>
          <w:rStyle w:val="FootnoteReference"/>
          <w:rFonts w:cstheme="minorHAnsi"/>
        </w:rPr>
        <w:footnoteReference w:id="239"/>
      </w:r>
      <w:r w:rsidR="00F75D72" w:rsidRPr="00F75D72">
        <w:rPr>
          <w:rStyle w:val="FootnoteReference"/>
          <w:rFonts w:cstheme="minorHAnsi"/>
        </w:rPr>
        <w:t xml:space="preserve"> </w:t>
      </w:r>
      <w:r w:rsidRPr="00F75D72">
        <w:rPr>
          <w:rFonts w:cstheme="minorHAnsi"/>
        </w:rPr>
        <w:t xml:space="preserve">[Pseudonym E2] told Amnesty he was not permitted outside at all during the first half of his year-long detention, but in the second half was permitted some time. </w:t>
      </w:r>
    </w:p>
    <w:p w14:paraId="0BB0D30F" w14:textId="0AC14CD1" w:rsidR="008B59BE" w:rsidRPr="00AF20DC" w:rsidRDefault="008B59BE" w:rsidP="008B59BE">
      <w:pPr>
        <w:spacing w:line="240" w:lineRule="auto"/>
        <w:jc w:val="both"/>
        <w:rPr>
          <w:rFonts w:cstheme="minorHAnsi"/>
        </w:rPr>
      </w:pPr>
      <w:r w:rsidRPr="00AF20DC">
        <w:rPr>
          <w:rFonts w:cstheme="minorHAnsi"/>
          <w:b/>
        </w:rPr>
        <w:t xml:space="preserve">“[For the first </w:t>
      </w:r>
      <w:r w:rsidR="007C4831" w:rsidRPr="00AF20DC">
        <w:rPr>
          <w:rFonts w:cstheme="minorHAnsi"/>
          <w:b/>
        </w:rPr>
        <w:t>six</w:t>
      </w:r>
      <w:r w:rsidRPr="00AF20DC">
        <w:rPr>
          <w:rFonts w:cstheme="minorHAnsi"/>
          <w:b/>
        </w:rPr>
        <w:t xml:space="preserve"> months] </w:t>
      </w:r>
      <w:r w:rsidR="007C4831" w:rsidRPr="00AF20DC">
        <w:rPr>
          <w:rFonts w:cstheme="minorHAnsi"/>
          <w:b/>
        </w:rPr>
        <w:t>w</w:t>
      </w:r>
      <w:r w:rsidRPr="00AF20DC">
        <w:rPr>
          <w:rFonts w:cstheme="minorHAnsi"/>
          <w:b/>
        </w:rPr>
        <w:t xml:space="preserve">e never saw sunlight. We were always in cell. Only during interrogations [did we leave our cell]. One corner of cell has [a window], but it is covered by a dark net. You can see a bit of the sky… We sit still all day. We ate food in our cell… The beds were in one room. Then </w:t>
      </w:r>
      <w:r w:rsidR="007C4831" w:rsidRPr="00AF20DC">
        <w:rPr>
          <w:rFonts w:cstheme="minorHAnsi"/>
          <w:b/>
        </w:rPr>
        <w:t>th</w:t>
      </w:r>
      <w:r w:rsidRPr="00AF20DC">
        <w:rPr>
          <w:rFonts w:cstheme="minorHAnsi"/>
          <w:b/>
        </w:rPr>
        <w:t>ere was another door beside the toilet, [which goes to a small area] with fresh air. There was a metal net [over this area]. We had one hour a day in this [outside enclosure]</w:t>
      </w:r>
      <w:r w:rsidR="00DE0619">
        <w:rPr>
          <w:rFonts w:cstheme="minorHAnsi"/>
          <w:b/>
        </w:rPr>
        <w:t xml:space="preserve"> </w:t>
      </w:r>
      <w:r w:rsidRPr="00AF20DC">
        <w:rPr>
          <w:rFonts w:cstheme="minorHAnsi"/>
          <w:b/>
        </w:rPr>
        <w:t>… before 2018 we would sit still all day. After 2018 we would sit still and then be allowed into that area.”</w:t>
      </w:r>
      <w:r w:rsidRPr="00AF20DC">
        <w:rPr>
          <w:rStyle w:val="FootnoteReference"/>
          <w:rFonts w:cstheme="minorHAnsi"/>
        </w:rPr>
        <w:footnoteReference w:id="240"/>
      </w:r>
    </w:p>
    <w:p w14:paraId="199D926F" w14:textId="3BB33FE4" w:rsidR="008B59BE" w:rsidRPr="00F75D72" w:rsidRDefault="008B59BE" w:rsidP="008B59BE">
      <w:pPr>
        <w:spacing w:line="240" w:lineRule="auto"/>
        <w:jc w:val="both"/>
        <w:rPr>
          <w:rFonts w:cstheme="minorHAnsi"/>
        </w:rPr>
      </w:pPr>
      <w:r w:rsidRPr="00F75D72">
        <w:lastRenderedPageBreak/>
        <w:t>For internees who walk</w:t>
      </w:r>
      <w:r w:rsidR="007C4831">
        <w:t>ed</w:t>
      </w:r>
      <w:r w:rsidRPr="00F75D72">
        <w:t xml:space="preserve"> to class in another building, </w:t>
      </w:r>
      <w:r w:rsidR="007C4831">
        <w:t>that</w:t>
      </w:r>
      <w:r w:rsidR="007C4831" w:rsidRPr="00F75D72">
        <w:t xml:space="preserve"> </w:t>
      </w:r>
      <w:r w:rsidRPr="00F75D72">
        <w:t>was often the only time th</w:t>
      </w:r>
      <w:r w:rsidR="007C4831">
        <w:t>ey</w:t>
      </w:r>
      <w:r w:rsidRPr="00F75D72">
        <w:t xml:space="preserve"> got to walk or leave their rooms during the day.</w:t>
      </w:r>
      <w:r w:rsidRPr="00F75D72">
        <w:rPr>
          <w:rStyle w:val="FootnoteReference"/>
        </w:rPr>
        <w:footnoteReference w:id="241"/>
      </w:r>
      <w:r w:rsidRPr="00F75D72">
        <w:t xml:space="preserve"> </w:t>
      </w:r>
      <w:r w:rsidRPr="00F75D72">
        <w:rPr>
          <w:rFonts w:cstheme="minorHAnsi"/>
        </w:rPr>
        <w:t>“The second camp was worse because there was no walk to class [the class was in our room], so we were never outside,” [Pseudonym] said.</w:t>
      </w:r>
      <w:r w:rsidRPr="00F75D72">
        <w:rPr>
          <w:rStyle w:val="FootnoteReference"/>
          <w:rFonts w:cstheme="minorHAnsi"/>
        </w:rPr>
        <w:footnoteReference w:id="242"/>
      </w:r>
      <w:r w:rsidRPr="00F75D72">
        <w:rPr>
          <w:rFonts w:cstheme="minorHAnsi"/>
        </w:rPr>
        <w:t xml:space="preserve"> A few survivors said that the only time the</w:t>
      </w:r>
      <w:r w:rsidR="007C4831">
        <w:rPr>
          <w:rFonts w:cstheme="minorHAnsi"/>
        </w:rPr>
        <w:t>y</w:t>
      </w:r>
      <w:r w:rsidRPr="00F75D72">
        <w:rPr>
          <w:rFonts w:cstheme="minorHAnsi"/>
        </w:rPr>
        <w:t xml:space="preserve"> were ever outside was to </w:t>
      </w:r>
      <w:r w:rsidR="007C4831">
        <w:rPr>
          <w:rFonts w:cstheme="minorHAnsi"/>
        </w:rPr>
        <w:t>empty</w:t>
      </w:r>
      <w:r w:rsidRPr="00F75D72">
        <w:rPr>
          <w:rFonts w:cstheme="minorHAnsi"/>
        </w:rPr>
        <w:t xml:space="preserve"> the bucket the he and he cellmates urinated in.</w:t>
      </w:r>
      <w:r w:rsidRPr="00F75D72">
        <w:rPr>
          <w:rStyle w:val="FootnoteReference"/>
          <w:rFonts w:cstheme="minorHAnsi"/>
        </w:rPr>
        <w:footnoteReference w:id="243"/>
      </w:r>
      <w:r w:rsidR="00F75D72" w:rsidRPr="00F75D72">
        <w:rPr>
          <w:rFonts w:cstheme="minorHAnsi"/>
        </w:rPr>
        <w:t xml:space="preserve"> </w:t>
      </w:r>
      <w:r w:rsidRPr="00F75D72">
        <w:rPr>
          <w:rFonts w:cstheme="minorHAnsi"/>
        </w:rPr>
        <w:t xml:space="preserve">[Pseudonym B2], who was sent to the camp because </w:t>
      </w:r>
      <w:r w:rsidR="007C4831">
        <w:rPr>
          <w:rFonts w:cstheme="minorHAnsi"/>
        </w:rPr>
        <w:t xml:space="preserve">she </w:t>
      </w:r>
      <w:r w:rsidRPr="00F75D72">
        <w:rPr>
          <w:rFonts w:cstheme="minorHAnsi"/>
        </w:rPr>
        <w:t>had WhatsApp on her phone</w:t>
      </w:r>
      <w:r w:rsidR="007C4831">
        <w:rPr>
          <w:rFonts w:cstheme="minorHAnsi"/>
        </w:rPr>
        <w:t>,</w:t>
      </w:r>
      <w:r w:rsidRPr="00F75D72">
        <w:rPr>
          <w:rFonts w:cstheme="minorHAnsi"/>
        </w:rPr>
        <w:t xml:space="preserve"> told Amnesty she was never able to get any exercise or have sunlight or fresh air. </w:t>
      </w:r>
    </w:p>
    <w:p w14:paraId="4D0777B4" w14:textId="7798FC2C" w:rsidR="008B59BE" w:rsidRDefault="008B59BE" w:rsidP="008B59BE">
      <w:pPr>
        <w:spacing w:line="240" w:lineRule="auto"/>
        <w:jc w:val="both"/>
        <w:rPr>
          <w:rFonts w:cstheme="minorHAnsi"/>
          <w:b/>
        </w:rPr>
      </w:pPr>
      <w:r w:rsidRPr="00AF20DC">
        <w:rPr>
          <w:rFonts w:cstheme="minorHAnsi"/>
          <w:b/>
        </w:rPr>
        <w:t>“…There is no fresh air. There is no daylight. The windows [in the cell] are blocked… The windows were covered by film. There is no sunlight. Only opportunity to go outside was to take the trash out. We were never outside, except at the very beginning when there were few people. Once more people arrived we never went out… and once the number grew they stopped taking us to the canteen and brought food to our room.”</w:t>
      </w:r>
      <w:r w:rsidRPr="00AF20DC">
        <w:rPr>
          <w:rStyle w:val="FootnoteReference"/>
          <w:rFonts w:cstheme="minorHAnsi"/>
        </w:rPr>
        <w:footnoteReference w:id="244"/>
      </w:r>
    </w:p>
    <w:p w14:paraId="430F0AC9" w14:textId="135EC423" w:rsidR="005D439A" w:rsidRPr="005D439A" w:rsidRDefault="005D439A" w:rsidP="008B59BE">
      <w:pPr>
        <w:spacing w:line="240" w:lineRule="auto"/>
        <w:jc w:val="both"/>
        <w:rPr>
          <w:rFonts w:cstheme="minorHAnsi"/>
        </w:rPr>
      </w:pPr>
      <w:r w:rsidRPr="005D439A">
        <w:rPr>
          <w:rFonts w:cstheme="minorHAnsi"/>
        </w:rPr>
        <w:t>[Pseudonym</w:t>
      </w:r>
      <w:r>
        <w:rPr>
          <w:rFonts w:cstheme="minorHAnsi"/>
        </w:rPr>
        <w:t xml:space="preserve"> 65], who was detained for a </w:t>
      </w:r>
      <w:r w:rsidR="00DE0619">
        <w:rPr>
          <w:rFonts w:cstheme="minorHAnsi"/>
        </w:rPr>
        <w:t xml:space="preserve">reason related to religion </w:t>
      </w:r>
      <w:r>
        <w:rPr>
          <w:rFonts w:cstheme="minorHAnsi"/>
        </w:rPr>
        <w:t>told Amnesty that during the three months he was detained in the first facility he was sent to that the only time he went outside was an “evacuation” test drill in case of an earthquake. “When we got out into the yard we saw so many police pointing their guns at us, like we were enemies in a war.”</w:t>
      </w:r>
      <w:r>
        <w:rPr>
          <w:rStyle w:val="FootnoteReference"/>
          <w:rFonts w:cstheme="minorHAnsi"/>
        </w:rPr>
        <w:footnoteReference w:id="245"/>
      </w:r>
    </w:p>
    <w:p w14:paraId="328803E4" w14:textId="16910EA9" w:rsidR="008B59BE" w:rsidRPr="00F75D72" w:rsidRDefault="008B59BE" w:rsidP="008B59BE">
      <w:pPr>
        <w:spacing w:line="240" w:lineRule="auto"/>
        <w:jc w:val="both"/>
        <w:rPr>
          <w:rFonts w:cstheme="minorHAnsi"/>
        </w:rPr>
      </w:pPr>
      <w:r w:rsidRPr="00F75D72">
        <w:rPr>
          <w:rFonts w:cstheme="minorHAnsi"/>
        </w:rPr>
        <w:t>Survivors often reported that their room was very cold</w:t>
      </w:r>
      <w:r w:rsidRPr="00F75D72">
        <w:rPr>
          <w:rStyle w:val="FootnoteReference"/>
          <w:rFonts w:cstheme="minorHAnsi"/>
        </w:rPr>
        <w:footnoteReference w:id="246"/>
      </w:r>
      <w:r w:rsidRPr="00F75D72">
        <w:rPr>
          <w:rFonts w:cstheme="minorHAnsi"/>
        </w:rPr>
        <w:t xml:space="preserve"> </w:t>
      </w:r>
      <w:r w:rsidR="007C4831">
        <w:rPr>
          <w:rFonts w:cstheme="minorHAnsi"/>
        </w:rPr>
        <w:t>a</w:t>
      </w:r>
      <w:r w:rsidRPr="00F75D72">
        <w:rPr>
          <w:rFonts w:cstheme="minorHAnsi"/>
        </w:rPr>
        <w:t xml:space="preserve">nd that there </w:t>
      </w:r>
      <w:r w:rsidR="007C4831">
        <w:rPr>
          <w:rFonts w:cstheme="minorHAnsi"/>
        </w:rPr>
        <w:t>was</w:t>
      </w:r>
      <w:r w:rsidR="007C4831" w:rsidRPr="00F75D72">
        <w:rPr>
          <w:rFonts w:cstheme="minorHAnsi"/>
        </w:rPr>
        <w:t xml:space="preserve"> </w:t>
      </w:r>
      <w:r w:rsidRPr="00F75D72">
        <w:rPr>
          <w:rFonts w:cstheme="minorHAnsi"/>
        </w:rPr>
        <w:t>little or no natural light.</w:t>
      </w:r>
      <w:r w:rsidR="00F75D72" w:rsidRPr="00F75D72">
        <w:rPr>
          <w:rFonts w:cstheme="minorHAnsi"/>
        </w:rPr>
        <w:t xml:space="preserve"> </w:t>
      </w:r>
      <w:r w:rsidRPr="00F75D72">
        <w:rPr>
          <w:rFonts w:cstheme="minorHAnsi"/>
        </w:rPr>
        <w:t>The rooms usually have either no windows or one very small window</w:t>
      </w:r>
      <w:r w:rsidR="007C4831">
        <w:rPr>
          <w:rFonts w:cstheme="minorHAnsi"/>
        </w:rPr>
        <w:t>,</w:t>
      </w:r>
      <w:r w:rsidRPr="00F75D72">
        <w:rPr>
          <w:rFonts w:cstheme="minorHAnsi"/>
        </w:rPr>
        <w:t xml:space="preserve"> often covered.</w:t>
      </w:r>
      <w:r w:rsidRPr="00F75D72">
        <w:rPr>
          <w:rStyle w:val="FootnoteReference"/>
          <w:rFonts w:cstheme="minorHAnsi"/>
        </w:rPr>
        <w:footnoteReference w:id="247"/>
      </w:r>
      <w:r w:rsidRPr="00F75D72">
        <w:rPr>
          <w:rFonts w:cstheme="minorHAnsi"/>
        </w:rPr>
        <w:t xml:space="preserve"> “There is a metal net over the window so no finger can reach the glass. And the window is covered by communist slogan</w:t>
      </w:r>
      <w:r w:rsidR="007C4831">
        <w:rPr>
          <w:rFonts w:cstheme="minorHAnsi"/>
        </w:rPr>
        <w:t>s</w:t>
      </w:r>
      <w:r w:rsidRPr="00F75D72">
        <w:rPr>
          <w:rFonts w:cstheme="minorHAnsi"/>
        </w:rPr>
        <w:t>. You can’t see outside… we sat in chair the whole day from December to April… during these four months we never saw the sun,” [Pseudonym] said.</w:t>
      </w:r>
      <w:r w:rsidRPr="00F75D72">
        <w:rPr>
          <w:rStyle w:val="FootnoteReference"/>
          <w:rFonts w:cstheme="minorHAnsi"/>
        </w:rPr>
        <w:footnoteReference w:id="248"/>
      </w:r>
    </w:p>
    <w:p w14:paraId="270A10F4" w14:textId="35C590EE" w:rsidR="008B59BE" w:rsidRPr="00F75D72" w:rsidRDefault="003D2374" w:rsidP="003D2374">
      <w:pPr>
        <w:pStyle w:val="Heading2"/>
      </w:pPr>
      <w:bookmarkStart w:id="80" w:name="_Toc63892256"/>
      <w:bookmarkStart w:id="81" w:name="_Toc66643139"/>
      <w:r w:rsidRPr="00F75D72">
        <w:t>6.2.5</w:t>
      </w:r>
      <w:r w:rsidR="008B59BE" w:rsidRPr="00F75D72">
        <w:t xml:space="preserve"> Night ‘duty’</w:t>
      </w:r>
      <w:bookmarkEnd w:id="80"/>
      <w:bookmarkEnd w:id="81"/>
    </w:p>
    <w:p w14:paraId="48393349" w14:textId="6C8B17DA" w:rsidR="008B59BE" w:rsidRPr="00F75D72" w:rsidRDefault="008B59BE" w:rsidP="002E176A">
      <w:pPr>
        <w:spacing w:line="240" w:lineRule="auto"/>
        <w:jc w:val="both"/>
      </w:pPr>
      <w:r w:rsidRPr="00F75D72">
        <w:t xml:space="preserve">At around nine or </w:t>
      </w:r>
      <w:r w:rsidR="009200E7">
        <w:t>10</w:t>
      </w:r>
      <w:r w:rsidR="009200E7" w:rsidRPr="00F75D72">
        <w:t xml:space="preserve"> </w:t>
      </w:r>
      <w:r w:rsidRPr="00F75D72">
        <w:t>at night, detainees are given a few moments to wash</w:t>
      </w:r>
      <w:r w:rsidR="009200E7">
        <w:t xml:space="preserve"> and</w:t>
      </w:r>
      <w:r w:rsidRPr="00F75D72">
        <w:t xml:space="preserve"> use the toilet, and </w:t>
      </w:r>
      <w:r w:rsidR="009200E7">
        <w:t xml:space="preserve">then they </w:t>
      </w:r>
      <w:r w:rsidRPr="00F75D72">
        <w:t>go to bed.</w:t>
      </w:r>
      <w:r w:rsidRPr="00F75D72">
        <w:rPr>
          <w:rStyle w:val="FootnoteReference"/>
        </w:rPr>
        <w:footnoteReference w:id="249"/>
      </w:r>
      <w:r w:rsidRPr="00F75D72">
        <w:t xml:space="preserve"> </w:t>
      </w:r>
      <w:r w:rsidR="002E176A" w:rsidRPr="00F75D72">
        <w:t>Most survivors reported that the lights in the cell are always</w:t>
      </w:r>
      <w:r w:rsidR="002E176A" w:rsidRPr="00F75D72">
        <w:rPr>
          <w:i/>
        </w:rPr>
        <w:t xml:space="preserve"> </w:t>
      </w:r>
      <w:r w:rsidR="002E176A" w:rsidRPr="00F75D72">
        <w:t>on, even at night.</w:t>
      </w:r>
      <w:r w:rsidR="002E176A" w:rsidRPr="00F75D72">
        <w:rPr>
          <w:rStyle w:val="FootnoteReference"/>
        </w:rPr>
        <w:footnoteReference w:id="250"/>
      </w:r>
      <w:r w:rsidR="002E176A" w:rsidRPr="00F75D72">
        <w:t xml:space="preserve"> </w:t>
      </w:r>
      <w:r w:rsidR="002E176A">
        <w:t xml:space="preserve"> </w:t>
      </w:r>
      <w:r w:rsidRPr="00F75D72">
        <w:t>All detainees are required to ‘work’ one</w:t>
      </w:r>
      <w:r w:rsidR="009200E7">
        <w:t>-</w:t>
      </w:r>
      <w:r w:rsidRPr="00F75D72">
        <w:t xml:space="preserve"> or two-hour shifts monitoring their cellmates every night.</w:t>
      </w:r>
      <w:r w:rsidRPr="00F75D72">
        <w:rPr>
          <w:rStyle w:val="FootnoteReference"/>
          <w:rFonts w:ascii="Times New Roman" w:hAnsi="Times New Roman" w:cs="Times New Roman"/>
        </w:rPr>
        <w:footnoteReference w:id="251"/>
      </w:r>
      <w:r w:rsidR="00F75D72" w:rsidRPr="00F75D72">
        <w:t xml:space="preserve"> </w:t>
      </w:r>
      <w:r w:rsidRPr="00F75D72">
        <w:t>The shifts were spent either walking continuously around the room or sitting still on the edge of the bed.</w:t>
      </w:r>
      <w:r w:rsidRPr="00F75D72">
        <w:rPr>
          <w:rStyle w:val="FootnoteReference"/>
        </w:rPr>
        <w:footnoteReference w:id="252"/>
      </w:r>
      <w:r w:rsidR="00F75D72" w:rsidRPr="00F75D72">
        <w:t xml:space="preserve"> </w:t>
      </w:r>
      <w:r w:rsidRPr="00F75D72">
        <w:t>One survivor reported that he was instructed to reposition people’s heads or lower the bedding if someone was not sleeping with their face visible and facing the camera.</w:t>
      </w:r>
      <w:r w:rsidRPr="00F75D72">
        <w:rPr>
          <w:rStyle w:val="FootnoteReference"/>
        </w:rPr>
        <w:footnoteReference w:id="253"/>
      </w:r>
      <w:r w:rsidRPr="00F75D72">
        <w:t xml:space="preserve"> Several claimed that this policy was instituted to </w:t>
      </w:r>
      <w:r w:rsidR="009200E7">
        <w:t>e</w:t>
      </w:r>
      <w:r w:rsidRPr="00F75D72">
        <w:t xml:space="preserve">nsure no one </w:t>
      </w:r>
      <w:r w:rsidR="009200E7">
        <w:t>killed themselves</w:t>
      </w:r>
      <w:r w:rsidRPr="00F75D72">
        <w:t>.</w:t>
      </w:r>
      <w:r w:rsidRPr="00F75D72">
        <w:rPr>
          <w:rStyle w:val="FootnoteReference"/>
        </w:rPr>
        <w:footnoteReference w:id="254"/>
      </w:r>
      <w:r w:rsidRPr="00F75D72">
        <w:t xml:space="preserve"> Several had no idea why they were </w:t>
      </w:r>
      <w:r w:rsidR="009200E7">
        <w:t>“</w:t>
      </w:r>
      <w:r w:rsidRPr="00F75D72">
        <w:t>on</w:t>
      </w:r>
      <w:r w:rsidR="009200E7">
        <w:t xml:space="preserve"> </w:t>
      </w:r>
      <w:r w:rsidRPr="00F75D72">
        <w:t>duty</w:t>
      </w:r>
      <w:r w:rsidR="009200E7">
        <w:t>”</w:t>
      </w:r>
      <w:r w:rsidRPr="00F75D72">
        <w:t>.</w:t>
      </w:r>
      <w:r w:rsidRPr="00F75D72">
        <w:rPr>
          <w:rStyle w:val="FootnoteReference"/>
        </w:rPr>
        <w:footnoteReference w:id="255"/>
      </w:r>
      <w:r w:rsidRPr="00F75D72">
        <w:t xml:space="preserve"> </w:t>
      </w:r>
      <w:r w:rsidR="002E176A" w:rsidRPr="00F75D72">
        <w:t xml:space="preserve">Even if you </w:t>
      </w:r>
      <w:r w:rsidR="002E176A">
        <w:t>were</w:t>
      </w:r>
      <w:r w:rsidR="002E176A" w:rsidRPr="00F75D72">
        <w:t xml:space="preserve"> not on</w:t>
      </w:r>
      <w:r w:rsidR="002E176A">
        <w:t xml:space="preserve"> </w:t>
      </w:r>
      <w:r w:rsidR="002E176A" w:rsidRPr="00F75D72">
        <w:t>duty it was difficult to sleep because of the noise from the loudspeaker.</w:t>
      </w:r>
      <w:r w:rsidR="002E176A" w:rsidRPr="00F75D72">
        <w:rPr>
          <w:rStyle w:val="FootnoteReference"/>
        </w:rPr>
        <w:footnoteReference w:id="256"/>
      </w:r>
    </w:p>
    <w:p w14:paraId="55715EC5" w14:textId="581065DE" w:rsidR="008B59BE" w:rsidRPr="00F75D72" w:rsidRDefault="008B59BE" w:rsidP="008B59BE">
      <w:pPr>
        <w:spacing w:line="240" w:lineRule="auto"/>
        <w:jc w:val="both"/>
      </w:pPr>
      <w:r w:rsidRPr="00F75D72">
        <w:rPr>
          <w:rFonts w:cstheme="minorHAnsi"/>
        </w:rPr>
        <w:t xml:space="preserve">Some survivors reported being made to sleep head to toe so that </w:t>
      </w:r>
      <w:r w:rsidR="009200E7">
        <w:rPr>
          <w:rFonts w:cstheme="minorHAnsi"/>
        </w:rPr>
        <w:t>they would be</w:t>
      </w:r>
      <w:r w:rsidRPr="00F75D72">
        <w:rPr>
          <w:rFonts w:cstheme="minorHAnsi"/>
        </w:rPr>
        <w:t xml:space="preserve"> unable to communicate with each other at night.</w:t>
      </w:r>
      <w:r w:rsidRPr="00F75D72">
        <w:rPr>
          <w:rStyle w:val="FootnoteReference"/>
          <w:rFonts w:cstheme="minorHAnsi"/>
        </w:rPr>
        <w:footnoteReference w:id="257"/>
      </w:r>
      <w:r w:rsidRPr="00F75D72">
        <w:rPr>
          <w:rFonts w:cstheme="minorHAnsi"/>
        </w:rPr>
        <w:t xml:space="preserve"> “You can’t talk. They regulate [how we are positioned when we]</w:t>
      </w:r>
      <w:r w:rsidR="00AF20DC">
        <w:rPr>
          <w:rFonts w:cstheme="minorHAnsi"/>
        </w:rPr>
        <w:t xml:space="preserve"> sleep so that we can’t talk </w:t>
      </w:r>
      <w:r w:rsidRPr="00F75D72">
        <w:rPr>
          <w:rFonts w:cstheme="minorHAnsi"/>
        </w:rPr>
        <w:t>– our head is [positioned] next to someone’s feet,” [Pseudonym X5] told Amnesty International.</w:t>
      </w:r>
      <w:r w:rsidRPr="00F75D72">
        <w:rPr>
          <w:rStyle w:val="FootnoteReference"/>
          <w:rFonts w:cstheme="minorHAnsi"/>
        </w:rPr>
        <w:footnoteReference w:id="258"/>
      </w:r>
      <w:r w:rsidRPr="00F75D72">
        <w:rPr>
          <w:rFonts w:ascii="Times New Roman" w:hAnsi="Times New Roman" w:cs="Times New Roman"/>
        </w:rPr>
        <w:t xml:space="preserve"> </w:t>
      </w:r>
    </w:p>
    <w:p w14:paraId="794D90F1" w14:textId="70A1BF1A" w:rsidR="008B59BE" w:rsidRPr="00F75D72" w:rsidRDefault="008B59BE" w:rsidP="008B59BE">
      <w:pPr>
        <w:spacing w:line="240" w:lineRule="auto"/>
        <w:jc w:val="both"/>
      </w:pPr>
      <w:r w:rsidRPr="00F75D72">
        <w:lastRenderedPageBreak/>
        <w:t xml:space="preserve">[Pseudonym A4], who was arrested for allegedly failing to get permission to travel domestically, told Amnesty </w:t>
      </w:r>
      <w:r w:rsidR="009A7FB7">
        <w:t>that</w:t>
      </w:r>
      <w:r w:rsidRPr="00F75D72">
        <w:t xml:space="preserve"> at night</w:t>
      </w:r>
      <w:r w:rsidR="009200E7">
        <w:t>,</w:t>
      </w:r>
      <w:r w:rsidRPr="00F75D72">
        <w:t xml:space="preserve"> internees were responsible for monitoring each other and for ensuring their faces were always visible to the CCTV cameras in the cell: </w:t>
      </w:r>
    </w:p>
    <w:p w14:paraId="2FBE648A" w14:textId="082D3924" w:rsidR="008B59BE" w:rsidRPr="00AF20DC" w:rsidRDefault="008B59BE" w:rsidP="008B59BE">
      <w:pPr>
        <w:spacing w:line="240" w:lineRule="auto"/>
        <w:jc w:val="both"/>
      </w:pPr>
      <w:r w:rsidRPr="00AF20DC">
        <w:rPr>
          <w:b/>
        </w:rPr>
        <w:t>“The lights [in the cell] are always only. At 10pm we had to lie in bed. Two cellmates were on night watch. From 10 to 12, 12 to 2, 2 to 4, and 4 to 6… these two people are [always] walking between the window and the door. Their job is watching us. At night we have to sleep with head facing camera and face uncovered. And if not they wake us and put us in the right position.”</w:t>
      </w:r>
      <w:r w:rsidRPr="00AF20DC">
        <w:rPr>
          <w:rStyle w:val="FootnoteReference"/>
        </w:rPr>
        <w:footnoteReference w:id="259"/>
      </w:r>
    </w:p>
    <w:p w14:paraId="158A55DC" w14:textId="5054FBA4" w:rsidR="008B59BE" w:rsidRPr="00F75D72" w:rsidRDefault="003D2374" w:rsidP="003D2374">
      <w:pPr>
        <w:pStyle w:val="Heading2"/>
      </w:pPr>
      <w:bookmarkStart w:id="82" w:name="_Toc63892257"/>
      <w:bookmarkStart w:id="83" w:name="_Toc66643140"/>
      <w:r w:rsidRPr="00F75D72">
        <w:t>6.2.6</w:t>
      </w:r>
      <w:r w:rsidR="008B59BE" w:rsidRPr="00F75D72">
        <w:t xml:space="preserve"> </w:t>
      </w:r>
      <w:commentRangeStart w:id="84"/>
      <w:r w:rsidR="008B59BE" w:rsidRPr="00F75D72">
        <w:t>Monitored and choreographed phone calls</w:t>
      </w:r>
      <w:commentRangeEnd w:id="84"/>
      <w:r w:rsidR="008B59BE" w:rsidRPr="00F75D72">
        <w:rPr>
          <w:rStyle w:val="CommentReference"/>
          <w:rFonts w:asciiTheme="minorHAnsi" w:eastAsiaTheme="minorHAnsi" w:hAnsiTheme="minorHAnsi" w:cstheme="minorBidi"/>
          <w:color w:val="auto"/>
        </w:rPr>
        <w:commentReference w:id="84"/>
      </w:r>
      <w:bookmarkEnd w:id="82"/>
      <w:bookmarkEnd w:id="83"/>
    </w:p>
    <w:p w14:paraId="770C9F6D" w14:textId="5731B9B3" w:rsidR="008B59BE" w:rsidRPr="00F75D72" w:rsidRDefault="008B59BE" w:rsidP="008B59BE">
      <w:pPr>
        <w:spacing w:line="240" w:lineRule="auto"/>
        <w:jc w:val="both"/>
      </w:pPr>
      <w:r w:rsidRPr="00F75D72">
        <w:t xml:space="preserve">According to </w:t>
      </w:r>
      <w:r w:rsidR="005215CF">
        <w:t xml:space="preserve">a </w:t>
      </w:r>
      <w:r w:rsidRPr="00F75D72">
        <w:t>leaked government document, internees are supposed to be able to communicate regularly with their families.</w:t>
      </w:r>
      <w:r w:rsidRPr="00F75D72">
        <w:rPr>
          <w:rStyle w:val="FootnoteReference"/>
        </w:rPr>
        <w:footnoteReference w:id="260"/>
      </w:r>
      <w:r w:rsidRPr="00F75D72">
        <w:t xml:space="preserve"> Some survivors were able to call home every week</w:t>
      </w:r>
      <w:r w:rsidRPr="00F75D72">
        <w:rPr>
          <w:rStyle w:val="FootnoteReference"/>
          <w:rFonts w:ascii="Times New Roman" w:hAnsi="Times New Roman" w:cs="Times New Roman"/>
          <w:sz w:val="24"/>
          <w:szCs w:val="24"/>
        </w:rPr>
        <w:footnoteReference w:id="261"/>
      </w:r>
      <w:r w:rsidRPr="00F75D72">
        <w:t xml:space="preserve"> or every month.</w:t>
      </w:r>
      <w:r w:rsidRPr="00F75D72">
        <w:rPr>
          <w:rStyle w:val="FootnoteReference"/>
          <w:rFonts w:cstheme="minorHAnsi"/>
        </w:rPr>
        <w:footnoteReference w:id="262"/>
      </w:r>
      <w:r w:rsidRPr="00F75D72">
        <w:rPr>
          <w:rFonts w:cstheme="minorHAnsi"/>
        </w:rPr>
        <w:t xml:space="preserve"> </w:t>
      </w:r>
      <w:r w:rsidRPr="00F75D72">
        <w:t>A few were able to see family members in person a few times during their detention.</w:t>
      </w:r>
      <w:r w:rsidRPr="00F75D72">
        <w:rPr>
          <w:rStyle w:val="FootnoteReference"/>
          <w:rFonts w:ascii="Times New Roman" w:hAnsi="Times New Roman" w:cs="Times New Roman"/>
          <w:sz w:val="24"/>
          <w:szCs w:val="24"/>
        </w:rPr>
        <w:footnoteReference w:id="263"/>
      </w:r>
      <w:r w:rsidRPr="00F75D72">
        <w:t xml:space="preserve"> </w:t>
      </w:r>
      <w:r w:rsidR="005215CF">
        <w:t>M</w:t>
      </w:r>
      <w:r w:rsidRPr="00F75D72">
        <w:t>any</w:t>
      </w:r>
      <w:r w:rsidR="005215CF">
        <w:t>, though,</w:t>
      </w:r>
      <w:r w:rsidRPr="00F75D72">
        <w:t xml:space="preserve"> were never able to call or see their families.</w:t>
      </w:r>
      <w:r w:rsidRPr="00F75D72">
        <w:rPr>
          <w:rStyle w:val="FootnoteReference"/>
        </w:rPr>
        <w:footnoteReference w:id="264"/>
      </w:r>
      <w:r w:rsidRPr="00F75D72">
        <w:t xml:space="preserve"> However, all call</w:t>
      </w:r>
      <w:r w:rsidR="005215CF">
        <w:t>s</w:t>
      </w:r>
      <w:r w:rsidRPr="00F75D72">
        <w:t xml:space="preserve"> and interaction</w:t>
      </w:r>
      <w:r w:rsidR="005215CF">
        <w:t>s</w:t>
      </w:r>
      <w:r w:rsidRPr="00F75D72">
        <w:t xml:space="preserve"> are monitored and recorded.</w:t>
      </w:r>
      <w:r w:rsidRPr="00F75D72">
        <w:rPr>
          <w:rStyle w:val="FootnoteReference"/>
          <w:rFonts w:cstheme="minorHAnsi"/>
        </w:rPr>
        <w:footnoteReference w:id="265"/>
      </w:r>
      <w:r w:rsidRPr="00F75D72">
        <w:rPr>
          <w:rFonts w:cstheme="minorHAnsi"/>
        </w:rPr>
        <w:t xml:space="preserve"> </w:t>
      </w:r>
      <w:r w:rsidRPr="00F75D72">
        <w:t>Internees are often coached on what to say to their family members.</w:t>
      </w:r>
      <w:r w:rsidRPr="00F75D72">
        <w:rPr>
          <w:rStyle w:val="FootnoteReference"/>
          <w:rFonts w:cstheme="minorHAnsi"/>
        </w:rPr>
        <w:footnoteReference w:id="266"/>
      </w:r>
    </w:p>
    <w:p w14:paraId="3921CD55" w14:textId="5D9151B5" w:rsidR="00A163C8" w:rsidRPr="00F75D72" w:rsidRDefault="00A163C8" w:rsidP="00A163C8">
      <w:pPr>
        <w:pStyle w:val="Heading2"/>
      </w:pPr>
      <w:bookmarkStart w:id="85" w:name="_Toc63892258"/>
      <w:bookmarkStart w:id="86" w:name="_Toc66643141"/>
      <w:r w:rsidRPr="00F75D72">
        <w:t xml:space="preserve">6.3.1 </w:t>
      </w:r>
      <w:commentRangeStart w:id="87"/>
      <w:r w:rsidRPr="00F75D72">
        <w:t xml:space="preserve">Health </w:t>
      </w:r>
      <w:r w:rsidR="001306E1">
        <w:t>c</w:t>
      </w:r>
      <w:r w:rsidRPr="00F75D72">
        <w:t xml:space="preserve">are without consent </w:t>
      </w:r>
      <w:commentRangeEnd w:id="87"/>
      <w:r w:rsidR="00F03D67">
        <w:rPr>
          <w:rStyle w:val="CommentReference"/>
          <w:rFonts w:asciiTheme="minorHAnsi" w:eastAsiaTheme="minorHAnsi" w:hAnsiTheme="minorHAnsi" w:cstheme="minorBidi"/>
          <w:color w:val="auto"/>
        </w:rPr>
        <w:commentReference w:id="87"/>
      </w:r>
      <w:r w:rsidRPr="00F75D72">
        <w:t>and health problems</w:t>
      </w:r>
      <w:bookmarkEnd w:id="86"/>
    </w:p>
    <w:p w14:paraId="59B28D44" w14:textId="0F62A826" w:rsidR="00F03D67" w:rsidRPr="007F4990" w:rsidRDefault="00F03D67" w:rsidP="00F03D67">
      <w:pPr>
        <w:jc w:val="both"/>
      </w:pPr>
      <w:r w:rsidRPr="007F4990">
        <w:t xml:space="preserve">All detainees experience health care without their consent. This occurs both during their pre-detention health check and during their time in the camp. Nearly every survivor reported being given injections, and have their blood drawn. Almost none were told what the injections were for, even after they asked. </w:t>
      </w:r>
      <w:r w:rsidRPr="007F4990">
        <w:rPr>
          <w:rFonts w:cstheme="minorHAnsi"/>
          <w:lang w:val="en-US"/>
        </w:rPr>
        <w:t>“</w:t>
      </w:r>
      <w:r w:rsidRPr="007F4990">
        <w:rPr>
          <w:rFonts w:cstheme="minorHAnsi"/>
        </w:rPr>
        <w:t xml:space="preserve">They injected me with a liquid, to clean inside my artery. They didn’t have my consent. They said that if I didn’t [allow them] then they would put me in the strict group,” [Pseudonym x40] told Amnesty International.  </w:t>
      </w:r>
      <w:r w:rsidRPr="007F4990">
        <w:t xml:space="preserve">A few were told that </w:t>
      </w:r>
      <w:r>
        <w:t>some of the injections were</w:t>
      </w:r>
      <w:r w:rsidRPr="007F4990">
        <w:t xml:space="preserve"> flu shot</w:t>
      </w:r>
      <w:r>
        <w:t>s</w:t>
      </w:r>
      <w:r w:rsidRPr="007F4990">
        <w:t xml:space="preserve"> or vaccinations.</w:t>
      </w:r>
      <w:r>
        <w:rPr>
          <w:rStyle w:val="FootnoteReference"/>
        </w:rPr>
        <w:footnoteReference w:id="267"/>
      </w:r>
      <w:r w:rsidRPr="007F4990">
        <w:t xml:space="preserve"> There is a widespread belief amongst detainees that they are being injected for other reasons: to affect their memory or to sterilize</w:t>
      </w:r>
      <w:r>
        <w:t xml:space="preserve"> them.</w:t>
      </w:r>
      <w:r>
        <w:rPr>
          <w:rStyle w:val="FootnoteReference"/>
        </w:rPr>
        <w:footnoteReference w:id="268"/>
      </w:r>
    </w:p>
    <w:p w14:paraId="31E261AA" w14:textId="2F38C6A5" w:rsidR="00F03D67" w:rsidRPr="007F4990" w:rsidRDefault="00F03D67" w:rsidP="00F03D67">
      <w:pPr>
        <w:spacing w:line="240" w:lineRule="auto"/>
        <w:jc w:val="both"/>
        <w:rPr>
          <w:rFonts w:cstheme="minorHAnsi"/>
        </w:rPr>
      </w:pPr>
      <w:r w:rsidRPr="007F4990">
        <w:t>While government documents indicate that detainee</w:t>
      </w:r>
      <w:r>
        <w:t>s are required to be vaccinated</w:t>
      </w:r>
      <w:r w:rsidRPr="007F4990">
        <w:t>, the frequency that some detainees report being injected seems suspicious.</w:t>
      </w:r>
      <w:r w:rsidRPr="007F4990">
        <w:rPr>
          <w:rStyle w:val="FootnoteReference"/>
          <w:rFonts w:cstheme="minorHAnsi"/>
        </w:rPr>
        <w:t xml:space="preserve"> </w:t>
      </w:r>
      <w:r w:rsidRPr="007F4990">
        <w:rPr>
          <w:rStyle w:val="FootnoteReference"/>
          <w:rFonts w:cstheme="minorHAnsi"/>
        </w:rPr>
        <w:footnoteReference w:id="269"/>
      </w:r>
      <w:r w:rsidRPr="007F4990">
        <w:t xml:space="preserve"> A few survivors claim that they were give injections every couple weeks.</w:t>
      </w:r>
      <w:r w:rsidRPr="007F4990">
        <w:rPr>
          <w:rStyle w:val="FootnoteReference"/>
        </w:rPr>
        <w:footnoteReference w:id="270"/>
      </w:r>
      <w:r w:rsidRPr="007F4990">
        <w:t xml:space="preserve"> </w:t>
      </w:r>
      <w:r w:rsidRPr="007F4990">
        <w:rPr>
          <w:rFonts w:cstheme="minorHAnsi"/>
          <w:lang w:val="en-US"/>
        </w:rPr>
        <w:t>“They give pills regularly in camp. Sometimes every 2-3 weeks. You don’t know what pill is – no box, no paper – just blue pills. Everyone gets them… heard that they prevent you from having child,” [pseudonym 19] told Amnesty international.</w:t>
      </w:r>
      <w:r w:rsidRPr="007F4990">
        <w:rPr>
          <w:rStyle w:val="FootnoteReference"/>
          <w:rFonts w:cstheme="minorHAnsi"/>
          <w:lang w:val="en-US"/>
        </w:rPr>
        <w:footnoteReference w:id="271"/>
      </w:r>
      <w:r w:rsidRPr="007F4990">
        <w:rPr>
          <w:rFonts w:cstheme="minorHAnsi"/>
        </w:rPr>
        <w:t xml:space="preserve"> </w:t>
      </w:r>
      <w:r w:rsidRPr="007F4990">
        <w:t>Several survivors remarked that after people received injections they were ‘happy’ or seemed inebriated.</w:t>
      </w:r>
      <w:r w:rsidRPr="007F4990">
        <w:rPr>
          <w:rStyle w:val="FootnoteReference"/>
          <w:rFonts w:cstheme="minorHAnsi"/>
          <w:lang w:val="en-US"/>
        </w:rPr>
        <w:t xml:space="preserve"> </w:t>
      </w:r>
      <w:r w:rsidRPr="007F4990">
        <w:rPr>
          <w:rStyle w:val="FootnoteReference"/>
          <w:rFonts w:cstheme="minorHAnsi"/>
          <w:lang w:val="en-US"/>
        </w:rPr>
        <w:footnoteReference w:id="272"/>
      </w:r>
      <w:r w:rsidRPr="007F4990">
        <w:rPr>
          <w:rFonts w:cstheme="minorHAnsi"/>
          <w:lang w:val="en-US"/>
        </w:rPr>
        <w:t xml:space="preserve"> “All of us were injected [before entering the camp]. They explained that is was to prevent the flu. … After the flu shot people looked happy. I’m not sure why,” [Pseudonym F2] told Amnesty International. </w:t>
      </w:r>
      <w:r w:rsidRPr="007F4990">
        <w:rPr>
          <w:rStyle w:val="FootnoteReference"/>
          <w:rFonts w:cstheme="minorHAnsi"/>
          <w:lang w:val="en-US"/>
        </w:rPr>
        <w:footnoteReference w:id="273"/>
      </w:r>
      <w:r>
        <w:rPr>
          <w:rFonts w:cstheme="minorHAnsi"/>
          <w:lang w:val="en-US"/>
        </w:rPr>
        <w:t xml:space="preserve"> </w:t>
      </w:r>
      <w:r>
        <w:rPr>
          <w:lang w:val="en-US"/>
        </w:rPr>
        <w:t>Many journalists have also documented instances of detainees being injected repeatedly without explanation.</w:t>
      </w:r>
      <w:r>
        <w:rPr>
          <w:rStyle w:val="FootnoteReference"/>
          <w:lang w:val="en-US"/>
        </w:rPr>
        <w:footnoteReference w:id="274"/>
      </w:r>
    </w:p>
    <w:p w14:paraId="54C9892E" w14:textId="10D6F2A7" w:rsidR="00F03D67" w:rsidRPr="007F4990" w:rsidRDefault="00F03D67" w:rsidP="00F03D67">
      <w:pPr>
        <w:spacing w:line="240" w:lineRule="auto"/>
        <w:jc w:val="both"/>
        <w:rPr>
          <w:lang w:val="en-US"/>
        </w:rPr>
      </w:pPr>
      <w:commentRangeStart w:id="88"/>
      <w:r w:rsidRPr="007F4990">
        <w:rPr>
          <w:lang w:val="en-US"/>
        </w:rPr>
        <w:t xml:space="preserve">Most survivors reported become sick and weak while in the camps. Most claim they did not receive adequate health care. Many report lingering health problems. Many </w:t>
      </w:r>
      <w:r>
        <w:rPr>
          <w:lang w:val="en-US"/>
        </w:rPr>
        <w:t>stated</w:t>
      </w:r>
      <w:r w:rsidRPr="007F4990">
        <w:rPr>
          <w:lang w:val="en-US"/>
        </w:rPr>
        <w:t xml:space="preserve">  </w:t>
      </w:r>
      <w:r>
        <w:rPr>
          <w:lang w:val="en-US"/>
        </w:rPr>
        <w:t xml:space="preserve">that they could </w:t>
      </w:r>
      <w:r w:rsidRPr="007F4990">
        <w:rPr>
          <w:lang w:val="en-US"/>
        </w:rPr>
        <w:t xml:space="preserve">no longer </w:t>
      </w:r>
      <w:r w:rsidRPr="007F4990">
        <w:rPr>
          <w:lang w:val="en-US"/>
        </w:rPr>
        <w:lastRenderedPageBreak/>
        <w:t>sit for long period with being in pain.</w:t>
      </w:r>
      <w:r w:rsidRPr="007F4990">
        <w:rPr>
          <w:rStyle w:val="FootnoteReference"/>
          <w:lang w:val="en-US"/>
        </w:rPr>
        <w:footnoteReference w:id="275"/>
      </w:r>
      <w:r w:rsidRPr="007F4990">
        <w:rPr>
          <w:lang w:val="en-US"/>
        </w:rPr>
        <w:t xml:space="preserve"> Many </w:t>
      </w:r>
      <w:r>
        <w:rPr>
          <w:lang w:val="en-US"/>
        </w:rPr>
        <w:t>stated that they had</w:t>
      </w:r>
      <w:r w:rsidRPr="007F4990">
        <w:rPr>
          <w:lang w:val="en-US"/>
        </w:rPr>
        <w:t xml:space="preserve"> problems with their memory, sleeping, and sexual performance.</w:t>
      </w:r>
      <w:r>
        <w:rPr>
          <w:rStyle w:val="FootnoteReference"/>
          <w:lang w:val="en-US"/>
        </w:rPr>
        <w:footnoteReference w:id="276"/>
      </w:r>
      <w:r>
        <w:rPr>
          <w:lang w:val="en-US"/>
        </w:rPr>
        <w:t xml:space="preserve"> </w:t>
      </w:r>
      <w:commentRangeEnd w:id="88"/>
      <w:r>
        <w:rPr>
          <w:rStyle w:val="CommentReference"/>
        </w:rPr>
        <w:commentReference w:id="88"/>
      </w:r>
    </w:p>
    <w:p w14:paraId="3A4D2730" w14:textId="7FD3A685" w:rsidR="008B59BE" w:rsidRPr="00F75D72" w:rsidRDefault="00DE0619" w:rsidP="00A163C8">
      <w:pPr>
        <w:pStyle w:val="Heading2"/>
      </w:pPr>
      <w:bookmarkStart w:id="89" w:name="_Toc66643142"/>
      <w:r>
        <w:t>6.3.2</w:t>
      </w:r>
      <w:r w:rsidR="00A163C8" w:rsidRPr="00F75D72">
        <w:t xml:space="preserve"> </w:t>
      </w:r>
      <w:r w:rsidR="008B59BE" w:rsidRPr="00F75D72">
        <w:t>People detained in ‘hospitals’</w:t>
      </w:r>
      <w:bookmarkEnd w:id="85"/>
      <w:bookmarkEnd w:id="89"/>
    </w:p>
    <w:p w14:paraId="3CE53D18" w14:textId="15EE9CAD" w:rsidR="008B59BE" w:rsidRPr="00F75D72" w:rsidRDefault="008B59BE" w:rsidP="008B59BE">
      <w:pPr>
        <w:spacing w:line="240" w:lineRule="auto"/>
        <w:jc w:val="both"/>
      </w:pPr>
      <w:r w:rsidRPr="00F75D72">
        <w:rPr>
          <w:rFonts w:cstheme="minorHAnsi"/>
        </w:rPr>
        <w:t>Four survivors told Amnesty International they were not interned in a formal camp, but instead spent the majority of their internment detained in hospitals.</w:t>
      </w:r>
      <w:r w:rsidRPr="00F75D72">
        <w:rPr>
          <w:rStyle w:val="FootnoteReference"/>
          <w:rFonts w:cstheme="minorHAnsi"/>
        </w:rPr>
        <w:footnoteReference w:id="277"/>
      </w:r>
      <w:r w:rsidRPr="00F75D72">
        <w:rPr>
          <w:rFonts w:cstheme="minorHAnsi"/>
        </w:rPr>
        <w:t xml:space="preserve"> This included three elderly survivors who were kept inside hospital rooms for nearly a year. They were nominally told to learn </w:t>
      </w:r>
      <w:r w:rsidR="005215CF">
        <w:rPr>
          <w:rFonts w:cstheme="minorHAnsi"/>
        </w:rPr>
        <w:t>M</w:t>
      </w:r>
      <w:r w:rsidRPr="00F75D72">
        <w:rPr>
          <w:rFonts w:cstheme="minorHAnsi"/>
        </w:rPr>
        <w:t>andarin, but both reported essentially just sitting in the room for months on end.</w:t>
      </w:r>
      <w:r w:rsidR="00F75D72" w:rsidRPr="00F75D72">
        <w:rPr>
          <w:rFonts w:cstheme="minorHAnsi"/>
        </w:rPr>
        <w:t xml:space="preserve"> </w:t>
      </w:r>
      <w:r w:rsidRPr="00F75D72">
        <w:rPr>
          <w:rFonts w:cstheme="minorHAnsi"/>
        </w:rPr>
        <w:t xml:space="preserve">[Pseudonym S1], an elderly woman, </w:t>
      </w:r>
      <w:r w:rsidR="005215CF">
        <w:rPr>
          <w:rFonts w:cstheme="minorHAnsi"/>
        </w:rPr>
        <w:t xml:space="preserve">told </w:t>
      </w:r>
      <w:r w:rsidRPr="00F75D72">
        <w:rPr>
          <w:rFonts w:cstheme="minorHAnsi"/>
        </w:rPr>
        <w:t xml:space="preserve">how she spent most of her detention in </w:t>
      </w:r>
      <w:r w:rsidR="005215CF">
        <w:rPr>
          <w:rFonts w:cstheme="minorHAnsi"/>
        </w:rPr>
        <w:t>a</w:t>
      </w:r>
      <w:r w:rsidRPr="00F75D72">
        <w:rPr>
          <w:rFonts w:cstheme="minorHAnsi"/>
        </w:rPr>
        <w:t xml:space="preserve"> hospital </w:t>
      </w:r>
      <w:r w:rsidR="005215CF">
        <w:rPr>
          <w:rFonts w:cstheme="minorHAnsi"/>
        </w:rPr>
        <w:t xml:space="preserve">room </w:t>
      </w:r>
      <w:r w:rsidRPr="00F75D72">
        <w:rPr>
          <w:rFonts w:cstheme="minorHAnsi"/>
        </w:rPr>
        <w:t xml:space="preserve">with other old women, none of whom were permitted to leave the floor. </w:t>
      </w:r>
    </w:p>
    <w:p w14:paraId="4165A7B2" w14:textId="2D054BA5" w:rsidR="008B59BE" w:rsidRPr="002E176A" w:rsidRDefault="008B59BE" w:rsidP="008B59BE">
      <w:pPr>
        <w:spacing w:line="240" w:lineRule="auto"/>
        <w:jc w:val="both"/>
        <w:rPr>
          <w:rFonts w:cstheme="minorHAnsi"/>
        </w:rPr>
      </w:pPr>
      <w:r w:rsidRPr="002E176A">
        <w:rPr>
          <w:rFonts w:cstheme="minorHAnsi"/>
          <w:b/>
        </w:rPr>
        <w:t>“I was at the hospital the whole summer… it is the [top] floor of a normal hospital, but it is blocked from other floors, and the windows are barred, only doctors can come in and out…</w:t>
      </w:r>
      <w:r w:rsidR="005215CF" w:rsidRPr="002E176A">
        <w:rPr>
          <w:rFonts w:cstheme="minorHAnsi"/>
          <w:b/>
        </w:rPr>
        <w:t xml:space="preserve"> </w:t>
      </w:r>
      <w:r w:rsidRPr="002E176A">
        <w:rPr>
          <w:rFonts w:cstheme="minorHAnsi"/>
          <w:b/>
        </w:rPr>
        <w:t>I was kept in a room with six other elderly people… we were not allowed to go outside…</w:t>
      </w:r>
      <w:r w:rsidR="00F75D72" w:rsidRPr="002E176A">
        <w:rPr>
          <w:rFonts w:cstheme="minorHAnsi"/>
          <w:b/>
        </w:rPr>
        <w:t xml:space="preserve"> </w:t>
      </w:r>
      <w:r w:rsidRPr="002E176A">
        <w:rPr>
          <w:rFonts w:cstheme="minorHAnsi"/>
          <w:b/>
        </w:rPr>
        <w:t>We spent most of the day just sitting on our bed… We had lessons but I had problems hearing and my eyes were bad; they didn’t pressure me. The</w:t>
      </w:r>
      <w:r w:rsidR="005215CF" w:rsidRPr="002E176A">
        <w:rPr>
          <w:rFonts w:cstheme="minorHAnsi"/>
          <w:b/>
        </w:rPr>
        <w:t>y</w:t>
      </w:r>
      <w:r w:rsidRPr="002E176A">
        <w:rPr>
          <w:rFonts w:cstheme="minorHAnsi"/>
          <w:b/>
        </w:rPr>
        <w:t xml:space="preserve"> just demanded that I sign my name in Chinese… and we had to sing red songs.”</w:t>
      </w:r>
      <w:r w:rsidRPr="002E176A">
        <w:rPr>
          <w:rStyle w:val="FootnoteReference"/>
          <w:rFonts w:cstheme="minorHAnsi"/>
        </w:rPr>
        <w:footnoteReference w:id="278"/>
      </w:r>
    </w:p>
    <w:p w14:paraId="73DF39AB" w14:textId="1D44A866" w:rsidR="008B59BE" w:rsidRPr="00F75D72" w:rsidRDefault="005215CF" w:rsidP="008B59BE">
      <w:pPr>
        <w:spacing w:line="240" w:lineRule="auto"/>
        <w:jc w:val="both"/>
        <w:rPr>
          <w:rFonts w:cstheme="minorHAnsi"/>
        </w:rPr>
      </w:pPr>
      <w:r>
        <w:rPr>
          <w:rFonts w:cstheme="minorHAnsi"/>
        </w:rPr>
        <w:t xml:space="preserve">Similarly, </w:t>
      </w:r>
      <w:r w:rsidR="008B59BE" w:rsidRPr="00F75D72">
        <w:rPr>
          <w:rFonts w:cstheme="minorHAnsi"/>
        </w:rPr>
        <w:t>[Pseudonym Y1], an</w:t>
      </w:r>
      <w:r>
        <w:rPr>
          <w:rFonts w:cstheme="minorHAnsi"/>
        </w:rPr>
        <w:t>other</w:t>
      </w:r>
      <w:r w:rsidR="008B59BE" w:rsidRPr="00F75D72">
        <w:rPr>
          <w:rFonts w:cstheme="minorHAnsi"/>
        </w:rPr>
        <w:t xml:space="preserve"> elderly woman, was kept in a hospital room with a group of elderly woman for several months. She told Amnesty how they spent the time</w:t>
      </w:r>
      <w:r>
        <w:rPr>
          <w:rFonts w:cstheme="minorHAnsi"/>
        </w:rPr>
        <w:t>:</w:t>
      </w:r>
      <w:r w:rsidR="008B59BE" w:rsidRPr="00F75D72">
        <w:rPr>
          <w:rFonts w:cstheme="minorHAnsi"/>
        </w:rPr>
        <w:t xml:space="preserve"> </w:t>
      </w:r>
    </w:p>
    <w:p w14:paraId="55B44570" w14:textId="5A8D163B" w:rsidR="008B59BE" w:rsidRPr="002E176A" w:rsidRDefault="008B59BE" w:rsidP="008B59BE">
      <w:pPr>
        <w:spacing w:line="240" w:lineRule="auto"/>
        <w:jc w:val="both"/>
        <w:rPr>
          <w:rFonts w:cstheme="minorHAnsi"/>
        </w:rPr>
      </w:pPr>
      <w:r w:rsidRPr="002E176A">
        <w:rPr>
          <w:rFonts w:cstheme="minorHAnsi"/>
          <w:b/>
        </w:rPr>
        <w:t>“[During the day] we would wake up and have breakfast in the room. We were handed papers and books. I pretended to read, but I didn’t understand anything. We would pretend to learn all day. Then we would have a meal and sleep. They taught some ‘red’ songs. They wanted us to learn Chinese words. We weren’t allowed out. We just wanted to be released. We were only allowed to go to the toilet. Otherwise we stayed in the room.”</w:t>
      </w:r>
      <w:r w:rsidRPr="002E176A">
        <w:rPr>
          <w:rStyle w:val="FootnoteReference"/>
          <w:rFonts w:cstheme="minorHAnsi"/>
        </w:rPr>
        <w:footnoteReference w:id="279"/>
      </w:r>
      <w:bookmarkStart w:id="90" w:name="_Toc63892259"/>
    </w:p>
    <w:p w14:paraId="7FD8BE50" w14:textId="77777777" w:rsidR="008B59BE" w:rsidRPr="00F75D72" w:rsidRDefault="008B59BE" w:rsidP="008B59BE">
      <w:pPr>
        <w:spacing w:line="240" w:lineRule="auto"/>
        <w:jc w:val="both"/>
        <w:rPr>
          <w:rFonts w:cstheme="minorHAnsi"/>
        </w:rPr>
      </w:pPr>
      <w:r w:rsidRPr="00F75D72">
        <w:rPr>
          <w:rFonts w:cstheme="minorHAnsi"/>
        </w:rPr>
        <w:t>Family member of the detainees were required to pay for their stay in the hospital.</w:t>
      </w:r>
      <w:r w:rsidRPr="00F75D72">
        <w:rPr>
          <w:rStyle w:val="FootnoteReference"/>
          <w:rFonts w:cstheme="minorHAnsi"/>
        </w:rPr>
        <w:footnoteReference w:id="280"/>
      </w:r>
    </w:p>
    <w:p w14:paraId="4FD8BD46" w14:textId="77777777" w:rsidR="008B59BE" w:rsidRPr="00F75D72" w:rsidRDefault="008B59BE" w:rsidP="008B59BE">
      <w:pPr>
        <w:pStyle w:val="Heading2"/>
        <w:rPr>
          <w:rFonts w:cstheme="minorHAnsi"/>
          <w:b/>
        </w:rPr>
      </w:pPr>
      <w:bookmarkStart w:id="91" w:name="_Toc66643143"/>
      <w:r w:rsidRPr="00F75D72">
        <w:t xml:space="preserve">6.3.1 </w:t>
      </w:r>
      <w:commentRangeStart w:id="92"/>
      <w:r w:rsidRPr="00F75D72">
        <w:t>‘</w:t>
      </w:r>
      <w:r w:rsidRPr="00F75D72">
        <w:rPr>
          <w:rStyle w:val="Heading2Char"/>
        </w:rPr>
        <w:t>Re-education’</w:t>
      </w:r>
      <w:bookmarkEnd w:id="90"/>
      <w:commentRangeEnd w:id="92"/>
      <w:r w:rsidRPr="00F75D72">
        <w:rPr>
          <w:rStyle w:val="CommentReference"/>
        </w:rPr>
        <w:commentReference w:id="92"/>
      </w:r>
      <w:bookmarkEnd w:id="91"/>
    </w:p>
    <w:p w14:paraId="48E2122D" w14:textId="6F9EFDEB" w:rsidR="008B59BE" w:rsidRPr="00F75D72" w:rsidRDefault="008B59BE" w:rsidP="008B59BE">
      <w:pPr>
        <w:spacing w:line="240" w:lineRule="auto"/>
        <w:jc w:val="both"/>
      </w:pPr>
      <w:r w:rsidRPr="00F75D72">
        <w:t xml:space="preserve">The </w:t>
      </w:r>
      <w:r w:rsidR="005215CF">
        <w:t>G</w:t>
      </w:r>
      <w:r w:rsidRPr="00F75D72">
        <w:t xml:space="preserve">overnment of China has referred to the internment camps as </w:t>
      </w:r>
      <w:r w:rsidR="005215CF">
        <w:t>“</w:t>
      </w:r>
      <w:r w:rsidRPr="00F75D72">
        <w:t>vocational training cent</w:t>
      </w:r>
      <w:r w:rsidR="00C5713B">
        <w:t>r</w:t>
      </w:r>
      <w:r w:rsidRPr="00F75D72">
        <w:t>es</w:t>
      </w:r>
      <w:r w:rsidR="005215CF">
        <w:t>”</w:t>
      </w:r>
      <w:r w:rsidRPr="00F75D72">
        <w:t xml:space="preserve"> or </w:t>
      </w:r>
      <w:r w:rsidR="005215CF">
        <w:t>“</w:t>
      </w:r>
      <w:r w:rsidRPr="00F75D72">
        <w:t>re-education camps</w:t>
      </w:r>
      <w:r w:rsidR="005215CF">
        <w:t>”</w:t>
      </w:r>
      <w:r w:rsidRPr="00F75D72">
        <w:t xml:space="preserve">. </w:t>
      </w:r>
      <w:r w:rsidR="005215CF">
        <w:t>T</w:t>
      </w:r>
      <w:r w:rsidRPr="00F75D72">
        <w:t xml:space="preserve">he part of </w:t>
      </w:r>
      <w:r w:rsidR="005215CF">
        <w:t>the</w:t>
      </w:r>
      <w:r w:rsidRPr="00F75D72">
        <w:t xml:space="preserve"> day </w:t>
      </w:r>
      <w:r w:rsidR="002035B4">
        <w:t>not</w:t>
      </w:r>
      <w:r w:rsidRPr="00F75D72">
        <w:t xml:space="preserve"> spent eating or sleeping – usually </w:t>
      </w:r>
      <w:r w:rsidR="005215CF">
        <w:t>12</w:t>
      </w:r>
      <w:r w:rsidR="005215CF" w:rsidRPr="00F75D72">
        <w:t xml:space="preserve"> </w:t>
      </w:r>
      <w:r w:rsidRPr="00F75D72">
        <w:t>hours – is devoted to so-called re-education. The re-education in the camp is normally delivered via lectures in classroom</w:t>
      </w:r>
      <w:r w:rsidR="005215CF">
        <w:t>s</w:t>
      </w:r>
      <w:r w:rsidRPr="00F75D72">
        <w:t xml:space="preserve">. </w:t>
      </w:r>
      <w:r w:rsidR="005215CF">
        <w:t>I</w:t>
      </w:r>
      <w:r w:rsidRPr="00F75D72">
        <w:t>n many cases,</w:t>
      </w:r>
      <w:r w:rsidR="005215CF">
        <w:t xml:space="preserve"> however,</w:t>
      </w:r>
      <w:r w:rsidRPr="00F75D72">
        <w:t xml:space="preserve"> formal classes did not begin until an internee had been at a camp for several weeks, and often not for several months. </w:t>
      </w:r>
    </w:p>
    <w:p w14:paraId="23E029D5" w14:textId="6E7F9A74" w:rsidR="008B59BE" w:rsidRPr="00F75D72" w:rsidRDefault="008B59BE" w:rsidP="003D2374">
      <w:pPr>
        <w:pStyle w:val="Heading2"/>
      </w:pPr>
      <w:bookmarkStart w:id="93" w:name="_Toc63892260"/>
      <w:bookmarkStart w:id="94" w:name="_Toc66643144"/>
      <w:r w:rsidRPr="00F75D72">
        <w:t xml:space="preserve">6.3.2 </w:t>
      </w:r>
      <w:commentRangeStart w:id="95"/>
      <w:r w:rsidRPr="00F75D72">
        <w:t>‘Self-study’</w:t>
      </w:r>
      <w:commentRangeEnd w:id="95"/>
      <w:r w:rsidRPr="00F75D72">
        <w:rPr>
          <w:rStyle w:val="CommentReference"/>
          <w:rFonts w:asciiTheme="minorHAnsi" w:eastAsiaTheme="minorHAnsi" w:hAnsiTheme="minorHAnsi" w:cstheme="minorBidi"/>
          <w:color w:val="auto"/>
        </w:rPr>
        <w:commentReference w:id="95"/>
      </w:r>
      <w:bookmarkEnd w:id="93"/>
      <w:r w:rsidRPr="00F75D72">
        <w:t xml:space="preserve"> </w:t>
      </w:r>
      <w:r w:rsidR="005215CF">
        <w:t xml:space="preserve">– </w:t>
      </w:r>
      <w:r w:rsidRPr="00F75D72">
        <w:t>or doing nothing</w:t>
      </w:r>
      <w:bookmarkEnd w:id="94"/>
    </w:p>
    <w:p w14:paraId="69B18FEA" w14:textId="75962415" w:rsidR="008B59BE" w:rsidRPr="00F75D72" w:rsidRDefault="005215CF" w:rsidP="008B59BE">
      <w:pPr>
        <w:spacing w:line="240" w:lineRule="auto"/>
        <w:jc w:val="both"/>
      </w:pPr>
      <w:r>
        <w:t>Before</w:t>
      </w:r>
      <w:r w:rsidR="008B59BE" w:rsidRPr="00F75D72">
        <w:t xml:space="preserve"> the start of class</w:t>
      </w:r>
      <w:r>
        <w:t>es</w:t>
      </w:r>
      <w:r w:rsidR="008B59BE" w:rsidRPr="00F75D72">
        <w:t xml:space="preserve">, during the first few days, weeks, </w:t>
      </w:r>
      <w:r>
        <w:t>or</w:t>
      </w:r>
      <w:r w:rsidRPr="00F75D72">
        <w:t xml:space="preserve"> </w:t>
      </w:r>
      <w:r w:rsidR="008B59BE" w:rsidRPr="00F75D72">
        <w:t>sometimes months after arriving at the internment camps, many of the survivors reported that they were essentially forced to do nothing for nearly the entire day</w:t>
      </w:r>
      <w:r w:rsidR="008B59BE" w:rsidRPr="00F75D72">
        <w:rPr>
          <w:rFonts w:cstheme="minorHAnsi"/>
        </w:rPr>
        <w:t xml:space="preserve">. The only breaks were for meals or to sleep. </w:t>
      </w:r>
      <w:commentRangeStart w:id="96"/>
      <w:r w:rsidR="008B59BE" w:rsidRPr="00F75D72">
        <w:t>Many were forced to sit or kneel in positions that were very painful for their knees and other parts of their body</w:t>
      </w:r>
      <w:r>
        <w:t>;</w:t>
      </w:r>
      <w:r w:rsidR="008B59BE" w:rsidRPr="00F75D72">
        <w:t xml:space="preserve"> </w:t>
      </w:r>
      <w:r>
        <w:t>some</w:t>
      </w:r>
      <w:r w:rsidR="008B59BE" w:rsidRPr="00F75D72">
        <w:t xml:space="preserve"> developed h</w:t>
      </w:r>
      <w:r>
        <w:t>a</w:t>
      </w:r>
      <w:r w:rsidR="008B59BE" w:rsidRPr="00F75D72">
        <w:t>emorrhoids and other health problems.</w:t>
      </w:r>
      <w:commentRangeEnd w:id="96"/>
      <w:r w:rsidR="008B59BE" w:rsidRPr="00F75D72">
        <w:rPr>
          <w:rStyle w:val="CommentReference"/>
        </w:rPr>
        <w:commentReference w:id="96"/>
      </w:r>
      <w:r w:rsidR="008B59BE" w:rsidRPr="00F75D72">
        <w:rPr>
          <w:rStyle w:val="FootnoteReference"/>
        </w:rPr>
        <w:footnoteReference w:id="281"/>
      </w:r>
      <w:r w:rsidR="008B59BE" w:rsidRPr="00F75D72">
        <w:t xml:space="preserve"> </w:t>
      </w:r>
      <w:r w:rsidR="008B59BE" w:rsidRPr="00F75D72">
        <w:rPr>
          <w:rFonts w:cstheme="minorHAnsi"/>
        </w:rPr>
        <w:t>Many reported that inmates were physically punished if they were unwilling or unable to sit straight.</w:t>
      </w:r>
      <w:r w:rsidR="008B59BE" w:rsidRPr="00F75D72">
        <w:rPr>
          <w:rStyle w:val="FootnoteReference"/>
          <w:rFonts w:cstheme="minorHAnsi"/>
        </w:rPr>
        <w:footnoteReference w:id="282"/>
      </w:r>
      <w:r w:rsidR="008B59BE" w:rsidRPr="00F75D72">
        <w:rPr>
          <w:rFonts w:cstheme="minorHAnsi"/>
        </w:rPr>
        <w:t xml:space="preserve"> Several reported not being permitted to look anywhere but straight ahead.</w:t>
      </w:r>
      <w:r w:rsidR="008B59BE" w:rsidRPr="00F75D72">
        <w:rPr>
          <w:rStyle w:val="FootnoteReference"/>
          <w:rFonts w:cstheme="minorHAnsi"/>
        </w:rPr>
        <w:footnoteReference w:id="283"/>
      </w:r>
      <w:r w:rsidR="008B59BE" w:rsidRPr="00F75D72">
        <w:rPr>
          <w:rFonts w:cstheme="minorHAnsi"/>
        </w:rPr>
        <w:t xml:space="preserve"> According to</w:t>
      </w:r>
      <w:r w:rsidR="00A44EAE">
        <w:rPr>
          <w:rFonts w:cstheme="minorHAnsi"/>
        </w:rPr>
        <w:t xml:space="preserve"> a</w:t>
      </w:r>
      <w:r w:rsidR="008B59BE" w:rsidRPr="00F75D72">
        <w:rPr>
          <w:rFonts w:cstheme="minorHAnsi"/>
        </w:rPr>
        <w:t xml:space="preserve"> letter from a former camp guard, inmates were not allowed to show emotion.</w:t>
      </w:r>
      <w:r w:rsidR="008B59BE" w:rsidRPr="00F75D72">
        <w:rPr>
          <w:rStyle w:val="FootnoteReference"/>
          <w:rFonts w:ascii="Times New Roman" w:hAnsi="Times New Roman" w:cs="Times New Roman"/>
          <w:sz w:val="24"/>
          <w:szCs w:val="24"/>
        </w:rPr>
        <w:footnoteReference w:id="284"/>
      </w:r>
    </w:p>
    <w:p w14:paraId="5BEB0568" w14:textId="303E4E01" w:rsidR="008B59BE" w:rsidRPr="00F75D72" w:rsidRDefault="008B59BE" w:rsidP="008B59BE">
      <w:pPr>
        <w:spacing w:line="240" w:lineRule="auto"/>
        <w:jc w:val="both"/>
      </w:pPr>
      <w:r w:rsidRPr="00F75D72">
        <w:lastRenderedPageBreak/>
        <w:t xml:space="preserve">Several survivors reported having to sing songs or to recite basic Chinese words while they sat </w:t>
      </w:r>
      <w:r w:rsidR="00A44EAE">
        <w:t>still,</w:t>
      </w:r>
      <w:r w:rsidRPr="00F75D72">
        <w:t xml:space="preserve"> or in a few instances stood still; others we</w:t>
      </w:r>
      <w:r w:rsidR="00A44EAE">
        <w:t>re</w:t>
      </w:r>
      <w:r w:rsidRPr="00F75D72">
        <w:t xml:space="preserve"> made </w:t>
      </w:r>
      <w:r w:rsidR="00A44EAE">
        <w:t xml:space="preserve">to </w:t>
      </w:r>
      <w:r w:rsidRPr="00F75D72">
        <w:t xml:space="preserve">watch Chinese propaganda films. Some literally had to do nothing except sit perfectly still on a small chair or stool in their room, </w:t>
      </w:r>
      <w:r w:rsidRPr="00F75D72">
        <w:rPr>
          <w:rFonts w:cstheme="minorHAnsi"/>
        </w:rPr>
        <w:t>or, in a few cases, stand still.</w:t>
      </w:r>
      <w:r w:rsidRPr="00F75D72">
        <w:rPr>
          <w:rStyle w:val="FootnoteReference"/>
          <w:rFonts w:cstheme="minorHAnsi"/>
        </w:rPr>
        <w:footnoteReference w:id="285"/>
      </w:r>
      <w:r w:rsidR="00F75D72" w:rsidRPr="00F75D72">
        <w:rPr>
          <w:rFonts w:cstheme="minorHAnsi"/>
        </w:rPr>
        <w:t xml:space="preserve"> </w:t>
      </w:r>
      <w:r w:rsidRPr="00F75D72">
        <w:t>“I just sat on stool for three months f</w:t>
      </w:r>
      <w:r w:rsidR="00A44EAE">
        <w:t>r</w:t>
      </w:r>
      <w:r w:rsidRPr="00F75D72">
        <w:t>om morning to 11pm… there was no class, nothing,” [Pseudonym] said.</w:t>
      </w:r>
      <w:r w:rsidRPr="00F75D72">
        <w:rPr>
          <w:rStyle w:val="FootnoteReference"/>
        </w:rPr>
        <w:footnoteReference w:id="286"/>
      </w:r>
      <w:r w:rsidRPr="00F75D72">
        <w:t xml:space="preserve"> </w:t>
      </w:r>
    </w:p>
    <w:p w14:paraId="623B5B38" w14:textId="6916D611" w:rsidR="008B59BE" w:rsidRPr="00F75D72" w:rsidRDefault="008B59BE" w:rsidP="008B59BE">
      <w:pPr>
        <w:spacing w:line="240" w:lineRule="auto"/>
        <w:jc w:val="both"/>
        <w:rPr>
          <w:rFonts w:cstheme="minorHAnsi"/>
        </w:rPr>
      </w:pPr>
      <w:r w:rsidRPr="00F75D72">
        <w:rPr>
          <w:rFonts w:cstheme="minorHAnsi"/>
        </w:rPr>
        <w:t xml:space="preserve">[Pseudonym Q1], who was sent to the camp for visiting Kazakhstan, told Amnesty he was in a camp for several months before they started taking him to class. </w:t>
      </w:r>
    </w:p>
    <w:p w14:paraId="1A275787" w14:textId="78D720E7" w:rsidR="008B59BE" w:rsidRPr="002E176A" w:rsidRDefault="008B59BE" w:rsidP="008B59BE">
      <w:pPr>
        <w:spacing w:line="240" w:lineRule="auto"/>
        <w:jc w:val="both"/>
        <w:rPr>
          <w:rFonts w:cstheme="minorHAnsi"/>
        </w:rPr>
      </w:pPr>
      <w:r w:rsidRPr="002E176A">
        <w:rPr>
          <w:rFonts w:cstheme="minorHAnsi"/>
          <w:b/>
        </w:rPr>
        <w:t>“During the days before classes [started] we had to sit on stools [all day]. For 16 hours a day we had to sit on stools with our hands on our knees. We were up at 6am, the</w:t>
      </w:r>
      <w:r w:rsidR="00AC2FA5" w:rsidRPr="002E176A">
        <w:rPr>
          <w:rFonts w:cstheme="minorHAnsi"/>
          <w:b/>
        </w:rPr>
        <w:t>n</w:t>
      </w:r>
      <w:r w:rsidRPr="002E176A">
        <w:rPr>
          <w:rFonts w:cstheme="minorHAnsi"/>
          <w:b/>
        </w:rPr>
        <w:t xml:space="preserve"> sit on stool, then breakfast… Then sit until lunch. Sometimes we were given a book [to learn from]. We could not talk to other people. We had our lunch sitting on the stool. During lunch we could have a nap of an hour or less, sometimes not at all… Then we sit again until it gets dark.”</w:t>
      </w:r>
      <w:r w:rsidRPr="002E176A">
        <w:rPr>
          <w:rStyle w:val="FootnoteReference"/>
          <w:rFonts w:cstheme="minorHAnsi"/>
        </w:rPr>
        <w:footnoteReference w:id="287"/>
      </w:r>
    </w:p>
    <w:p w14:paraId="725583E5" w14:textId="1555C59C" w:rsidR="008B59BE" w:rsidRPr="00F75D72" w:rsidRDefault="008B59BE" w:rsidP="008B59BE">
      <w:pPr>
        <w:spacing w:line="240" w:lineRule="auto"/>
        <w:jc w:val="both"/>
        <w:rPr>
          <w:rFonts w:cstheme="minorHAnsi"/>
        </w:rPr>
      </w:pPr>
      <w:r w:rsidRPr="00F75D72">
        <w:rPr>
          <w:rFonts w:cstheme="minorHAnsi"/>
        </w:rPr>
        <w:t>[Pseudonym], who was detained for visiting Kazakhstan, told Amnesty that for the first two months after he arrived at the camp, he was forced to sit still in an uncomfortable position for hours each day:</w:t>
      </w:r>
      <w:r w:rsidR="00F75D72" w:rsidRPr="00F75D72">
        <w:rPr>
          <w:rFonts w:cstheme="minorHAnsi"/>
        </w:rPr>
        <w:t xml:space="preserve"> </w:t>
      </w:r>
    </w:p>
    <w:p w14:paraId="55B1EEB0" w14:textId="44C09E63" w:rsidR="008B59BE" w:rsidRPr="002E176A" w:rsidRDefault="008B59BE" w:rsidP="008B59BE">
      <w:pPr>
        <w:spacing w:line="240" w:lineRule="auto"/>
        <w:jc w:val="both"/>
      </w:pPr>
      <w:r w:rsidRPr="002E176A">
        <w:rPr>
          <w:rFonts w:cstheme="minorHAnsi"/>
          <w:b/>
        </w:rPr>
        <w:t>“After breakfast we had to sit on our beds with our hands on our knees and a straight back. If we moved, they spoke to us through a loudspeaker [in the room] and said ‘don’t move’. Then around 11</w:t>
      </w:r>
      <w:r w:rsidR="00AC2FA5" w:rsidRPr="002E176A">
        <w:rPr>
          <w:rFonts w:cstheme="minorHAnsi"/>
          <w:b/>
        </w:rPr>
        <w:t>.</w:t>
      </w:r>
      <w:r w:rsidRPr="002E176A">
        <w:rPr>
          <w:rFonts w:cstheme="minorHAnsi"/>
          <w:b/>
        </w:rPr>
        <w:t>30/12 they brought lunch. Then from 12</w:t>
      </w:r>
      <w:r w:rsidR="00AC2FA5" w:rsidRPr="002E176A">
        <w:rPr>
          <w:rFonts w:cstheme="minorHAnsi"/>
          <w:b/>
        </w:rPr>
        <w:t>.</w:t>
      </w:r>
      <w:r w:rsidRPr="002E176A">
        <w:rPr>
          <w:rFonts w:cstheme="minorHAnsi"/>
          <w:b/>
        </w:rPr>
        <w:t>30</w:t>
      </w:r>
      <w:r w:rsidR="00AC2FA5" w:rsidRPr="002E176A">
        <w:rPr>
          <w:rFonts w:cstheme="minorHAnsi"/>
          <w:b/>
        </w:rPr>
        <w:t xml:space="preserve"> to </w:t>
      </w:r>
      <w:r w:rsidRPr="002E176A">
        <w:rPr>
          <w:rFonts w:cstheme="minorHAnsi"/>
          <w:b/>
        </w:rPr>
        <w:t>2 we could lie down [on our bed]. Then at 2pm they told us to maintain the seated position. We sat like that until dinner, but they sometimes said through loudspeaker that we had five minutes to move,</w:t>
      </w:r>
      <w:r w:rsidR="002E176A" w:rsidRPr="002E176A">
        <w:rPr>
          <w:rFonts w:cstheme="minorHAnsi"/>
          <w:b/>
        </w:rPr>
        <w:t xml:space="preserve"> lie down, or to urinate in the</w:t>
      </w:r>
      <w:r w:rsidRPr="002E176A">
        <w:rPr>
          <w:rFonts w:cstheme="minorHAnsi"/>
          <w:b/>
        </w:rPr>
        <w:t xml:space="preserve">… </w:t>
      </w:r>
      <w:r w:rsidRPr="002E176A">
        <w:rPr>
          <w:b/>
        </w:rPr>
        <w:t xml:space="preserve">Around 7pm we had dinner, and then we watched TV [while </w:t>
      </w:r>
      <w:proofErr w:type="gramStart"/>
      <w:r w:rsidRPr="002E176A">
        <w:rPr>
          <w:b/>
        </w:rPr>
        <w:t>sitting]…</w:t>
      </w:r>
      <w:proofErr w:type="gramEnd"/>
      <w:r w:rsidRPr="002E176A">
        <w:rPr>
          <w:b/>
        </w:rPr>
        <w:t xml:space="preserve"> At 9pm they ordered us to go to bed… We spent [the first] two months without leaving the room</w:t>
      </w:r>
      <w:r w:rsidR="00AC2FA5" w:rsidRPr="002E176A">
        <w:rPr>
          <w:b/>
        </w:rPr>
        <w:t>,</w:t>
      </w:r>
      <w:r w:rsidRPr="002E176A">
        <w:rPr>
          <w:b/>
        </w:rPr>
        <w:t xml:space="preserve"> [</w:t>
      </w:r>
      <w:r w:rsidR="00AC2FA5" w:rsidRPr="002E176A">
        <w:rPr>
          <w:b/>
        </w:rPr>
        <w:t>e</w:t>
      </w:r>
      <w:r w:rsidRPr="002E176A">
        <w:rPr>
          <w:b/>
        </w:rPr>
        <w:t>xcept] during the day they took us to the toilet which was outside the room to [defecate]. They took us two times a day… We never went outside.”</w:t>
      </w:r>
      <w:r w:rsidRPr="002E176A">
        <w:rPr>
          <w:rStyle w:val="FootnoteReference"/>
        </w:rPr>
        <w:footnoteReference w:id="288"/>
      </w:r>
    </w:p>
    <w:p w14:paraId="261EB194" w14:textId="248A80C4" w:rsidR="008B59BE" w:rsidRPr="00F75D72" w:rsidRDefault="008B59BE" w:rsidP="008B59BE">
      <w:pPr>
        <w:spacing w:line="240" w:lineRule="auto"/>
        <w:jc w:val="both"/>
      </w:pPr>
      <w:r w:rsidRPr="00F75D72">
        <w:t>Based o</w:t>
      </w:r>
      <w:r w:rsidR="00AC2FA5">
        <w:t>n</w:t>
      </w:r>
      <w:r w:rsidRPr="00F75D72">
        <w:t xml:space="preserve"> survivor testimony, it is unclear whether doing nothing was a deliberate policy to demoralize or break the will or spirit of newly arrived detainees, or if it was </w:t>
      </w:r>
      <w:r w:rsidR="00AC2FA5">
        <w:t xml:space="preserve">a </w:t>
      </w:r>
      <w:r w:rsidRPr="00F75D72">
        <w:t>consequence of the fact that at the start of the government campaign of mass incarceration certain camps were not set up to provide any formalized instruction at certain times. It is plausible that it was a deliberate policy in certain camps at certain times but not in others.</w:t>
      </w:r>
    </w:p>
    <w:p w14:paraId="028F33DD" w14:textId="77777777" w:rsidR="008B59BE" w:rsidRPr="00F75D72" w:rsidRDefault="008B59BE" w:rsidP="003D2374">
      <w:pPr>
        <w:pStyle w:val="Heading2"/>
      </w:pPr>
      <w:bookmarkStart w:id="97" w:name="_Toc63892261"/>
      <w:bookmarkStart w:id="98" w:name="_Toc66643145"/>
      <w:r w:rsidRPr="00F75D72">
        <w:t>6.3.3 ‘Class’</w:t>
      </w:r>
      <w:bookmarkEnd w:id="97"/>
      <w:bookmarkEnd w:id="98"/>
    </w:p>
    <w:p w14:paraId="4AC5687F" w14:textId="05079C1B" w:rsidR="008B59BE" w:rsidRPr="00F75D72" w:rsidRDefault="008B59BE" w:rsidP="008B59BE">
      <w:pPr>
        <w:spacing w:line="240" w:lineRule="auto"/>
        <w:jc w:val="both"/>
        <w:rPr>
          <w:rFonts w:cstheme="minorHAnsi"/>
        </w:rPr>
      </w:pPr>
      <w:r w:rsidRPr="00F75D72">
        <w:t>At some point after arriving in the camp, nearly all detainees are subjected to highly regimented classes</w:t>
      </w:r>
      <w:r w:rsidR="00D0557D">
        <w:t>,</w:t>
      </w:r>
      <w:r w:rsidRPr="00F75D72">
        <w:t xml:space="preserve"> either in</w:t>
      </w:r>
      <w:r w:rsidR="00D0557D">
        <w:t xml:space="preserve"> </w:t>
      </w:r>
      <w:r w:rsidRPr="00F75D72">
        <w:t>person</w:t>
      </w:r>
      <w:r w:rsidR="00D0557D">
        <w:t>,</w:t>
      </w:r>
      <w:r w:rsidRPr="00F75D72">
        <w:t xml:space="preserve"> via video lectures</w:t>
      </w:r>
      <w:r w:rsidR="00D0557D">
        <w:t>,</w:t>
      </w:r>
      <w:r w:rsidRPr="00F75D72">
        <w:t xml:space="preserve"> or both. </w:t>
      </w:r>
      <w:r w:rsidRPr="00F75D72">
        <w:rPr>
          <w:rFonts w:cstheme="minorHAnsi"/>
        </w:rPr>
        <w:t xml:space="preserve">The classes were mostly about Chinese language, history, law, and </w:t>
      </w:r>
      <w:r w:rsidR="00D0557D">
        <w:rPr>
          <w:rFonts w:cstheme="minorHAnsi"/>
        </w:rPr>
        <w:t>“</w:t>
      </w:r>
      <w:r w:rsidRPr="00F75D72">
        <w:rPr>
          <w:rFonts w:cstheme="minorHAnsi"/>
        </w:rPr>
        <w:t>ideology</w:t>
      </w:r>
      <w:r w:rsidR="00D0557D">
        <w:rPr>
          <w:rFonts w:cstheme="minorHAnsi"/>
        </w:rPr>
        <w:t>”</w:t>
      </w:r>
      <w:r w:rsidRPr="00F75D72">
        <w:rPr>
          <w:rFonts w:cstheme="minorHAnsi"/>
        </w:rPr>
        <w:t xml:space="preserve">. Some involved memorizing and reciting </w:t>
      </w:r>
      <w:r w:rsidR="00D0557D">
        <w:rPr>
          <w:rFonts w:cstheme="minorHAnsi"/>
        </w:rPr>
        <w:t>“</w:t>
      </w:r>
      <w:r w:rsidRPr="00F75D72">
        <w:rPr>
          <w:rFonts w:cstheme="minorHAnsi"/>
        </w:rPr>
        <w:t>red</w:t>
      </w:r>
      <w:r w:rsidR="00D0557D">
        <w:rPr>
          <w:rFonts w:cstheme="minorHAnsi"/>
        </w:rPr>
        <w:t>”</w:t>
      </w:r>
      <w:r w:rsidRPr="00F75D72">
        <w:rPr>
          <w:rFonts w:cstheme="minorHAnsi"/>
        </w:rPr>
        <w:t xml:space="preserve"> songs. </w:t>
      </w:r>
      <w:r w:rsidRPr="00F75D72">
        <w:t xml:space="preserve">The typical schedule includes three or four hours of class after breakfast. Then </w:t>
      </w:r>
      <w:r w:rsidR="00D0557D">
        <w:t xml:space="preserve">detainees have </w:t>
      </w:r>
      <w:r w:rsidRPr="00F75D72">
        <w:t xml:space="preserve">lunch </w:t>
      </w:r>
      <w:r w:rsidR="00D0557D">
        <w:t>and</w:t>
      </w:r>
      <w:r w:rsidRPr="00F75D72">
        <w:t xml:space="preserve"> a short </w:t>
      </w:r>
      <w:r w:rsidR="00D0557D">
        <w:t>“</w:t>
      </w:r>
      <w:r w:rsidRPr="00F75D72">
        <w:t>rest</w:t>
      </w:r>
      <w:r w:rsidR="00D0557D">
        <w:t>”</w:t>
      </w:r>
      <w:r w:rsidRPr="00F75D72">
        <w:t>, which often involve</w:t>
      </w:r>
      <w:r w:rsidR="00D0557D">
        <w:t>s</w:t>
      </w:r>
      <w:r w:rsidRPr="00F75D72">
        <w:t xml:space="preserve"> sitting still on your stool or with you</w:t>
      </w:r>
      <w:r w:rsidR="00D0557D">
        <w:t>r</w:t>
      </w:r>
      <w:r w:rsidRPr="00F75D72">
        <w:t xml:space="preserve"> head still on your desk.</w:t>
      </w:r>
      <w:r w:rsidRPr="00F75D72">
        <w:rPr>
          <w:rStyle w:val="FootnoteReference"/>
        </w:rPr>
        <w:footnoteReference w:id="289"/>
      </w:r>
      <w:r w:rsidRPr="00F75D72">
        <w:t xml:space="preserve"> After lunch there is another three or four hours of class</w:t>
      </w:r>
      <w:r w:rsidR="00D0557D">
        <w:t>, and</w:t>
      </w:r>
      <w:r w:rsidRPr="00F75D72">
        <w:t xml:space="preserve"> </w:t>
      </w:r>
      <w:r w:rsidR="00D0557D">
        <w:t>t</w:t>
      </w:r>
      <w:r w:rsidRPr="00F75D72">
        <w:t>hen dinner</w:t>
      </w:r>
      <w:r w:rsidR="00D0557D">
        <w:t>, followed by</w:t>
      </w:r>
      <w:r w:rsidRPr="00F75D72">
        <w:t xml:space="preserve"> a few hours to sit or kneel on your stool and silently </w:t>
      </w:r>
      <w:r w:rsidR="00D0557D">
        <w:t>“</w:t>
      </w:r>
      <w:r w:rsidRPr="00F75D72">
        <w:t>review</w:t>
      </w:r>
      <w:r w:rsidR="00D0557D">
        <w:t>”</w:t>
      </w:r>
      <w:r w:rsidRPr="00F75D72">
        <w:t xml:space="preserve"> the days’ material or to watch more </w:t>
      </w:r>
      <w:r w:rsidR="00D0557D">
        <w:t>“</w:t>
      </w:r>
      <w:r w:rsidRPr="00F75D72">
        <w:t>educational</w:t>
      </w:r>
      <w:r w:rsidR="00D0557D">
        <w:t>”</w:t>
      </w:r>
      <w:r w:rsidRPr="00F75D72">
        <w:t xml:space="preserve"> videos.</w:t>
      </w:r>
      <w:r w:rsidRPr="00F75D72">
        <w:rPr>
          <w:rStyle w:val="FootnoteReference"/>
          <w:rFonts w:ascii="Times New Roman" w:hAnsi="Times New Roman" w:cs="Times New Roman"/>
          <w:sz w:val="24"/>
          <w:szCs w:val="24"/>
        </w:rPr>
        <w:footnoteReference w:id="290"/>
      </w:r>
      <w:r w:rsidRPr="00F75D72">
        <w:t xml:space="preserve"> At nearly all times during class, internees are required to look straight ahead and not to speak with their classmates.</w:t>
      </w:r>
      <w:r w:rsidRPr="00F75D72">
        <w:rPr>
          <w:rStyle w:val="FootnoteReference"/>
        </w:rPr>
        <w:footnoteReference w:id="291"/>
      </w:r>
      <w:r w:rsidRPr="00F75D72">
        <w:t xml:space="preserve"> </w:t>
      </w:r>
    </w:p>
    <w:p w14:paraId="1246A75C" w14:textId="4E4C0609" w:rsidR="008B59BE" w:rsidRPr="00F75D72" w:rsidRDefault="008B59BE" w:rsidP="008B59BE">
      <w:pPr>
        <w:spacing w:line="240" w:lineRule="auto"/>
        <w:jc w:val="both"/>
        <w:rPr>
          <w:b/>
        </w:rPr>
      </w:pPr>
      <w:r w:rsidRPr="00F75D72">
        <w:lastRenderedPageBreak/>
        <w:t>Classes are usually held in classroom</w:t>
      </w:r>
      <w:r w:rsidR="005841B0">
        <w:t>s</w:t>
      </w:r>
      <w:r w:rsidRPr="00F75D72">
        <w:t xml:space="preserve"> </w:t>
      </w:r>
      <w:r w:rsidR="005841B0">
        <w:t>beyond</w:t>
      </w:r>
      <w:r w:rsidRPr="00F75D72">
        <w:t xml:space="preserve"> the cells. Inmates from two or more cells are regularly brought together in one larger class with approximately </w:t>
      </w:r>
      <w:r w:rsidR="005841B0">
        <w:t>50</w:t>
      </w:r>
      <w:r w:rsidR="005841B0" w:rsidRPr="00F75D72">
        <w:t xml:space="preserve"> </w:t>
      </w:r>
      <w:r w:rsidRPr="00F75D72">
        <w:t>people. Several survivors reported having classes in their cell.</w:t>
      </w:r>
      <w:r w:rsidRPr="00F75D72">
        <w:rPr>
          <w:rStyle w:val="FootnoteReference"/>
        </w:rPr>
        <w:footnoteReference w:id="292"/>
      </w:r>
      <w:r w:rsidRPr="00F75D72">
        <w:t xml:space="preserve"> </w:t>
      </w:r>
    </w:p>
    <w:p w14:paraId="7E259248" w14:textId="42A54056" w:rsidR="008B59BE" w:rsidRPr="002E176A" w:rsidRDefault="008B59BE" w:rsidP="008B59BE">
      <w:pPr>
        <w:spacing w:line="240" w:lineRule="auto"/>
        <w:jc w:val="both"/>
      </w:pPr>
      <w:r w:rsidRPr="00F75D72">
        <w:t>Internees would often have to line up or sit and wait for hours in the morning because of the logistical constraints of transferr</w:t>
      </w:r>
      <w:r w:rsidR="005841B0">
        <w:t>ing</w:t>
      </w:r>
      <w:r w:rsidRPr="00F75D72">
        <w:t xml:space="preserve"> thousands of people from cells to classroom</w:t>
      </w:r>
      <w:r w:rsidR="005841B0">
        <w:t>s</w:t>
      </w:r>
      <w:r w:rsidRPr="00F75D72">
        <w:t>.</w:t>
      </w:r>
      <w:r w:rsidRPr="00F75D72">
        <w:rPr>
          <w:rStyle w:val="FootnoteReference"/>
        </w:rPr>
        <w:footnoteReference w:id="293"/>
      </w:r>
      <w:r w:rsidRPr="00F75D72">
        <w:t xml:space="preserve"> [Pseudonym A3] told Amnesty he spent a large portion of the day waiting to be escorted to class: </w:t>
      </w:r>
      <w:r w:rsidRPr="002E176A">
        <w:t xml:space="preserve">“After classes started, we got moving at 6am. It took </w:t>
      </w:r>
      <w:r w:rsidR="005841B0">
        <w:t>two to three</w:t>
      </w:r>
      <w:r w:rsidRPr="002E176A">
        <w:t xml:space="preserve"> hours to send all inmates to class. The class was one kilomet</w:t>
      </w:r>
      <w:r w:rsidR="005841B0">
        <w:t>r</w:t>
      </w:r>
      <w:r w:rsidRPr="002E176A">
        <w:t>e away. The cage line, beginning from dorm to class</w:t>
      </w:r>
      <w:r w:rsidR="005841B0">
        <w:t>,</w:t>
      </w:r>
      <w:r w:rsidRPr="002E176A">
        <w:t xml:space="preserve"> is really narrow, we can only walk single file. Take</w:t>
      </w:r>
      <w:r w:rsidR="005841B0">
        <w:t>s</w:t>
      </w:r>
      <w:r w:rsidRPr="002E176A">
        <w:t xml:space="preserve"> </w:t>
      </w:r>
      <w:r w:rsidR="005841B0">
        <w:t>two to three</w:t>
      </w:r>
      <w:r w:rsidRPr="002E176A">
        <w:t xml:space="preserve"> hours for everyone to get there.”</w:t>
      </w:r>
      <w:r w:rsidRPr="002E176A">
        <w:rPr>
          <w:rStyle w:val="FootnoteReference"/>
        </w:rPr>
        <w:footnoteReference w:id="294"/>
      </w:r>
      <w:r w:rsidRPr="002E176A">
        <w:t xml:space="preserve"> </w:t>
      </w:r>
    </w:p>
    <w:p w14:paraId="0269E2D3" w14:textId="624280D4" w:rsidR="008B59BE" w:rsidRPr="00F75D72" w:rsidRDefault="008B59BE" w:rsidP="008B59BE">
      <w:pPr>
        <w:spacing w:line="240" w:lineRule="auto"/>
        <w:jc w:val="both"/>
      </w:pPr>
      <w:r w:rsidRPr="00F75D72">
        <w:t xml:space="preserve">While walking to the classroom – or anywhere else in the camp – internees have to walk </w:t>
      </w:r>
      <w:r w:rsidR="005841B0">
        <w:t>between</w:t>
      </w:r>
      <w:r w:rsidR="005841B0" w:rsidRPr="00F75D72">
        <w:t xml:space="preserve"> </w:t>
      </w:r>
      <w:r w:rsidRPr="00F75D72">
        <w:t>yellow lines painted on the ground of the facility.</w:t>
      </w:r>
      <w:r w:rsidRPr="00F75D72">
        <w:rPr>
          <w:rStyle w:val="FootnoteReference"/>
        </w:rPr>
        <w:footnoteReference w:id="295"/>
      </w:r>
      <w:r w:rsidRPr="00F75D72">
        <w:t xml:space="preserve"> Anyone who step</w:t>
      </w:r>
      <w:r w:rsidR="005841B0">
        <w:t>s</w:t>
      </w:r>
      <w:r w:rsidRPr="00F75D72">
        <w:t xml:space="preserve"> on or over the lines risks physical punished</w:t>
      </w:r>
      <w:r w:rsidRPr="00F75D72">
        <w:rPr>
          <w:rFonts w:cstheme="minorHAnsi"/>
        </w:rPr>
        <w:t>.</w:t>
      </w:r>
      <w:r w:rsidRPr="00F75D72">
        <w:rPr>
          <w:rStyle w:val="FootnoteReference"/>
          <w:rFonts w:cstheme="minorHAnsi"/>
        </w:rPr>
        <w:footnoteReference w:id="296"/>
      </w:r>
      <w:r w:rsidR="00F75D72" w:rsidRPr="00F75D72">
        <w:rPr>
          <w:rFonts w:cstheme="minorHAnsi"/>
        </w:rPr>
        <w:t xml:space="preserve"> </w:t>
      </w:r>
      <w:r w:rsidRPr="00F75D72">
        <w:t xml:space="preserve">[Pseudonym X6], who had been sent to a camp because she refused to work for </w:t>
      </w:r>
      <w:r w:rsidR="005841B0">
        <w:t xml:space="preserve">the </w:t>
      </w:r>
      <w:r w:rsidRPr="00F75D72">
        <w:t>government, told Amnesty she remembered a staff member speaking about the two yellow lines on the floor of the camp. The guard reportedly said</w:t>
      </w:r>
      <w:r w:rsidR="005841B0">
        <w:t>,</w:t>
      </w:r>
      <w:r w:rsidRPr="00F75D72">
        <w:t xml:space="preserve"> “‘You people went outside of the path. [In this camp] you will learn to go inside the path.’”</w:t>
      </w:r>
      <w:r w:rsidRPr="00F75D72">
        <w:rPr>
          <w:rStyle w:val="FootnoteReference"/>
        </w:rPr>
        <w:footnoteReference w:id="297"/>
      </w:r>
    </w:p>
    <w:p w14:paraId="332F6623" w14:textId="4CC4ADF5" w:rsidR="008B59BE" w:rsidRPr="00F75D72" w:rsidRDefault="008B59BE" w:rsidP="008B59BE">
      <w:pPr>
        <w:spacing w:line="240" w:lineRule="auto"/>
        <w:jc w:val="both"/>
      </w:pPr>
      <w:r w:rsidRPr="00F75D72">
        <w:rPr>
          <w:rFonts w:cstheme="minorHAnsi"/>
        </w:rPr>
        <w:t>Internees are escorted to class by guards. Some guards have shields and electric batons.</w:t>
      </w:r>
      <w:r w:rsidRPr="00F75D72">
        <w:rPr>
          <w:rStyle w:val="FootnoteReference"/>
          <w:rFonts w:cstheme="minorHAnsi"/>
        </w:rPr>
        <w:footnoteReference w:id="298"/>
      </w:r>
      <w:r w:rsidRPr="00F75D72">
        <w:rPr>
          <w:rFonts w:cstheme="minorHAnsi"/>
        </w:rPr>
        <w:t xml:space="preserve"> </w:t>
      </w:r>
      <w:r w:rsidRPr="00F75D72">
        <w:t>When travelling from the cell to the classroom, internees sometime walk outside to another</w:t>
      </w:r>
      <w:r w:rsidR="005841B0">
        <w:t xml:space="preserve"> building</w:t>
      </w:r>
      <w:r w:rsidRPr="00F75D72">
        <w:t xml:space="preserve"> but </w:t>
      </w:r>
      <w:r w:rsidR="005841B0">
        <w:t>are</w:t>
      </w:r>
      <w:r w:rsidRPr="00F75D72">
        <w:t xml:space="preserve"> almost always under some sort of caged enclosure. “The </w:t>
      </w:r>
      <w:r w:rsidRPr="00F75D72">
        <w:rPr>
          <w:rFonts w:cstheme="minorHAnsi"/>
        </w:rPr>
        <w:t>road</w:t>
      </w:r>
      <w:r w:rsidR="005841B0">
        <w:rPr>
          <w:rFonts w:cstheme="minorHAnsi"/>
        </w:rPr>
        <w:t>s</w:t>
      </w:r>
      <w:r w:rsidRPr="00F75D72">
        <w:rPr>
          <w:rFonts w:cstheme="minorHAnsi"/>
        </w:rPr>
        <w:t xml:space="preserve"> from the dorm to classroom were surrounded by wires and armed guard who looked like they were ready to shoot you,” [Pseudonym] said.</w:t>
      </w:r>
      <w:r w:rsidRPr="00F75D72">
        <w:rPr>
          <w:rStyle w:val="FootnoteReference"/>
          <w:rFonts w:cstheme="minorHAnsi"/>
        </w:rPr>
        <w:footnoteReference w:id="299"/>
      </w:r>
      <w:r w:rsidRPr="00F75D72">
        <w:rPr>
          <w:rFonts w:cstheme="minorHAnsi"/>
        </w:rPr>
        <w:t xml:space="preserve"> Internees were often required to march to class in a military-type formation, shouting slogans.</w:t>
      </w:r>
      <w:r w:rsidRPr="00F75D72">
        <w:rPr>
          <w:rStyle w:val="FootnoteReference"/>
        </w:rPr>
        <w:footnoteReference w:id="300"/>
      </w:r>
      <w:r w:rsidRPr="00F75D72">
        <w:t xml:space="preserve"> [Pseudonym M2] told Amnesty that inmates were required to march to and from class </w:t>
      </w:r>
      <w:r w:rsidR="005841B0">
        <w:t>“</w:t>
      </w:r>
      <w:r w:rsidRPr="00F75D72">
        <w:t>like soldiers</w:t>
      </w:r>
      <w:r w:rsidR="005841B0">
        <w:t>”</w:t>
      </w:r>
      <w:r w:rsidRPr="00F75D72">
        <w:t xml:space="preserve"> and that while marching they were required to shout</w:t>
      </w:r>
      <w:r w:rsidR="005841B0">
        <w:t>,</w:t>
      </w:r>
      <w:r w:rsidRPr="00F75D72">
        <w:t xml:space="preserve"> “study hard, elevate yourself, eliminate separatist forces, and long live Xi Jinping!”</w:t>
      </w:r>
      <w:r w:rsidRPr="00F75D72">
        <w:rPr>
          <w:rStyle w:val="FootnoteReference"/>
        </w:rPr>
        <w:footnoteReference w:id="301"/>
      </w:r>
      <w:r w:rsidRPr="00F75D72">
        <w:t xml:space="preserve"> </w:t>
      </w:r>
    </w:p>
    <w:p w14:paraId="3C6E0A02" w14:textId="6D47F0C4" w:rsidR="008B59BE" w:rsidRPr="00F75D72" w:rsidRDefault="008B59BE" w:rsidP="008B59BE">
      <w:pPr>
        <w:spacing w:line="240" w:lineRule="auto"/>
        <w:jc w:val="both"/>
        <w:rPr>
          <w:rFonts w:cstheme="minorHAnsi"/>
        </w:rPr>
      </w:pPr>
      <w:r w:rsidRPr="00F75D72">
        <w:rPr>
          <w:rFonts w:cstheme="minorHAnsi"/>
        </w:rPr>
        <w:t xml:space="preserve">The teacher and guards enter the classroom using one door </w:t>
      </w:r>
      <w:r w:rsidR="005841B0">
        <w:rPr>
          <w:rFonts w:cstheme="minorHAnsi"/>
        </w:rPr>
        <w:t>a</w:t>
      </w:r>
      <w:r w:rsidRPr="00F75D72">
        <w:rPr>
          <w:rFonts w:cstheme="minorHAnsi"/>
        </w:rPr>
        <w:t>nd the students enter through another, which, like the cell doors, is chained to the wall. Guards are stationed inside or immediately outside the classroom.</w:t>
      </w:r>
      <w:r w:rsidRPr="00F75D72">
        <w:rPr>
          <w:rStyle w:val="FootnoteReference"/>
          <w:rFonts w:cstheme="minorHAnsi"/>
        </w:rPr>
        <w:footnoteReference w:id="302"/>
      </w:r>
      <w:r w:rsidRPr="00F75D72">
        <w:t xml:space="preserve"> Classes begin and end with the class thanking the teacher for their sacrifice.</w:t>
      </w:r>
      <w:r w:rsidRPr="00F75D72">
        <w:rPr>
          <w:rStyle w:val="FootnoteReference"/>
          <w:rFonts w:cstheme="minorHAnsi"/>
        </w:rPr>
        <w:footnoteReference w:id="303"/>
      </w:r>
    </w:p>
    <w:p w14:paraId="6482CF88" w14:textId="293AE6F2" w:rsidR="008B59BE" w:rsidRPr="00F75D72" w:rsidRDefault="008B59BE" w:rsidP="008B59BE">
      <w:pPr>
        <w:spacing w:line="240" w:lineRule="auto"/>
        <w:jc w:val="both"/>
        <w:rPr>
          <w:rFonts w:cstheme="minorHAnsi"/>
        </w:rPr>
      </w:pPr>
      <w:r w:rsidRPr="00F75D72">
        <w:rPr>
          <w:rFonts w:cstheme="minorHAnsi"/>
        </w:rPr>
        <w:t>Students and teachers are physically separated at all times. Classrooms have a hard plastic, wooden, or metal divider, usually just over a met</w:t>
      </w:r>
      <w:r w:rsidR="005841B0">
        <w:rPr>
          <w:rFonts w:cstheme="minorHAnsi"/>
        </w:rPr>
        <w:t>r</w:t>
      </w:r>
      <w:r w:rsidRPr="00F75D72">
        <w:rPr>
          <w:rFonts w:cstheme="minorHAnsi"/>
        </w:rPr>
        <w:t>e high,</w:t>
      </w:r>
      <w:r w:rsidR="00F75D72" w:rsidRPr="00F75D72">
        <w:rPr>
          <w:rFonts w:cstheme="minorHAnsi"/>
        </w:rPr>
        <w:t xml:space="preserve"> </w:t>
      </w:r>
      <w:r w:rsidRPr="00F75D72">
        <w:rPr>
          <w:rFonts w:cstheme="minorHAnsi"/>
        </w:rPr>
        <w:t>separat</w:t>
      </w:r>
      <w:r w:rsidR="005841B0">
        <w:rPr>
          <w:rFonts w:cstheme="minorHAnsi"/>
        </w:rPr>
        <w:t>ing</w:t>
      </w:r>
      <w:r w:rsidRPr="00F75D72">
        <w:rPr>
          <w:rFonts w:cstheme="minorHAnsi"/>
        </w:rPr>
        <w:t xml:space="preserve"> the students and the teacher/</w:t>
      </w:r>
      <w:r w:rsidR="005841B0">
        <w:rPr>
          <w:rFonts w:cstheme="minorHAnsi"/>
        </w:rPr>
        <w:t>‌</w:t>
      </w:r>
      <w:r w:rsidRPr="00F75D72">
        <w:rPr>
          <w:rFonts w:cstheme="minorHAnsi"/>
        </w:rPr>
        <w:t>guards.</w:t>
      </w:r>
      <w:r w:rsidRPr="00F75D72">
        <w:rPr>
          <w:rStyle w:val="FootnoteReference"/>
          <w:rFonts w:cstheme="minorHAnsi"/>
        </w:rPr>
        <w:footnoteReference w:id="304"/>
      </w:r>
      <w:r w:rsidRPr="00F75D72">
        <w:rPr>
          <w:rStyle w:val="FootnoteReference"/>
          <w:rFonts w:cstheme="minorHAnsi"/>
        </w:rPr>
        <w:t xml:space="preserve"> </w:t>
      </w:r>
      <w:r w:rsidR="005841B0">
        <w:rPr>
          <w:rFonts w:cstheme="minorHAnsi"/>
        </w:rPr>
        <w:t>A</w:t>
      </w:r>
      <w:r w:rsidRPr="00F75D72">
        <w:rPr>
          <w:rFonts w:cstheme="minorHAnsi"/>
        </w:rPr>
        <w:t xml:space="preserve"> wire or metal net </w:t>
      </w:r>
      <w:r w:rsidR="005841B0">
        <w:rPr>
          <w:rFonts w:cstheme="minorHAnsi"/>
        </w:rPr>
        <w:t>often fills</w:t>
      </w:r>
      <w:r w:rsidRPr="00F75D72">
        <w:rPr>
          <w:rFonts w:cstheme="minorHAnsi"/>
        </w:rPr>
        <w:t xml:space="preserve"> the space above the divider.</w:t>
      </w:r>
      <w:r w:rsidRPr="00F75D72">
        <w:rPr>
          <w:rStyle w:val="FootnoteReference"/>
          <w:rFonts w:cstheme="minorHAnsi"/>
        </w:rPr>
        <w:footnoteReference w:id="305"/>
      </w:r>
      <w:r w:rsidRPr="00F75D72">
        <w:rPr>
          <w:rFonts w:cstheme="minorHAnsi"/>
        </w:rPr>
        <w:t xml:space="preserve"> Desks and stools in the class</w:t>
      </w:r>
      <w:r w:rsidR="005841B0">
        <w:rPr>
          <w:rFonts w:cstheme="minorHAnsi"/>
        </w:rPr>
        <w:t>room</w:t>
      </w:r>
      <w:r w:rsidRPr="00F75D72">
        <w:rPr>
          <w:rFonts w:cstheme="minorHAnsi"/>
        </w:rPr>
        <w:t xml:space="preserve"> are often chained together.</w:t>
      </w:r>
      <w:r w:rsidRPr="00F75D72">
        <w:rPr>
          <w:rStyle w:val="FootnoteReference"/>
          <w:rFonts w:cstheme="minorHAnsi"/>
        </w:rPr>
        <w:footnoteReference w:id="306"/>
      </w:r>
      <w:r w:rsidRPr="00F75D72">
        <w:rPr>
          <w:rFonts w:cstheme="minorHAnsi"/>
        </w:rPr>
        <w:t xml:space="preserve"> Several survivors reported being given short pencils to write with, or the plastic tube </w:t>
      </w:r>
      <w:r w:rsidR="005C4495">
        <w:rPr>
          <w:rFonts w:cstheme="minorHAnsi"/>
        </w:rPr>
        <w:t>of</w:t>
      </w:r>
      <w:r w:rsidRPr="00F75D72">
        <w:rPr>
          <w:rFonts w:cstheme="minorHAnsi"/>
        </w:rPr>
        <w:t xml:space="preserve"> ink and tip from inside a </w:t>
      </w:r>
      <w:r w:rsidR="005C4495">
        <w:rPr>
          <w:rFonts w:cstheme="minorHAnsi"/>
        </w:rPr>
        <w:t>disposable</w:t>
      </w:r>
      <w:r w:rsidRPr="00F75D72">
        <w:rPr>
          <w:rFonts w:cstheme="minorHAnsi"/>
        </w:rPr>
        <w:t xml:space="preserve"> pen,</w:t>
      </w:r>
      <w:r w:rsidRPr="00F75D72">
        <w:rPr>
          <w:rStyle w:val="FootnoteReference"/>
          <w:rFonts w:cstheme="minorHAnsi"/>
        </w:rPr>
        <w:footnoteReference w:id="307"/>
      </w:r>
      <w:r w:rsidRPr="00F75D72">
        <w:rPr>
          <w:rFonts w:cstheme="minorHAnsi"/>
        </w:rPr>
        <w:t xml:space="preserve"> presumably because a full-size pencil or a pen could be used as a weapon. [Pseudonym W1/2] described his experience in the classroom: </w:t>
      </w:r>
    </w:p>
    <w:p w14:paraId="09608853" w14:textId="671EB766" w:rsidR="008B59BE" w:rsidRPr="000F626E" w:rsidRDefault="008B59BE" w:rsidP="008B59BE">
      <w:pPr>
        <w:spacing w:line="240" w:lineRule="auto"/>
        <w:jc w:val="both"/>
        <w:rPr>
          <w:rFonts w:cstheme="minorHAnsi"/>
        </w:rPr>
      </w:pPr>
      <w:r w:rsidRPr="000F626E">
        <w:rPr>
          <w:rFonts w:cstheme="minorHAnsi"/>
          <w:b/>
        </w:rPr>
        <w:t xml:space="preserve">“Every day was almost the same… We are brought to a place where you have to sit for </w:t>
      </w:r>
      <w:r w:rsidR="005C4495" w:rsidRPr="000F626E">
        <w:rPr>
          <w:rFonts w:cstheme="minorHAnsi"/>
          <w:b/>
        </w:rPr>
        <w:t xml:space="preserve">17 </w:t>
      </w:r>
      <w:r w:rsidRPr="000F626E">
        <w:rPr>
          <w:rFonts w:cstheme="minorHAnsi"/>
          <w:b/>
        </w:rPr>
        <w:t xml:space="preserve">hours. It was in another room in the same building. [In the classroom] there are five or six armed guards and a teacher. The door to class is also chained, you must crawl to get in… The teacher is behind a barrier, </w:t>
      </w:r>
      <w:r w:rsidRPr="000F626E">
        <w:rPr>
          <w:rFonts w:cstheme="minorHAnsi"/>
          <w:b/>
        </w:rPr>
        <w:lastRenderedPageBreak/>
        <w:t>[the barrier] is maybe neck height. You can see them but you can’t cross [the barrier]. The guards are on the teacher’s side.</w:t>
      </w:r>
      <w:r w:rsidR="00F75D72" w:rsidRPr="000F626E">
        <w:rPr>
          <w:rFonts w:cstheme="minorHAnsi"/>
          <w:b/>
        </w:rPr>
        <w:t xml:space="preserve"> </w:t>
      </w:r>
      <w:r w:rsidRPr="000F626E">
        <w:rPr>
          <w:rFonts w:cstheme="minorHAnsi"/>
          <w:b/>
        </w:rPr>
        <w:t>They taught us verses from Confucius. We had to read [the verses] out loud and repeat them hundreds of times. And there were loudspeakers in the classroom. Several times I heard [a voice on the loudspeaker saying] ‘give more pressure’.”</w:t>
      </w:r>
      <w:r w:rsidRPr="000F626E">
        <w:rPr>
          <w:rStyle w:val="FootnoteReference"/>
          <w:rFonts w:cstheme="minorHAnsi"/>
        </w:rPr>
        <w:footnoteReference w:id="308"/>
      </w:r>
    </w:p>
    <w:p w14:paraId="47A8914A" w14:textId="1E693706" w:rsidR="008B59BE" w:rsidRPr="000F626E" w:rsidRDefault="008B59BE" w:rsidP="008B59BE">
      <w:pPr>
        <w:spacing w:line="240" w:lineRule="auto"/>
        <w:jc w:val="both"/>
        <w:rPr>
          <w:rFonts w:cstheme="minorHAnsi"/>
        </w:rPr>
      </w:pPr>
      <w:r w:rsidRPr="00F75D72">
        <w:rPr>
          <w:rFonts w:cstheme="minorHAnsi"/>
        </w:rPr>
        <w:t>Internees were made to sit absolutely straight while at their desks. Survivors reported people being taken out</w:t>
      </w:r>
      <w:r w:rsidR="00F75D72" w:rsidRPr="00F75D72">
        <w:rPr>
          <w:rFonts w:cstheme="minorHAnsi"/>
        </w:rPr>
        <w:t xml:space="preserve"> </w:t>
      </w:r>
      <w:r w:rsidRPr="00F75D72">
        <w:rPr>
          <w:rFonts w:cstheme="minorHAnsi"/>
        </w:rPr>
        <w:t xml:space="preserve">of class and beaten or </w:t>
      </w:r>
      <w:r w:rsidR="005C4495">
        <w:rPr>
          <w:rFonts w:cstheme="minorHAnsi"/>
        </w:rPr>
        <w:t xml:space="preserve">otherwise </w:t>
      </w:r>
      <w:r w:rsidRPr="00F75D72">
        <w:rPr>
          <w:rFonts w:cstheme="minorHAnsi"/>
        </w:rPr>
        <w:t>punished if they did not sit straight and look straight ahead.</w:t>
      </w:r>
      <w:r w:rsidRPr="00F75D72">
        <w:rPr>
          <w:rStyle w:val="FootnoteReference"/>
          <w:rFonts w:cstheme="minorHAnsi"/>
        </w:rPr>
        <w:footnoteReference w:id="309"/>
      </w:r>
      <w:r w:rsidRPr="00F75D72">
        <w:rPr>
          <w:rFonts w:cstheme="minorHAnsi"/>
        </w:rPr>
        <w:t xml:space="preserve"> [Pseudonym M2] told Amnesty International that failure to sit straight could also affect an internee’s score</w:t>
      </w:r>
      <w:r w:rsidR="005C4495">
        <w:rPr>
          <w:rFonts w:cstheme="minorHAnsi"/>
        </w:rPr>
        <w:t>:</w:t>
      </w:r>
      <w:r w:rsidRPr="00F75D72">
        <w:rPr>
          <w:rFonts w:cstheme="minorHAnsi"/>
        </w:rPr>
        <w:t xml:space="preserve"> </w:t>
      </w:r>
      <w:r w:rsidRPr="000F626E">
        <w:rPr>
          <w:rFonts w:cstheme="minorHAnsi"/>
        </w:rPr>
        <w:t>“We had to sit straight with our hand</w:t>
      </w:r>
      <w:r w:rsidR="005C4495">
        <w:rPr>
          <w:rFonts w:cstheme="minorHAnsi"/>
        </w:rPr>
        <w:t>s</w:t>
      </w:r>
      <w:r w:rsidRPr="000F626E">
        <w:rPr>
          <w:rFonts w:cstheme="minorHAnsi"/>
        </w:rPr>
        <w:t xml:space="preserve"> behind our back. In our classroom, there were old woman. Their hand</w:t>
      </w:r>
      <w:r w:rsidR="005C4495">
        <w:rPr>
          <w:rFonts w:cstheme="minorHAnsi"/>
        </w:rPr>
        <w:t>s</w:t>
      </w:r>
      <w:r w:rsidRPr="000F626E">
        <w:rPr>
          <w:rFonts w:cstheme="minorHAnsi"/>
        </w:rPr>
        <w:t xml:space="preserve"> and feet swell up. If you miss your home, if you cry, they will deduct from you</w:t>
      </w:r>
      <w:r w:rsidR="005C4495">
        <w:rPr>
          <w:rFonts w:cstheme="minorHAnsi"/>
        </w:rPr>
        <w:t>r</w:t>
      </w:r>
      <w:r w:rsidRPr="000F626E">
        <w:rPr>
          <w:rFonts w:cstheme="minorHAnsi"/>
        </w:rPr>
        <w:t xml:space="preserve"> score – they give scores to everyone – and they will say that your mind still has problems, that your ideas didn’t change.”</w:t>
      </w:r>
      <w:r w:rsidRPr="000F626E">
        <w:rPr>
          <w:rStyle w:val="FootnoteReference"/>
          <w:rFonts w:cstheme="minorHAnsi"/>
        </w:rPr>
        <w:footnoteReference w:id="310"/>
      </w:r>
      <w:r w:rsidRPr="000F626E">
        <w:rPr>
          <w:rFonts w:cstheme="minorHAnsi"/>
        </w:rPr>
        <w:t xml:space="preserve"> </w:t>
      </w:r>
    </w:p>
    <w:p w14:paraId="28DAA165" w14:textId="77777777" w:rsidR="008B59BE" w:rsidRPr="00F75D72" w:rsidRDefault="008B59BE" w:rsidP="008B59BE">
      <w:pPr>
        <w:spacing w:line="240" w:lineRule="auto"/>
        <w:jc w:val="both"/>
        <w:rPr>
          <w:rFonts w:cstheme="minorHAnsi"/>
        </w:rPr>
      </w:pPr>
      <w:commentRangeStart w:id="99"/>
      <w:r w:rsidRPr="00F75D72">
        <w:rPr>
          <w:rFonts w:cstheme="minorHAnsi"/>
        </w:rPr>
        <w:t>Include teacher accounts.</w:t>
      </w:r>
      <w:r w:rsidRPr="00F75D72">
        <w:rPr>
          <w:rStyle w:val="FootnoteReference"/>
          <w:rFonts w:cstheme="minorHAnsi"/>
        </w:rPr>
        <w:footnoteReference w:id="311"/>
      </w:r>
      <w:commentRangeEnd w:id="99"/>
      <w:r w:rsidRPr="00F75D72">
        <w:rPr>
          <w:rStyle w:val="CommentReference"/>
        </w:rPr>
        <w:commentReference w:id="99"/>
      </w:r>
    </w:p>
    <w:p w14:paraId="666E6D8A" w14:textId="77777777" w:rsidR="008B59BE" w:rsidRPr="00F75D72" w:rsidRDefault="008B59BE" w:rsidP="003D2374">
      <w:pPr>
        <w:pStyle w:val="Heading2"/>
      </w:pPr>
      <w:bookmarkStart w:id="100" w:name="_Toc63892262"/>
      <w:bookmarkStart w:id="101" w:name="_Toc66643146"/>
      <w:r w:rsidRPr="00F75D72">
        <w:t>6.3.4 Language training</w:t>
      </w:r>
      <w:bookmarkEnd w:id="100"/>
      <w:bookmarkEnd w:id="101"/>
    </w:p>
    <w:p w14:paraId="356D3CC5" w14:textId="7A480002" w:rsidR="008B59BE" w:rsidRPr="00F75D72" w:rsidRDefault="008B59BE" w:rsidP="008B59BE">
      <w:pPr>
        <w:spacing w:line="240" w:lineRule="auto"/>
        <w:jc w:val="both"/>
        <w:rPr>
          <w:rFonts w:cstheme="minorHAnsi"/>
        </w:rPr>
      </w:pPr>
      <w:r w:rsidRPr="00F75D72">
        <w:rPr>
          <w:rFonts w:cstheme="minorHAnsi"/>
        </w:rPr>
        <w:t xml:space="preserve">Teaching Mandarin is a primary objective of the re-education classes. Speaking in any other language </w:t>
      </w:r>
      <w:r w:rsidR="005C4495">
        <w:rPr>
          <w:rFonts w:cstheme="minorHAnsi"/>
        </w:rPr>
        <w:t>is</w:t>
      </w:r>
      <w:r w:rsidR="005C4495" w:rsidRPr="00F75D72">
        <w:rPr>
          <w:rFonts w:cstheme="minorHAnsi"/>
        </w:rPr>
        <w:t xml:space="preserve"> </w:t>
      </w:r>
      <w:r w:rsidRPr="00F75D72">
        <w:rPr>
          <w:rFonts w:cstheme="minorHAnsi"/>
        </w:rPr>
        <w:t>forbidden and</w:t>
      </w:r>
      <w:r w:rsidR="005C4495">
        <w:rPr>
          <w:rFonts w:cstheme="minorHAnsi"/>
        </w:rPr>
        <w:t xml:space="preserve"> is</w:t>
      </w:r>
      <w:r w:rsidRPr="00F75D72">
        <w:rPr>
          <w:rFonts w:cstheme="minorHAnsi"/>
        </w:rPr>
        <w:t xml:space="preserve"> a punishable offense. Language classes take up the majority of the time in a day.</w:t>
      </w:r>
      <w:r w:rsidRPr="00F75D72">
        <w:rPr>
          <w:rStyle w:val="FootnoteReference"/>
          <w:rFonts w:cstheme="minorHAnsi"/>
        </w:rPr>
        <w:footnoteReference w:id="312"/>
      </w:r>
      <w:r w:rsidRPr="00F75D72">
        <w:rPr>
          <w:rFonts w:cstheme="minorHAnsi"/>
        </w:rPr>
        <w:t xml:space="preserve"> Nearly all survivors reported having to regularly pass language exams and being required to learn a certain number</w:t>
      </w:r>
      <w:r w:rsidR="005C4495">
        <w:rPr>
          <w:rFonts w:cstheme="minorHAnsi"/>
        </w:rPr>
        <w:t xml:space="preserve"> of</w:t>
      </w:r>
      <w:r w:rsidRPr="00F75D72">
        <w:rPr>
          <w:rFonts w:cstheme="minorHAnsi"/>
        </w:rPr>
        <w:t xml:space="preserve"> </w:t>
      </w:r>
      <w:r w:rsidR="005C4495" w:rsidRPr="00F75D72">
        <w:rPr>
          <w:rFonts w:cstheme="minorHAnsi"/>
        </w:rPr>
        <w:t xml:space="preserve">Chinese characters </w:t>
      </w:r>
      <w:r w:rsidR="005C4495">
        <w:rPr>
          <w:rFonts w:cstheme="minorHAnsi"/>
        </w:rPr>
        <w:t>–</w:t>
      </w:r>
      <w:r w:rsidRPr="00F75D72">
        <w:rPr>
          <w:rFonts w:cstheme="minorHAnsi"/>
        </w:rPr>
        <w:t xml:space="preserve"> often 3</w:t>
      </w:r>
      <w:r w:rsidR="005C4495">
        <w:rPr>
          <w:rFonts w:cstheme="minorHAnsi"/>
        </w:rPr>
        <w:t>,</w:t>
      </w:r>
      <w:r w:rsidRPr="00F75D72">
        <w:rPr>
          <w:rFonts w:cstheme="minorHAnsi"/>
        </w:rPr>
        <w:t>000</w:t>
      </w:r>
      <w:r w:rsidRPr="00F75D72">
        <w:rPr>
          <w:rStyle w:val="FootnoteReference"/>
          <w:rFonts w:cstheme="minorHAnsi"/>
        </w:rPr>
        <w:footnoteReference w:id="313"/>
      </w:r>
      <w:r w:rsidRPr="00F75D72">
        <w:rPr>
          <w:rFonts w:cstheme="minorHAnsi"/>
        </w:rPr>
        <w:t xml:space="preserve"> </w:t>
      </w:r>
      <w:r w:rsidR="005C4495">
        <w:rPr>
          <w:rFonts w:cstheme="minorHAnsi"/>
        </w:rPr>
        <w:t>–</w:t>
      </w:r>
      <w:r w:rsidRPr="00F75D72">
        <w:rPr>
          <w:rFonts w:cstheme="minorHAnsi"/>
        </w:rPr>
        <w:t xml:space="preserve"> before being released.</w:t>
      </w:r>
      <w:r w:rsidRPr="00F75D72">
        <w:rPr>
          <w:rStyle w:val="FootnoteReference"/>
          <w:rFonts w:cstheme="minorHAnsi"/>
        </w:rPr>
        <w:footnoteReference w:id="314"/>
      </w:r>
      <w:r w:rsidRPr="00F75D72">
        <w:rPr>
          <w:rFonts w:cstheme="minorHAnsi"/>
        </w:rPr>
        <w:t xml:space="preserve"> This is consistent with leaked government documents</w:t>
      </w:r>
      <w:r w:rsidR="005C4495">
        <w:rPr>
          <w:rFonts w:cstheme="minorHAnsi"/>
        </w:rPr>
        <w:t>,</w:t>
      </w:r>
      <w:r w:rsidRPr="00F75D72">
        <w:rPr>
          <w:rFonts w:cstheme="minorHAnsi"/>
        </w:rPr>
        <w:t xml:space="preserve"> which stipulate regular examinations and </w:t>
      </w:r>
      <w:r w:rsidR="005C4495">
        <w:rPr>
          <w:rFonts w:cstheme="minorHAnsi"/>
        </w:rPr>
        <w:t xml:space="preserve">state </w:t>
      </w:r>
      <w:r w:rsidRPr="00F75D72">
        <w:rPr>
          <w:rFonts w:cstheme="minorHAnsi"/>
        </w:rPr>
        <w:t>that test score</w:t>
      </w:r>
      <w:r w:rsidR="005C4495">
        <w:rPr>
          <w:rFonts w:cstheme="minorHAnsi"/>
        </w:rPr>
        <w:t>s</w:t>
      </w:r>
      <w:r w:rsidRPr="00F75D72">
        <w:rPr>
          <w:rFonts w:cstheme="minorHAnsi"/>
        </w:rPr>
        <w:t xml:space="preserve"> “will be </w:t>
      </w:r>
      <w:r w:rsidRPr="00F75D72">
        <w:t>aggregated to form study points, which are used to evaluate the effect of the education and training and form the main basis to determine whether a student has completed (their course).”</w:t>
      </w:r>
      <w:r w:rsidRPr="00F75D72">
        <w:rPr>
          <w:rStyle w:val="FootnoteReference"/>
        </w:rPr>
        <w:footnoteReference w:id="315"/>
      </w:r>
      <w:r w:rsidR="005C4495">
        <w:t xml:space="preserve"> </w:t>
      </w:r>
      <w:r w:rsidRPr="00F75D72">
        <w:rPr>
          <w:rFonts w:cstheme="minorHAnsi"/>
        </w:rPr>
        <w:t>Inmates who fail to memorize words or songs often received physical punishments.</w:t>
      </w:r>
      <w:r w:rsidRPr="00F75D72">
        <w:rPr>
          <w:rStyle w:val="FootnoteReference"/>
          <w:rFonts w:cstheme="minorHAnsi"/>
        </w:rPr>
        <w:footnoteReference w:id="316"/>
      </w:r>
      <w:r w:rsidRPr="00F75D72">
        <w:rPr>
          <w:rFonts w:cstheme="minorHAnsi"/>
        </w:rPr>
        <w:t xml:space="preserve"> </w:t>
      </w:r>
    </w:p>
    <w:p w14:paraId="3AC13226" w14:textId="3B7585EF" w:rsidR="008B59BE" w:rsidRPr="00F75D72" w:rsidRDefault="008B59BE" w:rsidP="008B59BE">
      <w:pPr>
        <w:spacing w:line="240" w:lineRule="auto"/>
        <w:jc w:val="both"/>
        <w:rPr>
          <w:rFonts w:cstheme="minorHAnsi"/>
        </w:rPr>
      </w:pPr>
      <w:r w:rsidRPr="00F75D72">
        <w:rPr>
          <w:rFonts w:cstheme="minorHAnsi"/>
        </w:rPr>
        <w:t xml:space="preserve">Detainees were sometimes divided according to their language abilities; however, many survivors who spoke fluent </w:t>
      </w:r>
      <w:r w:rsidR="005C4495">
        <w:rPr>
          <w:rFonts w:cstheme="minorHAnsi"/>
        </w:rPr>
        <w:t>M</w:t>
      </w:r>
      <w:r w:rsidRPr="00F75D72">
        <w:rPr>
          <w:rFonts w:cstheme="minorHAnsi"/>
        </w:rPr>
        <w:t xml:space="preserve">andarin reported being forced to sit in basic classes and many survivors who did not speak any </w:t>
      </w:r>
      <w:r w:rsidR="005C4495">
        <w:rPr>
          <w:rFonts w:cstheme="minorHAnsi"/>
        </w:rPr>
        <w:t>M</w:t>
      </w:r>
      <w:r w:rsidRPr="00F75D72">
        <w:rPr>
          <w:rFonts w:cstheme="minorHAnsi"/>
        </w:rPr>
        <w:t>andarin reported not understanding anything said in class for months.</w:t>
      </w:r>
      <w:r w:rsidRPr="00F75D72">
        <w:rPr>
          <w:rStyle w:val="FootnoteReference"/>
          <w:rFonts w:cstheme="minorHAnsi"/>
        </w:rPr>
        <w:footnoteReference w:id="317"/>
      </w:r>
      <w:r w:rsidRPr="00F75D72">
        <w:rPr>
          <w:rFonts w:cstheme="minorHAnsi"/>
        </w:rPr>
        <w:t xml:space="preserve"> Many detainees expressed difficultly with the classes. “The classes were mainly Chinese language but it wasn’t helpful. Each day they just wrote 100s of characters on the board. We just copied. No one tried to explain,” [Pseudonym] told Amnesty International.</w:t>
      </w:r>
      <w:r w:rsidRPr="00F75D72">
        <w:rPr>
          <w:rStyle w:val="FootnoteReference"/>
          <w:rFonts w:cstheme="minorHAnsi"/>
        </w:rPr>
        <w:footnoteReference w:id="318"/>
      </w:r>
      <w:r w:rsidRPr="00F75D72">
        <w:rPr>
          <w:rFonts w:cstheme="minorHAnsi"/>
        </w:rPr>
        <w:t xml:space="preserve"> “We were under pressure to learn 3</w:t>
      </w:r>
      <w:r w:rsidR="005C4495">
        <w:rPr>
          <w:rFonts w:cstheme="minorHAnsi"/>
        </w:rPr>
        <w:t>,</w:t>
      </w:r>
      <w:r w:rsidRPr="00F75D72">
        <w:rPr>
          <w:rFonts w:cstheme="minorHAnsi"/>
        </w:rPr>
        <w:t>000 characters. There were many exams. I graduated high school and it was hard for me. It was very hard for old people, and for farmers,” [Pseudonym D1] told Amnesty.</w:t>
      </w:r>
      <w:r w:rsidRPr="00F75D72">
        <w:rPr>
          <w:rStyle w:val="FootnoteReference"/>
          <w:rFonts w:cstheme="minorHAnsi"/>
        </w:rPr>
        <w:footnoteReference w:id="319"/>
      </w:r>
    </w:p>
    <w:p w14:paraId="20ADBAD1" w14:textId="3BC0D5B1" w:rsidR="008B59BE" w:rsidRPr="00F75D72" w:rsidRDefault="008B59BE" w:rsidP="008B59BE">
      <w:pPr>
        <w:spacing w:line="240" w:lineRule="auto"/>
        <w:jc w:val="both"/>
        <w:rPr>
          <w:rFonts w:cstheme="minorHAnsi"/>
        </w:rPr>
      </w:pPr>
      <w:r w:rsidRPr="00F75D72">
        <w:rPr>
          <w:rFonts w:cstheme="minorHAnsi"/>
        </w:rPr>
        <w:t>[Pseudonym], who spen</w:t>
      </w:r>
      <w:r w:rsidR="005C4495">
        <w:rPr>
          <w:rFonts w:cstheme="minorHAnsi"/>
        </w:rPr>
        <w:t>t</w:t>
      </w:r>
      <w:r w:rsidRPr="00F75D72">
        <w:rPr>
          <w:rFonts w:cstheme="minorHAnsi"/>
        </w:rPr>
        <w:t xml:space="preserve"> a year in the camp for visiting Kazakhstan and for an offense related to religion, told Amnesty how the language classes involved rote memorization</w:t>
      </w:r>
      <w:r w:rsidR="005C4495">
        <w:rPr>
          <w:rFonts w:cstheme="minorHAnsi"/>
        </w:rPr>
        <w:t>:</w:t>
      </w:r>
      <w:r w:rsidRPr="00F75D72">
        <w:rPr>
          <w:rFonts w:cstheme="minorHAnsi"/>
        </w:rPr>
        <w:t xml:space="preserve"> </w:t>
      </w:r>
    </w:p>
    <w:p w14:paraId="43E4A3B1" w14:textId="708AB7EA" w:rsidR="008B59BE" w:rsidRPr="000F626E" w:rsidRDefault="008B59BE" w:rsidP="008B59BE">
      <w:pPr>
        <w:spacing w:line="240" w:lineRule="auto"/>
        <w:jc w:val="both"/>
        <w:rPr>
          <w:rFonts w:cstheme="minorHAnsi"/>
        </w:rPr>
      </w:pPr>
      <w:r w:rsidRPr="000F626E">
        <w:rPr>
          <w:rFonts w:cstheme="minorHAnsi"/>
          <w:b/>
        </w:rPr>
        <w:t xml:space="preserve">“During the class there is a Han teacher who writes Chinese characters on a board and we just copy it without knowing what it was. That was it. We just write characters… It was just language… we </w:t>
      </w:r>
      <w:r w:rsidRPr="000F626E">
        <w:rPr>
          <w:rFonts w:cstheme="minorHAnsi"/>
          <w:b/>
        </w:rPr>
        <w:lastRenderedPageBreak/>
        <w:t>were not allowed to speak Uyghur in class. If you do [speak a language other than Mandarin] you get punished. You are taken to a room with tiger chair… I was taken twice.”</w:t>
      </w:r>
      <w:r w:rsidRPr="000F626E">
        <w:rPr>
          <w:rStyle w:val="FootnoteReference"/>
          <w:rFonts w:cstheme="minorHAnsi"/>
        </w:rPr>
        <w:footnoteReference w:id="320"/>
      </w:r>
    </w:p>
    <w:p w14:paraId="356886E2" w14:textId="23C7CA80" w:rsidR="008B59BE" w:rsidRPr="00F75D72" w:rsidRDefault="008B59BE" w:rsidP="008B59BE">
      <w:pPr>
        <w:spacing w:line="240" w:lineRule="auto"/>
        <w:jc w:val="both"/>
        <w:rPr>
          <w:rFonts w:cstheme="minorHAnsi"/>
        </w:rPr>
      </w:pPr>
      <w:r w:rsidRPr="00F75D72">
        <w:rPr>
          <w:rFonts w:cstheme="minorHAnsi"/>
        </w:rPr>
        <w:t>The survivors</w:t>
      </w:r>
      <w:r w:rsidR="005C4495">
        <w:rPr>
          <w:rFonts w:cstheme="minorHAnsi"/>
        </w:rPr>
        <w:t>’</w:t>
      </w:r>
      <w:r w:rsidRPr="00F75D72">
        <w:rPr>
          <w:rFonts w:cstheme="minorHAnsi"/>
        </w:rPr>
        <w:t xml:space="preserve"> accounts of language classes </w:t>
      </w:r>
      <w:r w:rsidR="005C4495">
        <w:rPr>
          <w:rFonts w:cstheme="minorHAnsi"/>
        </w:rPr>
        <w:t>are</w:t>
      </w:r>
      <w:r w:rsidR="005C4495" w:rsidRPr="00F75D72">
        <w:rPr>
          <w:rFonts w:cstheme="minorHAnsi"/>
        </w:rPr>
        <w:t xml:space="preserve"> </w:t>
      </w:r>
      <w:r w:rsidRPr="00F75D72">
        <w:rPr>
          <w:rFonts w:cstheme="minorHAnsi"/>
        </w:rPr>
        <w:t xml:space="preserve">consistent with testimony given </w:t>
      </w:r>
      <w:r w:rsidR="005C4495">
        <w:rPr>
          <w:rFonts w:cstheme="minorHAnsi"/>
        </w:rPr>
        <w:t>b</w:t>
      </w:r>
      <w:r w:rsidRPr="00F75D72">
        <w:rPr>
          <w:rFonts w:cstheme="minorHAnsi"/>
        </w:rPr>
        <w:t>y other survivors</w:t>
      </w:r>
      <w:r w:rsidRPr="00F75D72">
        <w:rPr>
          <w:rStyle w:val="FootnoteReference"/>
          <w:rFonts w:cstheme="minorHAnsi"/>
        </w:rPr>
        <w:footnoteReference w:id="321"/>
      </w:r>
      <w:r w:rsidRPr="00F75D72">
        <w:rPr>
          <w:rFonts w:cstheme="minorHAnsi"/>
        </w:rPr>
        <w:t xml:space="preserve"> </w:t>
      </w:r>
      <w:r w:rsidR="005C4495">
        <w:rPr>
          <w:rFonts w:cstheme="minorHAnsi"/>
        </w:rPr>
        <w:t>a</w:t>
      </w:r>
      <w:r w:rsidRPr="00F75D72">
        <w:rPr>
          <w:rFonts w:cstheme="minorHAnsi"/>
        </w:rPr>
        <w:t xml:space="preserve">nd </w:t>
      </w:r>
      <w:r w:rsidR="005C4495">
        <w:rPr>
          <w:rFonts w:cstheme="minorHAnsi"/>
        </w:rPr>
        <w:t>with</w:t>
      </w:r>
      <w:r w:rsidRPr="00F75D72">
        <w:rPr>
          <w:rFonts w:cstheme="minorHAnsi"/>
        </w:rPr>
        <w:t xml:space="preserve"> leaked government documents.</w:t>
      </w:r>
      <w:r w:rsidRPr="00F75D72">
        <w:rPr>
          <w:rStyle w:val="FootnoteReference"/>
          <w:rFonts w:cstheme="minorHAnsi"/>
        </w:rPr>
        <w:footnoteReference w:id="322"/>
      </w:r>
    </w:p>
    <w:p w14:paraId="060B4DD1" w14:textId="5AEEF66A" w:rsidR="008B59BE" w:rsidRPr="00F75D72" w:rsidRDefault="008B59BE" w:rsidP="003D2374">
      <w:pPr>
        <w:pStyle w:val="Heading2"/>
      </w:pPr>
      <w:bookmarkStart w:id="102" w:name="_Toc63892263"/>
      <w:bookmarkStart w:id="103" w:name="_Toc66643147"/>
      <w:r w:rsidRPr="00F75D72">
        <w:t xml:space="preserve">6.3.5 ‘Political </w:t>
      </w:r>
      <w:r w:rsidR="001306E1">
        <w:t>e</w:t>
      </w:r>
      <w:r w:rsidRPr="00F75D72">
        <w:t>ducation’</w:t>
      </w:r>
      <w:bookmarkEnd w:id="102"/>
      <w:bookmarkEnd w:id="103"/>
    </w:p>
    <w:p w14:paraId="7AB509DD" w14:textId="4B8C4EC8" w:rsidR="008B59BE" w:rsidRPr="00F75D72" w:rsidRDefault="008B59BE" w:rsidP="008B59BE">
      <w:pPr>
        <w:spacing w:line="240" w:lineRule="auto"/>
        <w:jc w:val="both"/>
        <w:rPr>
          <w:rFonts w:cstheme="minorHAnsi"/>
        </w:rPr>
      </w:pPr>
      <w:r w:rsidRPr="00F75D72">
        <w:t xml:space="preserve">Most survivors reported attending some combination of </w:t>
      </w:r>
      <w:r w:rsidR="005C4495">
        <w:t>“</w:t>
      </w:r>
      <w:r w:rsidRPr="00F75D72">
        <w:t>history</w:t>
      </w:r>
      <w:r w:rsidR="005C4495">
        <w:t>”</w:t>
      </w:r>
      <w:r w:rsidRPr="00F75D72">
        <w:t xml:space="preserve">, </w:t>
      </w:r>
      <w:r w:rsidR="005C4495">
        <w:t>“</w:t>
      </w:r>
      <w:r w:rsidRPr="00F75D72">
        <w:t>law</w:t>
      </w:r>
      <w:r w:rsidR="005C4495">
        <w:t>”</w:t>
      </w:r>
      <w:r w:rsidRPr="00F75D72">
        <w:t xml:space="preserve">, and </w:t>
      </w:r>
      <w:r w:rsidR="005C4495">
        <w:t>“</w:t>
      </w:r>
      <w:r w:rsidRPr="00F75D72">
        <w:t>ideology</w:t>
      </w:r>
      <w:r w:rsidR="005C4495">
        <w:t>”</w:t>
      </w:r>
      <w:r w:rsidRPr="00F75D72">
        <w:t xml:space="preserve"> classes or, as many survivors refer to it, </w:t>
      </w:r>
      <w:r w:rsidR="005C4495">
        <w:t>“</w:t>
      </w:r>
      <w:r w:rsidRPr="00F75D72">
        <w:t>political education</w:t>
      </w:r>
      <w:r w:rsidR="005C4495">
        <w:t>”</w:t>
      </w:r>
      <w:r w:rsidRPr="00F75D72">
        <w:t>. These classes are largely focused on indoctrinating detainees about the evils of Islam and about how prosperous, powerful, and benevolent China, the C</w:t>
      </w:r>
      <w:r w:rsidR="000C6C7B">
        <w:t>C</w:t>
      </w:r>
      <w:r w:rsidRPr="00F75D72">
        <w:t>P, and Xi Jinping are.</w:t>
      </w:r>
      <w:r w:rsidRPr="00F75D72">
        <w:rPr>
          <w:rStyle w:val="FootnoteReference"/>
        </w:rPr>
        <w:footnoteReference w:id="323"/>
      </w:r>
      <w:r w:rsidRPr="00F75D72">
        <w:rPr>
          <w:rFonts w:cstheme="minorHAnsi"/>
        </w:rPr>
        <w:t xml:space="preserve"> These classes are often taught</w:t>
      </w:r>
      <w:r w:rsidRPr="00F75D72">
        <w:t xml:space="preserve"> by government officials or delivered on video by state</w:t>
      </w:r>
      <w:r w:rsidR="005C4495">
        <w:t>-</w:t>
      </w:r>
      <w:r w:rsidRPr="00F75D72">
        <w:t xml:space="preserve">sanctioned imams </w:t>
      </w:r>
      <w:r w:rsidRPr="00F75D72">
        <w:rPr>
          <w:rFonts w:cstheme="minorHAnsi"/>
        </w:rPr>
        <w:t>talking about religion, or judges and lawyers speaking about terrorism, extremism, and separatism.</w:t>
      </w:r>
      <w:r w:rsidRPr="00F75D72">
        <w:rPr>
          <w:rStyle w:val="FootnoteReference"/>
          <w:rFonts w:cstheme="minorHAnsi"/>
        </w:rPr>
        <w:footnoteReference w:id="324"/>
      </w:r>
      <w:r w:rsidRPr="00F75D72">
        <w:t xml:space="preserve"> Many also involve films of CCP sessions</w:t>
      </w:r>
      <w:r w:rsidRPr="00F75D72">
        <w:rPr>
          <w:rStyle w:val="FootnoteReference"/>
        </w:rPr>
        <w:footnoteReference w:id="325"/>
      </w:r>
      <w:r w:rsidRPr="00F75D72">
        <w:t xml:space="preserve"> or speeches by Xi Jinping or </w:t>
      </w:r>
      <w:r w:rsidRPr="00F75D72">
        <w:rPr>
          <w:rFonts w:cstheme="minorHAnsi"/>
        </w:rPr>
        <w:t>propaganda plays about families turning into terrorists.</w:t>
      </w:r>
      <w:r w:rsidRPr="00F75D72">
        <w:rPr>
          <w:rStyle w:val="FootnoteReference"/>
          <w:rFonts w:cstheme="minorHAnsi"/>
        </w:rPr>
        <w:footnoteReference w:id="326"/>
      </w:r>
      <w:r w:rsidRPr="00F75D72">
        <w:rPr>
          <w:rFonts w:cstheme="minorHAnsi"/>
        </w:rPr>
        <w:t xml:space="preserve"> </w:t>
      </w:r>
    </w:p>
    <w:p w14:paraId="0E48534E" w14:textId="00EDCB16" w:rsidR="008B59BE" w:rsidRPr="00F75D72" w:rsidRDefault="008B59BE" w:rsidP="008B59BE">
      <w:pPr>
        <w:spacing w:line="240" w:lineRule="auto"/>
        <w:jc w:val="both"/>
        <w:rPr>
          <w:rFonts w:cstheme="minorHAnsi"/>
        </w:rPr>
      </w:pPr>
      <w:r w:rsidRPr="00F75D72">
        <w:rPr>
          <w:rFonts w:cstheme="minorHAnsi"/>
        </w:rPr>
        <w:t xml:space="preserve">[Pseudonym], who was arrested for his relationship to a </w:t>
      </w:r>
      <w:r w:rsidR="006E4DE2">
        <w:rPr>
          <w:rFonts w:cstheme="minorHAnsi"/>
        </w:rPr>
        <w:t>“</w:t>
      </w:r>
      <w:r w:rsidRPr="00F75D72">
        <w:rPr>
          <w:rFonts w:cstheme="minorHAnsi"/>
        </w:rPr>
        <w:t>suspicious</w:t>
      </w:r>
      <w:r w:rsidR="006E4DE2">
        <w:rPr>
          <w:rFonts w:cstheme="minorHAnsi"/>
        </w:rPr>
        <w:t>”</w:t>
      </w:r>
      <w:r w:rsidRPr="00F75D72">
        <w:rPr>
          <w:rFonts w:cstheme="minorHAnsi"/>
        </w:rPr>
        <w:t xml:space="preserve"> person, told Amnesty International he attended classes focused on pushing people away from Islam and from travelling abroad, and towards certain Chinese cultural practice</w:t>
      </w:r>
      <w:r w:rsidR="006E4DE2">
        <w:rPr>
          <w:rFonts w:cstheme="minorHAnsi"/>
        </w:rPr>
        <w:t>s</w:t>
      </w:r>
      <w:r w:rsidRPr="00F75D72">
        <w:rPr>
          <w:rFonts w:cstheme="minorHAnsi"/>
        </w:rPr>
        <w:t xml:space="preserve">, </w:t>
      </w:r>
      <w:r w:rsidR="006E4DE2">
        <w:rPr>
          <w:rFonts w:cstheme="minorHAnsi"/>
        </w:rPr>
        <w:t>such as</w:t>
      </w:r>
      <w:r w:rsidR="006E4DE2" w:rsidRPr="00F75D72">
        <w:rPr>
          <w:rFonts w:cstheme="minorHAnsi"/>
        </w:rPr>
        <w:t xml:space="preserve"> </w:t>
      </w:r>
      <w:r w:rsidRPr="00F75D72">
        <w:rPr>
          <w:rFonts w:cstheme="minorHAnsi"/>
        </w:rPr>
        <w:t>smoking and drinking.</w:t>
      </w:r>
    </w:p>
    <w:p w14:paraId="07B0A018" w14:textId="7F2B1C46" w:rsidR="008B59BE" w:rsidRPr="000F626E" w:rsidRDefault="008B59BE" w:rsidP="008B59BE">
      <w:pPr>
        <w:spacing w:line="240" w:lineRule="auto"/>
        <w:jc w:val="both"/>
        <w:rPr>
          <w:rFonts w:cstheme="minorHAnsi"/>
        </w:rPr>
      </w:pPr>
      <w:r w:rsidRPr="000F626E">
        <w:rPr>
          <w:rFonts w:cstheme="minorHAnsi"/>
        </w:rPr>
        <w:t>“They taught us not to visit other countries</w:t>
      </w:r>
      <w:r w:rsidR="006E4DE2">
        <w:rPr>
          <w:rFonts w:cstheme="minorHAnsi"/>
        </w:rPr>
        <w:t>,</w:t>
      </w:r>
      <w:r w:rsidRPr="000F626E">
        <w:rPr>
          <w:rFonts w:cstheme="minorHAnsi"/>
        </w:rPr>
        <w:t xml:space="preserve"> to stay in China. That going abroad might give you the wrong ‘ideology’. They told us to start smoking and to drink alcohol. If you don’t [drink and smoke] it is a sign of being religious. We were told not to go to mosques when we are released, that you could get 20 years [in </w:t>
      </w:r>
      <w:proofErr w:type="gramStart"/>
      <w:r w:rsidRPr="000F626E">
        <w:rPr>
          <w:rFonts w:cstheme="minorHAnsi"/>
        </w:rPr>
        <w:t>prison]…</w:t>
      </w:r>
      <w:proofErr w:type="gramEnd"/>
      <w:r w:rsidRPr="000F626E">
        <w:rPr>
          <w:rFonts w:cstheme="minorHAnsi"/>
        </w:rPr>
        <w:t xml:space="preserve"> They told us to only greet people in Chinese. And to only have your children watch Chinese television.”</w:t>
      </w:r>
      <w:r w:rsidRPr="000F626E">
        <w:rPr>
          <w:rStyle w:val="FootnoteReference"/>
          <w:rFonts w:cstheme="minorHAnsi"/>
        </w:rPr>
        <w:footnoteReference w:id="327"/>
      </w:r>
    </w:p>
    <w:p w14:paraId="1DFA7A82" w14:textId="77777777" w:rsidR="008B59BE" w:rsidRPr="00F75D72" w:rsidRDefault="008B59BE" w:rsidP="008B59BE">
      <w:pPr>
        <w:spacing w:line="240" w:lineRule="auto"/>
        <w:jc w:val="both"/>
        <w:rPr>
          <w:rFonts w:cs="Times New Roman"/>
        </w:rPr>
      </w:pPr>
      <w:r w:rsidRPr="00F75D72">
        <w:rPr>
          <w:rFonts w:cs="Times New Roman"/>
        </w:rPr>
        <w:t xml:space="preserve">[Pseudonym], who was sent to a camp for reasons related to religion, told Amnesty about how his classes focused on the problems with Islam. </w:t>
      </w:r>
    </w:p>
    <w:p w14:paraId="2D3A9323" w14:textId="1091B13C" w:rsidR="008B59BE" w:rsidRPr="000F626E" w:rsidRDefault="008B59BE" w:rsidP="008B59BE">
      <w:pPr>
        <w:spacing w:line="240" w:lineRule="auto"/>
        <w:jc w:val="both"/>
      </w:pPr>
      <w:r w:rsidRPr="000F626E">
        <w:rPr>
          <w:rFonts w:cs="Times New Roman"/>
          <w:b/>
        </w:rPr>
        <w:t xml:space="preserve">“We watched videos by </w:t>
      </w:r>
      <w:commentRangeStart w:id="104"/>
      <w:commentRangeStart w:id="105"/>
      <w:proofErr w:type="spellStart"/>
      <w:r w:rsidRPr="000F626E">
        <w:rPr>
          <w:rFonts w:cs="Times New Roman"/>
          <w:b/>
        </w:rPr>
        <w:t>AbduWahid</w:t>
      </w:r>
      <w:proofErr w:type="spellEnd"/>
      <w:r w:rsidRPr="000F626E">
        <w:rPr>
          <w:rFonts w:cs="Times New Roman"/>
          <w:b/>
        </w:rPr>
        <w:t xml:space="preserve"> Sakwaras</w:t>
      </w:r>
      <w:commentRangeEnd w:id="104"/>
      <w:r w:rsidRPr="000F626E">
        <w:rPr>
          <w:rStyle w:val="CommentReference"/>
          <w:b/>
        </w:rPr>
        <w:commentReference w:id="104"/>
      </w:r>
      <w:commentRangeEnd w:id="105"/>
      <w:r w:rsidRPr="000F626E">
        <w:rPr>
          <w:rStyle w:val="CommentReference"/>
          <w:b/>
        </w:rPr>
        <w:commentReference w:id="105"/>
      </w:r>
      <w:r w:rsidRPr="000F626E">
        <w:rPr>
          <w:rFonts w:cs="Times New Roman"/>
          <w:b/>
        </w:rPr>
        <w:t xml:space="preserve">, an official religious figure, about how we should follow the country’s law… there were three or four videos that </w:t>
      </w:r>
      <w:r w:rsidR="006E4DE2" w:rsidRPr="000F626E">
        <w:rPr>
          <w:rFonts w:cs="Times New Roman"/>
          <w:b/>
        </w:rPr>
        <w:t xml:space="preserve">we </w:t>
      </w:r>
      <w:r w:rsidRPr="000F626E">
        <w:rPr>
          <w:rFonts w:cs="Times New Roman"/>
          <w:b/>
        </w:rPr>
        <w:t xml:space="preserve">watched on repeat… In the video he says ‘… there </w:t>
      </w:r>
      <w:r w:rsidR="006E4DE2" w:rsidRPr="000F626E">
        <w:rPr>
          <w:rFonts w:cs="Times New Roman"/>
          <w:b/>
        </w:rPr>
        <w:t xml:space="preserve">is </w:t>
      </w:r>
      <w:r w:rsidRPr="000F626E">
        <w:rPr>
          <w:rFonts w:cs="Times New Roman"/>
          <w:b/>
        </w:rPr>
        <w:t>no such thing as jihad, don’t follow the terror idea, it is illegal to kill or do violence.’ We watched [the same] video for four hours a day, or for the whole day if there was an inspection.”</w:t>
      </w:r>
      <w:r w:rsidRPr="000F626E">
        <w:rPr>
          <w:rStyle w:val="FootnoteReference"/>
          <w:rFonts w:cs="Times New Roman"/>
        </w:rPr>
        <w:footnoteReference w:id="328"/>
      </w:r>
    </w:p>
    <w:p w14:paraId="3B2B6B40" w14:textId="4946A59D" w:rsidR="008B59BE" w:rsidRPr="00F75D72" w:rsidRDefault="008B59BE" w:rsidP="008B59BE">
      <w:pPr>
        <w:spacing w:line="240" w:lineRule="auto"/>
        <w:jc w:val="both"/>
      </w:pPr>
      <w:r w:rsidRPr="00F75D72">
        <w:t xml:space="preserve">[Pseudonym], who was arrested for having a forbidden messaging application on her phone, told Amnesty </w:t>
      </w:r>
      <w:r w:rsidR="009A7FB7">
        <w:t>that</w:t>
      </w:r>
      <w:r w:rsidR="009A7FB7" w:rsidRPr="00F75D72">
        <w:t xml:space="preserve"> </w:t>
      </w:r>
      <w:r w:rsidRPr="00F75D72">
        <w:t>afternoon</w:t>
      </w:r>
      <w:r w:rsidR="003A0989">
        <w:t>s</w:t>
      </w:r>
      <w:r w:rsidRPr="00F75D72">
        <w:t xml:space="preserve"> were spent in </w:t>
      </w:r>
      <w:r w:rsidR="003A0989">
        <w:t xml:space="preserve">a </w:t>
      </w:r>
      <w:r w:rsidRPr="00F75D72">
        <w:t xml:space="preserve">class </w:t>
      </w:r>
      <w:r w:rsidR="000F626E">
        <w:t>s</w:t>
      </w:r>
      <w:r w:rsidRPr="00F75D72">
        <w:t>he described as propaganda about the greatness of China.</w:t>
      </w:r>
      <w:r w:rsidR="00F75D72" w:rsidRPr="00F75D72">
        <w:t xml:space="preserve"> </w:t>
      </w:r>
      <w:r w:rsidRPr="00F75D72">
        <w:tab/>
      </w:r>
    </w:p>
    <w:p w14:paraId="0BBE3F4F" w14:textId="496FCA11" w:rsidR="008B59BE" w:rsidRPr="000F626E" w:rsidRDefault="008B59BE" w:rsidP="008B59BE">
      <w:pPr>
        <w:spacing w:line="240" w:lineRule="auto"/>
        <w:jc w:val="both"/>
      </w:pPr>
      <w:r w:rsidRPr="000F626E">
        <w:rPr>
          <w:b/>
        </w:rPr>
        <w:t xml:space="preserve">“[T]here were ‘law’ classes, but it’s not really law </w:t>
      </w:r>
      <w:proofErr w:type="gramStart"/>
      <w:r w:rsidRPr="000F626E">
        <w:rPr>
          <w:b/>
        </w:rPr>
        <w:t>it</w:t>
      </w:r>
      <w:r w:rsidR="003A0989" w:rsidRPr="000F626E">
        <w:rPr>
          <w:b/>
        </w:rPr>
        <w:t>’</w:t>
      </w:r>
      <w:r w:rsidRPr="000F626E">
        <w:rPr>
          <w:b/>
        </w:rPr>
        <w:t>s</w:t>
      </w:r>
      <w:proofErr w:type="gramEnd"/>
      <w:r w:rsidRPr="000F626E">
        <w:rPr>
          <w:b/>
        </w:rPr>
        <w:t xml:space="preserve"> ideology… it was about how a country should have one language… about how China was great and excellent, and how Kazakhstan is bad… And [they would show us a big] bridge that China built… and talk about fighting terrorism, and how those in the [re-education] camps are terrorists themselves… they were brainwashing us to say that without the Chinese Communist Party there is no </w:t>
      </w:r>
      <w:r w:rsidR="003A0989" w:rsidRPr="000F626E">
        <w:rPr>
          <w:b/>
        </w:rPr>
        <w:t>C</w:t>
      </w:r>
      <w:r w:rsidRPr="000F626E">
        <w:rPr>
          <w:b/>
        </w:rPr>
        <w:t>hina, no prosperity, and that Xi Jinping is great… they made us sing ‘Xi Jinping is the father of China, father of the world’.”</w:t>
      </w:r>
      <w:r w:rsidRPr="000F626E">
        <w:rPr>
          <w:rStyle w:val="FootnoteReference"/>
        </w:rPr>
        <w:footnoteReference w:id="329"/>
      </w:r>
    </w:p>
    <w:p w14:paraId="1C8F7100" w14:textId="619DA200" w:rsidR="008B59BE" w:rsidRPr="00F75D72" w:rsidRDefault="008B59BE" w:rsidP="008B59BE">
      <w:pPr>
        <w:spacing w:line="240" w:lineRule="auto"/>
        <w:jc w:val="both"/>
      </w:pPr>
      <w:r w:rsidRPr="00F75D72">
        <w:lastRenderedPageBreak/>
        <w:t>[Pseudonym]</w:t>
      </w:r>
      <w:r w:rsidR="003A0989">
        <w:t>,</w:t>
      </w:r>
      <w:r w:rsidRPr="00F75D72">
        <w:t xml:space="preserve"> who was sent to multiple camps</w:t>
      </w:r>
      <w:r w:rsidR="003A0989">
        <w:t>,</w:t>
      </w:r>
      <w:r w:rsidRPr="00F75D72">
        <w:t xml:space="preserve"> told Amnesty how at the first camp he was made to watch videos about all the things the government does to help the poor and about all the sacrifices </w:t>
      </w:r>
      <w:r w:rsidR="000F626E">
        <w:t xml:space="preserve">that people made for China in WW2. </w:t>
      </w:r>
    </w:p>
    <w:p w14:paraId="45EEC26D" w14:textId="143C0872" w:rsidR="008B59BE" w:rsidRPr="000F626E" w:rsidRDefault="008B59BE" w:rsidP="008B59BE">
      <w:pPr>
        <w:spacing w:line="240" w:lineRule="auto"/>
        <w:jc w:val="both"/>
        <w:rPr>
          <w:rFonts w:cs="Times New Roman"/>
          <w:b/>
        </w:rPr>
      </w:pPr>
      <w:r w:rsidRPr="000F626E">
        <w:rPr>
          <w:rFonts w:cs="Times New Roman"/>
          <w:b/>
        </w:rPr>
        <w:t>“They also told us it took 39 million people to die to build a new China, and you U</w:t>
      </w:r>
      <w:r w:rsidR="003A0989" w:rsidRPr="000F626E">
        <w:rPr>
          <w:rFonts w:cs="Times New Roman"/>
          <w:b/>
        </w:rPr>
        <w:t>y</w:t>
      </w:r>
      <w:r w:rsidRPr="000F626E">
        <w:rPr>
          <w:rFonts w:cs="Times New Roman"/>
          <w:b/>
        </w:rPr>
        <w:t>ghurs are only 16 million… why are you U</w:t>
      </w:r>
      <w:r w:rsidR="005E1AEE" w:rsidRPr="000F626E">
        <w:rPr>
          <w:rFonts w:cs="Times New Roman"/>
          <w:b/>
        </w:rPr>
        <w:t>y</w:t>
      </w:r>
      <w:r w:rsidRPr="000F626E">
        <w:rPr>
          <w:rFonts w:cs="Times New Roman"/>
          <w:b/>
        </w:rPr>
        <w:t xml:space="preserve">ghurs looking for something bad? Why don’t you enjoy your life? They used to show us wars between China and Japan. They used to make us write essays about how we think and feel about </w:t>
      </w:r>
      <w:r w:rsidR="003A0989" w:rsidRPr="000F626E">
        <w:rPr>
          <w:rFonts w:cs="Times New Roman"/>
          <w:b/>
        </w:rPr>
        <w:t xml:space="preserve">the </w:t>
      </w:r>
      <w:r w:rsidRPr="000F626E">
        <w:rPr>
          <w:rFonts w:cs="Times New Roman"/>
          <w:b/>
        </w:rPr>
        <w:t xml:space="preserve">movie, what we think about millions of deaths to build a new China. They repeated the same movies every day. They told us not to bite the hand that feeds you, and don’t spit </w:t>
      </w:r>
      <w:r w:rsidR="003A0989" w:rsidRPr="000F626E">
        <w:rPr>
          <w:rFonts w:cs="Times New Roman"/>
          <w:b/>
        </w:rPr>
        <w:t xml:space="preserve">in </w:t>
      </w:r>
      <w:r w:rsidRPr="000F626E">
        <w:rPr>
          <w:rFonts w:cs="Times New Roman"/>
          <w:b/>
        </w:rPr>
        <w:t>the water you are drinking. We would ask what is ou</w:t>
      </w:r>
      <w:r w:rsidR="003A0989" w:rsidRPr="000F626E">
        <w:rPr>
          <w:rFonts w:cs="Times New Roman"/>
          <w:b/>
        </w:rPr>
        <w:t>r</w:t>
      </w:r>
      <w:r w:rsidRPr="000F626E">
        <w:rPr>
          <w:rFonts w:cs="Times New Roman"/>
          <w:b/>
        </w:rPr>
        <w:t xml:space="preserve"> crime. They would say the fact that you are talking back right now is a crime in itself, that you shouldn’t speak. We would sit there quietly. </w:t>
      </w:r>
    </w:p>
    <w:p w14:paraId="73A596A0" w14:textId="63EFA356" w:rsidR="008B59BE" w:rsidRPr="000F626E" w:rsidRDefault="003A0989" w:rsidP="008B59BE">
      <w:pPr>
        <w:spacing w:line="240" w:lineRule="auto"/>
        <w:jc w:val="both"/>
        <w:rPr>
          <w:rFonts w:cs="Times New Roman"/>
          <w:b/>
        </w:rPr>
      </w:pPr>
      <w:r w:rsidRPr="000F626E">
        <w:rPr>
          <w:rFonts w:cs="Times New Roman"/>
          <w:b/>
        </w:rPr>
        <w:t>“</w:t>
      </w:r>
      <w:r w:rsidR="008B59BE" w:rsidRPr="000F626E">
        <w:rPr>
          <w:rFonts w:cs="Times New Roman"/>
          <w:b/>
        </w:rPr>
        <w:t xml:space="preserve">Three or four people came during the day and lectured us. They would make us memorize communist slogans, law, and tell us that the </w:t>
      </w:r>
      <w:r w:rsidR="0014158C" w:rsidRPr="000F626E">
        <w:rPr>
          <w:rFonts w:cs="Times New Roman"/>
          <w:b/>
        </w:rPr>
        <w:t>C</w:t>
      </w:r>
      <w:r w:rsidR="008B59BE" w:rsidRPr="000F626E">
        <w:rPr>
          <w:rFonts w:cs="Times New Roman"/>
          <w:b/>
        </w:rPr>
        <w:t xml:space="preserve">ommunist </w:t>
      </w:r>
      <w:r w:rsidR="0014158C" w:rsidRPr="000F626E">
        <w:rPr>
          <w:rFonts w:cs="Times New Roman"/>
          <w:b/>
        </w:rPr>
        <w:t>P</w:t>
      </w:r>
      <w:r w:rsidR="008B59BE" w:rsidRPr="000F626E">
        <w:rPr>
          <w:rFonts w:cs="Times New Roman"/>
          <w:b/>
        </w:rPr>
        <w:t>arty is good. We had to sit and listen and memorize… In the second camp they would show us photos of U</w:t>
      </w:r>
      <w:r w:rsidR="005E1AEE" w:rsidRPr="000F626E">
        <w:rPr>
          <w:rFonts w:cs="Times New Roman"/>
          <w:b/>
        </w:rPr>
        <w:t>y</w:t>
      </w:r>
      <w:r w:rsidR="008B59BE" w:rsidRPr="000F626E">
        <w:rPr>
          <w:rFonts w:cs="Times New Roman"/>
          <w:b/>
        </w:rPr>
        <w:t>ghurs who left to Afghanistan, Uzbekistan, and Pakistan, and say that this guy is in prison for so many years, this guy for so many years. They said that if you go [abroad] we will catch you and detain you… This is how they would make the day go.”</w:t>
      </w:r>
    </w:p>
    <w:p w14:paraId="32907FD2" w14:textId="17E626D4" w:rsidR="008B59BE" w:rsidRPr="00F75D72" w:rsidRDefault="008B59BE" w:rsidP="008B59BE">
      <w:pPr>
        <w:spacing w:line="240" w:lineRule="auto"/>
        <w:jc w:val="both"/>
        <w:rPr>
          <w:rFonts w:cs="Times New Roman"/>
          <w:b/>
        </w:rPr>
      </w:pPr>
      <w:r w:rsidRPr="00F75D72">
        <w:rPr>
          <w:rFonts w:cstheme="minorHAnsi"/>
        </w:rPr>
        <w:t>The survivors</w:t>
      </w:r>
      <w:r w:rsidR="003A0989">
        <w:rPr>
          <w:rFonts w:cstheme="minorHAnsi"/>
        </w:rPr>
        <w:t>’</w:t>
      </w:r>
      <w:r w:rsidRPr="00F75D72">
        <w:rPr>
          <w:rFonts w:cstheme="minorHAnsi"/>
        </w:rPr>
        <w:t xml:space="preserve"> accounts of language classes </w:t>
      </w:r>
      <w:r w:rsidR="003A0989">
        <w:rPr>
          <w:rFonts w:cstheme="minorHAnsi"/>
        </w:rPr>
        <w:t>are</w:t>
      </w:r>
      <w:r w:rsidR="003A0989" w:rsidRPr="00F75D72">
        <w:rPr>
          <w:rFonts w:cstheme="minorHAnsi"/>
        </w:rPr>
        <w:t xml:space="preserve"> </w:t>
      </w:r>
      <w:r w:rsidRPr="00F75D72">
        <w:rPr>
          <w:rFonts w:cstheme="minorHAnsi"/>
        </w:rPr>
        <w:t xml:space="preserve">consistent with testimony given </w:t>
      </w:r>
      <w:r w:rsidR="003A0989">
        <w:rPr>
          <w:rFonts w:cstheme="minorHAnsi"/>
        </w:rPr>
        <w:t>b</w:t>
      </w:r>
      <w:r w:rsidRPr="00F75D72">
        <w:rPr>
          <w:rFonts w:cstheme="minorHAnsi"/>
        </w:rPr>
        <w:t>y other survivors.</w:t>
      </w:r>
      <w:r w:rsidRPr="00F75D72">
        <w:rPr>
          <w:rStyle w:val="FootnoteReference"/>
          <w:rFonts w:cstheme="minorHAnsi"/>
        </w:rPr>
        <w:footnoteReference w:id="330"/>
      </w:r>
    </w:p>
    <w:p w14:paraId="6C847354" w14:textId="7B749778" w:rsidR="008B59BE" w:rsidRPr="00F75D72" w:rsidRDefault="008B59BE" w:rsidP="003D2374">
      <w:pPr>
        <w:pStyle w:val="Heading2"/>
      </w:pPr>
      <w:bookmarkStart w:id="106" w:name="_Toc63892264"/>
      <w:bookmarkStart w:id="107" w:name="_Toc66643148"/>
      <w:r w:rsidRPr="00F75D72">
        <w:t xml:space="preserve">6.4 Interrogations, forced confessions, </w:t>
      </w:r>
      <w:r w:rsidR="0073521A">
        <w:t xml:space="preserve">and </w:t>
      </w:r>
      <w:r w:rsidRPr="00F75D72">
        <w:t>‘self-criticism’</w:t>
      </w:r>
      <w:bookmarkEnd w:id="106"/>
      <w:bookmarkEnd w:id="107"/>
    </w:p>
    <w:p w14:paraId="304947C4" w14:textId="4FA3C887" w:rsidR="008B59BE" w:rsidRPr="00F75D72" w:rsidRDefault="008B59BE" w:rsidP="008B59BE">
      <w:pPr>
        <w:spacing w:line="240" w:lineRule="auto"/>
        <w:jc w:val="both"/>
      </w:pPr>
      <w:r w:rsidRPr="00F75D72">
        <w:t>Detainees are questioned or interrogated regularly. The manner and frequency of the interrogations appears to vary widely from camp to camp and person to person. Some survivor</w:t>
      </w:r>
      <w:r w:rsidR="0073521A">
        <w:t>s</w:t>
      </w:r>
      <w:r w:rsidRPr="00F75D72">
        <w:t xml:space="preserve"> report being interrogated once or twice during their entire stay</w:t>
      </w:r>
      <w:r w:rsidR="0073521A">
        <w:t>;</w:t>
      </w:r>
      <w:r w:rsidRPr="00F75D72">
        <w:t xml:space="preserve"> others report weekly interrogations.</w:t>
      </w:r>
      <w:r w:rsidRPr="00F75D72">
        <w:rPr>
          <w:rStyle w:val="FootnoteReference"/>
        </w:rPr>
        <w:footnoteReference w:id="331"/>
      </w:r>
      <w:r w:rsidR="00F75D72" w:rsidRPr="00F75D72">
        <w:t xml:space="preserve"> </w:t>
      </w:r>
      <w:r w:rsidR="0073521A">
        <w:t>As</w:t>
      </w:r>
      <w:r w:rsidR="0073521A" w:rsidRPr="00F75D72">
        <w:t xml:space="preserve"> </w:t>
      </w:r>
      <w:r w:rsidRPr="00F75D72">
        <w:t>during the interrogations in police stations and detention cent</w:t>
      </w:r>
      <w:r w:rsidR="00C5713B">
        <w:t>r</w:t>
      </w:r>
      <w:r w:rsidRPr="00F75D72">
        <w:t xml:space="preserve">es (described in section </w:t>
      </w:r>
      <w:r w:rsidRPr="000F626E">
        <w:rPr>
          <w:highlight w:val="yellow"/>
        </w:rPr>
        <w:t>X</w:t>
      </w:r>
      <w:r w:rsidRPr="00F75D72">
        <w:t xml:space="preserve"> above), the interrogations focused on the internees</w:t>
      </w:r>
      <w:r w:rsidR="0073521A">
        <w:t>’</w:t>
      </w:r>
      <w:r w:rsidRPr="00F75D72">
        <w:t xml:space="preserve"> religious practice</w:t>
      </w:r>
      <w:r w:rsidR="0073521A">
        <w:t>s</w:t>
      </w:r>
      <w:r w:rsidRPr="00F75D72">
        <w:t xml:space="preserve">, foreign contacts, and relationships </w:t>
      </w:r>
      <w:r w:rsidR="0073521A">
        <w:t>with “</w:t>
      </w:r>
      <w:r w:rsidRPr="00F75D72">
        <w:t>suspicious</w:t>
      </w:r>
      <w:r w:rsidR="0073521A">
        <w:t>”</w:t>
      </w:r>
      <w:r w:rsidRPr="00F75D72">
        <w:t xml:space="preserve"> people.</w:t>
      </w:r>
      <w:r w:rsidRPr="00F75D72">
        <w:rPr>
          <w:rStyle w:val="FootnoteReference"/>
        </w:rPr>
        <w:footnoteReference w:id="332"/>
      </w:r>
      <w:r w:rsidRPr="00F75D72">
        <w:t xml:space="preserve"> Numerous survivors reported being forced to </w:t>
      </w:r>
      <w:r w:rsidR="0073521A">
        <w:t>“</w:t>
      </w:r>
      <w:r w:rsidRPr="00F75D72">
        <w:t>confess</w:t>
      </w:r>
      <w:r w:rsidR="0073521A">
        <w:t>”</w:t>
      </w:r>
      <w:r w:rsidRPr="00F75D72">
        <w:t xml:space="preserve"> to their crime during interrogations; several told Amnesty they had done what they were being accused of (for example</w:t>
      </w:r>
      <w:r w:rsidR="0073521A">
        <w:t>,</w:t>
      </w:r>
      <w:r w:rsidRPr="00F75D72">
        <w:t xml:space="preserve"> travelling abroad, downloading WhatsApp) so while they did</w:t>
      </w:r>
      <w:r w:rsidR="002035B4">
        <w:t xml:space="preserve"> </w:t>
      </w:r>
      <w:r w:rsidRPr="00F75D72">
        <w:t>n</w:t>
      </w:r>
      <w:r w:rsidR="002035B4">
        <w:t>o</w:t>
      </w:r>
      <w:r w:rsidRPr="00F75D72">
        <w:t>t consider their actions criminal, they considered their confession to be honest.</w:t>
      </w:r>
      <w:r w:rsidRPr="00F75D72">
        <w:rPr>
          <w:rStyle w:val="FootnoteReference"/>
        </w:rPr>
        <w:footnoteReference w:id="333"/>
      </w:r>
      <w:r w:rsidR="00F75D72" w:rsidRPr="00F75D72">
        <w:t xml:space="preserve"> </w:t>
      </w:r>
    </w:p>
    <w:p w14:paraId="0652F390" w14:textId="02954EFA" w:rsidR="008B59BE" w:rsidRPr="00F75D72" w:rsidRDefault="008B59BE" w:rsidP="008B59BE">
      <w:pPr>
        <w:spacing w:line="240" w:lineRule="auto"/>
        <w:jc w:val="both"/>
      </w:pPr>
      <w:r w:rsidRPr="00F75D72">
        <w:t xml:space="preserve">Many interrogations took place in rooms where internees sat across a desk from </w:t>
      </w:r>
      <w:r w:rsidR="0073521A">
        <w:t xml:space="preserve">a </w:t>
      </w:r>
      <w:r w:rsidRPr="00F75D72">
        <w:t xml:space="preserve">government official. Many also took place in </w:t>
      </w:r>
      <w:r w:rsidR="0073521A">
        <w:t>“</w:t>
      </w:r>
      <w:r w:rsidRPr="00F75D72">
        <w:t>punishment rooms</w:t>
      </w:r>
      <w:r w:rsidR="0073521A">
        <w:t>”</w:t>
      </w:r>
      <w:r w:rsidRPr="00F75D72">
        <w:t>, which were usually in the basement of the camp.</w:t>
      </w:r>
      <w:r w:rsidR="00F75D72" w:rsidRPr="00F75D72">
        <w:t xml:space="preserve"> </w:t>
      </w:r>
      <w:r w:rsidRPr="00F75D72">
        <w:t>[Pseudonym O1]</w:t>
      </w:r>
      <w:r w:rsidR="0073521A">
        <w:t>,</w:t>
      </w:r>
      <w:r w:rsidRPr="00F75D72">
        <w:t xml:space="preserve"> who was arrested for working in Kazakhstan, told Amnesty how he was interrogated in a room in the basement of his camp</w:t>
      </w:r>
      <w:r w:rsidR="0073521A">
        <w:t>:</w:t>
      </w:r>
      <w:r w:rsidRPr="00F75D72">
        <w:t xml:space="preserve"> </w:t>
      </w:r>
    </w:p>
    <w:p w14:paraId="3756881F" w14:textId="346CBA15" w:rsidR="008B59BE" w:rsidRPr="000F626E" w:rsidRDefault="008B59BE" w:rsidP="008B59BE">
      <w:pPr>
        <w:spacing w:line="240" w:lineRule="auto"/>
        <w:jc w:val="both"/>
      </w:pPr>
      <w:r w:rsidRPr="000F626E">
        <w:rPr>
          <w:b/>
        </w:rPr>
        <w:t>“[Security agents] took me to an underground room and put legs into an iron bar. My hands were handcuffed to the chair. They asked me about my biography. Where I was born, when I started school, where did I go after high school, which did I study. I told them I went to Kazakhstan. They asked me how many times I visited and were I went, and where I stayed. They asked for the names of my relatives, and what [my relatives] did, did they pray?</w:t>
      </w:r>
      <w:r w:rsidR="000F626E">
        <w:rPr>
          <w:b/>
        </w:rPr>
        <w:t xml:space="preserve"> </w:t>
      </w:r>
      <w:r w:rsidRPr="000F626E">
        <w:rPr>
          <w:b/>
        </w:rPr>
        <w:t>… they asked which cities in Kazakhstan I visited, which countries I visited. They also asked about [my siblings] … they asked ‘when you were in Kazakhstan did you learn how to pray?”</w:t>
      </w:r>
      <w:r w:rsidRPr="000F626E">
        <w:rPr>
          <w:rStyle w:val="FootnoteReference"/>
        </w:rPr>
        <w:footnoteReference w:id="334"/>
      </w:r>
      <w:r w:rsidRPr="000F626E">
        <w:t xml:space="preserve"> </w:t>
      </w:r>
    </w:p>
    <w:p w14:paraId="0DB0D891" w14:textId="630D3A22" w:rsidR="008B59BE" w:rsidRPr="00F75D72" w:rsidRDefault="008B59BE" w:rsidP="008B59BE">
      <w:pPr>
        <w:spacing w:line="240" w:lineRule="auto"/>
        <w:jc w:val="both"/>
        <w:rPr>
          <w:rFonts w:cstheme="minorHAnsi"/>
        </w:rPr>
      </w:pPr>
      <w:r w:rsidRPr="00F75D72">
        <w:t>Internees are also regularly required to</w:t>
      </w:r>
      <w:r w:rsidRPr="00F75D72">
        <w:rPr>
          <w:rFonts w:cstheme="minorHAnsi"/>
        </w:rPr>
        <w:t xml:space="preserve"> engage in </w:t>
      </w:r>
      <w:r w:rsidR="00FE0A27">
        <w:rPr>
          <w:rFonts w:cstheme="minorHAnsi"/>
        </w:rPr>
        <w:t>“</w:t>
      </w:r>
      <w:r w:rsidRPr="00F75D72">
        <w:rPr>
          <w:rFonts w:cstheme="minorHAnsi"/>
        </w:rPr>
        <w:t>confession</w:t>
      </w:r>
      <w:r w:rsidR="00FE0A27">
        <w:rPr>
          <w:rFonts w:cstheme="minorHAnsi"/>
        </w:rPr>
        <w:t>”</w:t>
      </w:r>
      <w:r w:rsidRPr="00F75D72">
        <w:rPr>
          <w:rFonts w:cstheme="minorHAnsi"/>
        </w:rPr>
        <w:t xml:space="preserve"> or </w:t>
      </w:r>
      <w:r w:rsidR="00FE0A27">
        <w:rPr>
          <w:rFonts w:cstheme="minorHAnsi"/>
        </w:rPr>
        <w:t>“</w:t>
      </w:r>
      <w:r w:rsidRPr="00F75D72">
        <w:rPr>
          <w:rFonts w:cstheme="minorHAnsi"/>
        </w:rPr>
        <w:t>self-criticism</w:t>
      </w:r>
      <w:r w:rsidR="00FE0A27">
        <w:rPr>
          <w:rFonts w:cstheme="minorHAnsi"/>
        </w:rPr>
        <w:t>”</w:t>
      </w:r>
      <w:r w:rsidRPr="00F75D72">
        <w:rPr>
          <w:rFonts w:cstheme="minorHAnsi"/>
        </w:rPr>
        <w:t xml:space="preserve"> letters </w:t>
      </w:r>
      <w:r w:rsidR="00FE0A27">
        <w:rPr>
          <w:rFonts w:cstheme="minorHAnsi"/>
        </w:rPr>
        <w:t>in which</w:t>
      </w:r>
      <w:r w:rsidR="00FE0A27" w:rsidRPr="00F75D72">
        <w:rPr>
          <w:rFonts w:cstheme="minorHAnsi"/>
        </w:rPr>
        <w:t xml:space="preserve"> </w:t>
      </w:r>
      <w:r w:rsidRPr="00F75D72">
        <w:rPr>
          <w:rFonts w:cstheme="minorHAnsi"/>
        </w:rPr>
        <w:t xml:space="preserve">they admit to their </w:t>
      </w:r>
      <w:r w:rsidR="00FE0A27">
        <w:rPr>
          <w:rFonts w:cstheme="minorHAnsi"/>
        </w:rPr>
        <w:t>“</w:t>
      </w:r>
      <w:r w:rsidRPr="00F75D72">
        <w:rPr>
          <w:rFonts w:cstheme="minorHAnsi"/>
        </w:rPr>
        <w:t>crimes</w:t>
      </w:r>
      <w:r w:rsidR="00FE0A27">
        <w:rPr>
          <w:rFonts w:cstheme="minorHAnsi"/>
        </w:rPr>
        <w:t>”</w:t>
      </w:r>
      <w:r w:rsidRPr="00F75D72">
        <w:rPr>
          <w:rFonts w:cstheme="minorHAnsi"/>
        </w:rPr>
        <w:t xml:space="preserve"> in writing. Some survivors reported having to write self-criticism letter</w:t>
      </w:r>
      <w:r w:rsidR="00FE0A27">
        <w:rPr>
          <w:rFonts w:cstheme="minorHAnsi"/>
        </w:rPr>
        <w:t>s</w:t>
      </w:r>
      <w:r w:rsidRPr="00F75D72">
        <w:rPr>
          <w:rFonts w:cstheme="minorHAnsi"/>
        </w:rPr>
        <w:t xml:space="preserve"> once or twice during their interment</w:t>
      </w:r>
      <w:r w:rsidRPr="00F75D72">
        <w:rPr>
          <w:rStyle w:val="FootnoteReference"/>
          <w:rFonts w:cstheme="minorHAnsi"/>
        </w:rPr>
        <w:footnoteReference w:id="335"/>
      </w:r>
      <w:r w:rsidR="00FE0A27">
        <w:rPr>
          <w:rFonts w:cstheme="minorHAnsi"/>
        </w:rPr>
        <w:t>;</w:t>
      </w:r>
      <w:r w:rsidRPr="00F75D72">
        <w:rPr>
          <w:rFonts w:cstheme="minorHAnsi"/>
        </w:rPr>
        <w:t xml:space="preserve"> others reported this was a weekly or biweekly activity.</w:t>
      </w:r>
      <w:r w:rsidRPr="00F75D72">
        <w:rPr>
          <w:rStyle w:val="FootnoteReference"/>
        </w:rPr>
        <w:footnoteReference w:id="336"/>
      </w:r>
      <w:r w:rsidRPr="00F75D72">
        <w:rPr>
          <w:rFonts w:cstheme="minorHAnsi"/>
        </w:rPr>
        <w:t xml:space="preserve"> Several </w:t>
      </w:r>
      <w:r w:rsidRPr="00F75D72">
        <w:rPr>
          <w:rFonts w:cstheme="minorHAnsi"/>
        </w:rPr>
        <w:lastRenderedPageBreak/>
        <w:t xml:space="preserve">survivors reported being given a list of crimes </w:t>
      </w:r>
      <w:r w:rsidR="00FE0A27">
        <w:rPr>
          <w:rFonts w:cstheme="minorHAnsi"/>
        </w:rPr>
        <w:t xml:space="preserve">from which </w:t>
      </w:r>
      <w:r w:rsidRPr="00F75D72">
        <w:rPr>
          <w:rFonts w:cstheme="minorHAnsi"/>
        </w:rPr>
        <w:t xml:space="preserve">to choose </w:t>
      </w:r>
      <w:r w:rsidR="00FE0A27">
        <w:rPr>
          <w:rFonts w:cstheme="minorHAnsi"/>
        </w:rPr>
        <w:t>two</w:t>
      </w:r>
      <w:r w:rsidRPr="00F75D72">
        <w:rPr>
          <w:rFonts w:cstheme="minorHAnsi"/>
        </w:rPr>
        <w:t xml:space="preserve"> to confess to.</w:t>
      </w:r>
      <w:r w:rsidRPr="00F75D72">
        <w:rPr>
          <w:rStyle w:val="FootnoteReference"/>
          <w:rFonts w:cstheme="minorHAnsi"/>
        </w:rPr>
        <w:footnoteReference w:id="337"/>
      </w:r>
      <w:r w:rsidRPr="00F75D72">
        <w:rPr>
          <w:rFonts w:cstheme="minorHAnsi"/>
        </w:rPr>
        <w:t xml:space="preserve"> Journalists have reported there were </w:t>
      </w:r>
      <w:r w:rsidR="00FE0A27">
        <w:rPr>
          <w:rFonts w:cstheme="minorHAnsi"/>
        </w:rPr>
        <w:t>75</w:t>
      </w:r>
      <w:r w:rsidRPr="00F75D72">
        <w:rPr>
          <w:rFonts w:cstheme="minorHAnsi"/>
        </w:rPr>
        <w:t xml:space="preserve"> types of crimes to choose from.</w:t>
      </w:r>
      <w:r w:rsidRPr="00F75D72">
        <w:rPr>
          <w:rStyle w:val="FootnoteReference"/>
          <w:rFonts w:cstheme="minorHAnsi"/>
        </w:rPr>
        <w:footnoteReference w:id="338"/>
      </w:r>
      <w:r w:rsidRPr="00F75D72">
        <w:rPr>
          <w:rFonts w:cstheme="minorHAnsi"/>
        </w:rPr>
        <w:t xml:space="preserve"> </w:t>
      </w:r>
      <w:r w:rsidRPr="00F75D72">
        <w:t>Several survivors told Amnesty they believed that people who chose – or were made to choose – certain crimes, particularly crimes related to religion, were given prison sentences.</w:t>
      </w:r>
      <w:r w:rsidRPr="00F75D72">
        <w:rPr>
          <w:rStyle w:val="FootnoteReference"/>
        </w:rPr>
        <w:footnoteReference w:id="339"/>
      </w:r>
      <w:r w:rsidRPr="00F75D72">
        <w:t xml:space="preserve"> </w:t>
      </w:r>
    </w:p>
    <w:p w14:paraId="5470FB35" w14:textId="5324B72A" w:rsidR="008B59BE" w:rsidRPr="00F75D72" w:rsidRDefault="008B59BE" w:rsidP="008B59BE">
      <w:pPr>
        <w:spacing w:line="240" w:lineRule="auto"/>
        <w:jc w:val="both"/>
        <w:rPr>
          <w:rFonts w:cstheme="minorHAnsi"/>
        </w:rPr>
      </w:pPr>
      <w:r w:rsidRPr="00F75D72">
        <w:rPr>
          <w:rFonts w:cstheme="minorHAnsi"/>
        </w:rPr>
        <w:t xml:space="preserve">In addition to confessing one’s crimes, as part of the self-criticism, internees were made to describe in writing what they did wrong, </w:t>
      </w:r>
      <w:r w:rsidR="00FE0A27">
        <w:rPr>
          <w:rFonts w:cstheme="minorHAnsi"/>
        </w:rPr>
        <w:t xml:space="preserve">to </w:t>
      </w:r>
      <w:r w:rsidRPr="00F75D72">
        <w:rPr>
          <w:rFonts w:cstheme="minorHAnsi"/>
        </w:rPr>
        <w:t xml:space="preserve">explain that as a result of the education they </w:t>
      </w:r>
      <w:r w:rsidR="00FE0A27">
        <w:rPr>
          <w:rFonts w:cstheme="minorHAnsi"/>
        </w:rPr>
        <w:t>were</w:t>
      </w:r>
      <w:r w:rsidR="00FE0A27" w:rsidRPr="00F75D72">
        <w:rPr>
          <w:rFonts w:cstheme="minorHAnsi"/>
        </w:rPr>
        <w:t xml:space="preserve"> </w:t>
      </w:r>
      <w:r w:rsidRPr="00F75D72">
        <w:rPr>
          <w:rFonts w:cstheme="minorHAnsi"/>
        </w:rPr>
        <w:t>receiving they ha</w:t>
      </w:r>
      <w:r w:rsidR="00FE0A27">
        <w:rPr>
          <w:rFonts w:cstheme="minorHAnsi"/>
        </w:rPr>
        <w:t>d</w:t>
      </w:r>
      <w:r w:rsidRPr="00F75D72">
        <w:rPr>
          <w:rFonts w:cstheme="minorHAnsi"/>
        </w:rPr>
        <w:t xml:space="preserve"> recognized the error of their ways and that their thoughts ha</w:t>
      </w:r>
      <w:r w:rsidR="00FE0A27">
        <w:rPr>
          <w:rFonts w:cstheme="minorHAnsi"/>
        </w:rPr>
        <w:t>d</w:t>
      </w:r>
      <w:r w:rsidRPr="00F75D72">
        <w:rPr>
          <w:rFonts w:cstheme="minorHAnsi"/>
        </w:rPr>
        <w:t xml:space="preserve"> been </w:t>
      </w:r>
      <w:r w:rsidR="00FE0A27">
        <w:rPr>
          <w:rFonts w:cstheme="minorHAnsi"/>
        </w:rPr>
        <w:t>“</w:t>
      </w:r>
      <w:r w:rsidRPr="00F75D72">
        <w:rPr>
          <w:rFonts w:cstheme="minorHAnsi"/>
        </w:rPr>
        <w:t>transformed</w:t>
      </w:r>
      <w:r w:rsidR="00FE0A27">
        <w:rPr>
          <w:rFonts w:cstheme="minorHAnsi"/>
        </w:rPr>
        <w:t>”</w:t>
      </w:r>
      <w:r w:rsidRPr="00F75D72">
        <w:rPr>
          <w:rFonts w:cstheme="minorHAnsi"/>
        </w:rPr>
        <w:t xml:space="preserve">, </w:t>
      </w:r>
      <w:r w:rsidR="00FE0A27">
        <w:rPr>
          <w:rFonts w:cstheme="minorHAnsi"/>
        </w:rPr>
        <w:t xml:space="preserve">to </w:t>
      </w:r>
      <w:r w:rsidRPr="00F75D72">
        <w:rPr>
          <w:rFonts w:cstheme="minorHAnsi"/>
        </w:rPr>
        <w:t>express gratitude to the government for the education,</w:t>
      </w:r>
      <w:r w:rsidRPr="00F75D72">
        <w:rPr>
          <w:rStyle w:val="FootnoteReference"/>
          <w:rFonts w:cstheme="minorHAnsi"/>
        </w:rPr>
        <w:t xml:space="preserve"> </w:t>
      </w:r>
      <w:r w:rsidRPr="00F75D72">
        <w:rPr>
          <w:rFonts w:cstheme="minorHAnsi"/>
        </w:rPr>
        <w:t xml:space="preserve">and </w:t>
      </w:r>
      <w:r w:rsidR="00FE0A27">
        <w:rPr>
          <w:rFonts w:cstheme="minorHAnsi"/>
        </w:rPr>
        <w:t xml:space="preserve">to </w:t>
      </w:r>
      <w:r w:rsidRPr="00F75D72">
        <w:rPr>
          <w:rFonts w:cstheme="minorHAnsi"/>
        </w:rPr>
        <w:t>promise not to return to their old habits.</w:t>
      </w:r>
      <w:r w:rsidRPr="00F75D72">
        <w:rPr>
          <w:rStyle w:val="FootnoteReference"/>
          <w:rFonts w:cstheme="minorHAnsi"/>
        </w:rPr>
        <w:footnoteReference w:id="340"/>
      </w:r>
      <w:r w:rsidRPr="00F75D72">
        <w:rPr>
          <w:rFonts w:cstheme="minorHAnsi"/>
        </w:rPr>
        <w:t xml:space="preserve"> </w:t>
      </w:r>
      <w:r w:rsidRPr="00F75D72">
        <w:t xml:space="preserve">[Pseudonym], who was put in a camp for having contact with people who had </w:t>
      </w:r>
      <w:r w:rsidR="00FE0A27">
        <w:t>“</w:t>
      </w:r>
      <w:r w:rsidRPr="00F75D72">
        <w:t>extremist</w:t>
      </w:r>
      <w:r w:rsidR="00FE0A27">
        <w:t>”</w:t>
      </w:r>
      <w:r w:rsidRPr="00F75D72">
        <w:t xml:space="preserve"> thoughts, said he was forced to admit his crime and that he was told that if he did not confess he would be sent to a punishment room.</w:t>
      </w:r>
      <w:r w:rsidRPr="00F75D72">
        <w:rPr>
          <w:rStyle w:val="FootnoteReference"/>
        </w:rPr>
        <w:footnoteReference w:id="341"/>
      </w:r>
      <w:r w:rsidR="00F75D72" w:rsidRPr="00F75D72">
        <w:t xml:space="preserve"> </w:t>
      </w:r>
      <w:r w:rsidRPr="00F75D72">
        <w:rPr>
          <w:rFonts w:cstheme="minorHAnsi"/>
        </w:rPr>
        <w:t>“Once a month there was self-assessment acknowledging that you did a crime and that you are not a good person,” [Pseudonym XX] told Amnesty International.</w:t>
      </w:r>
      <w:r w:rsidRPr="00F75D72">
        <w:rPr>
          <w:rStyle w:val="FootnoteReference"/>
          <w:rFonts w:cstheme="minorHAnsi"/>
        </w:rPr>
        <w:footnoteRef/>
      </w:r>
      <w:r w:rsidRPr="00F75D72">
        <w:t xml:space="preserve"> [Pseudonym Q1] told Amnesty he was forced to choose two crimes from a list of </w:t>
      </w:r>
      <w:r w:rsidR="00FE0A27">
        <w:t>75</w:t>
      </w:r>
      <w:r w:rsidRPr="00F75D72">
        <w:t xml:space="preserve"> to confess to</w:t>
      </w:r>
      <w:r w:rsidR="009A7FB7">
        <w:t>:</w:t>
      </w:r>
    </w:p>
    <w:p w14:paraId="0D61F381" w14:textId="749135E5" w:rsidR="008B59BE" w:rsidRPr="000F626E" w:rsidRDefault="008B59BE" w:rsidP="008B59BE">
      <w:pPr>
        <w:spacing w:line="240" w:lineRule="auto"/>
        <w:jc w:val="both"/>
      </w:pPr>
      <w:r w:rsidRPr="000F626E">
        <w:rPr>
          <w:b/>
        </w:rPr>
        <w:t xml:space="preserve">“They started teaching us about </w:t>
      </w:r>
      <w:r w:rsidR="00FE0A27" w:rsidRPr="000F626E">
        <w:rPr>
          <w:b/>
        </w:rPr>
        <w:t>75</w:t>
      </w:r>
      <w:r w:rsidRPr="000F626E">
        <w:rPr>
          <w:b/>
        </w:rPr>
        <w:t xml:space="preserve"> [crimes]</w:t>
      </w:r>
      <w:r w:rsidRPr="000F626E">
        <w:rPr>
          <w:rStyle w:val="FootnoteReference"/>
          <w:b/>
        </w:rPr>
        <w:footnoteReference w:id="342"/>
      </w:r>
      <w:r w:rsidRPr="000F626E">
        <w:rPr>
          <w:b/>
        </w:rPr>
        <w:t xml:space="preserve">… We had to write our names and IDs and to choose at least two. The more the better… What I read is that it is </w:t>
      </w:r>
      <w:r w:rsidR="00FE0A27" w:rsidRPr="000F626E">
        <w:rPr>
          <w:b/>
        </w:rPr>
        <w:t xml:space="preserve">a </w:t>
      </w:r>
      <w:r w:rsidRPr="000F626E">
        <w:rPr>
          <w:b/>
        </w:rPr>
        <w:t>crime not to drink and not to smoke. And that thick thread – to bind straw – if you have too much then it is a crime… you have to choose which you have… for example, if you b</w:t>
      </w:r>
      <w:r w:rsidR="00FE0A27" w:rsidRPr="000F626E">
        <w:rPr>
          <w:b/>
        </w:rPr>
        <w:t>r</w:t>
      </w:r>
      <w:r w:rsidRPr="000F626E">
        <w:rPr>
          <w:b/>
        </w:rPr>
        <w:t>ought too much food at once to your house… and if you visited a mosque not in your home town it is a crime… I visited a mosque in another county to attend a funeral…. So I chose two. And I put my fingerprint on it.”</w:t>
      </w:r>
      <w:r w:rsidRPr="000F626E">
        <w:rPr>
          <w:rStyle w:val="FootnoteReference"/>
        </w:rPr>
        <w:footnoteReference w:id="343"/>
      </w:r>
      <w:r w:rsidRPr="000F626E">
        <w:t xml:space="preserve"> </w:t>
      </w:r>
    </w:p>
    <w:p w14:paraId="01C747C6" w14:textId="76910876" w:rsidR="008B59BE" w:rsidRPr="00F75D72" w:rsidRDefault="008B59BE" w:rsidP="008B59BE">
      <w:pPr>
        <w:spacing w:line="240" w:lineRule="auto"/>
        <w:jc w:val="both"/>
        <w:rPr>
          <w:rFonts w:cstheme="minorHAnsi"/>
        </w:rPr>
      </w:pPr>
      <w:r w:rsidRPr="00F75D72">
        <w:rPr>
          <w:rFonts w:cstheme="minorHAnsi"/>
        </w:rPr>
        <w:t>[Pseudonym X7]</w:t>
      </w:r>
      <w:r w:rsidR="0088518C">
        <w:rPr>
          <w:rFonts w:cstheme="minorHAnsi"/>
        </w:rPr>
        <w:t>,</w:t>
      </w:r>
      <w:r w:rsidRPr="00F75D72">
        <w:rPr>
          <w:rFonts w:cstheme="minorHAnsi"/>
        </w:rPr>
        <w:t xml:space="preserve"> who was in </w:t>
      </w:r>
      <w:r w:rsidR="0088518C">
        <w:rPr>
          <w:rFonts w:cstheme="minorHAnsi"/>
        </w:rPr>
        <w:t>a</w:t>
      </w:r>
      <w:r w:rsidR="0088518C" w:rsidRPr="00F75D72">
        <w:rPr>
          <w:rFonts w:cstheme="minorHAnsi"/>
        </w:rPr>
        <w:t xml:space="preserve"> </w:t>
      </w:r>
      <w:r w:rsidRPr="00F75D72">
        <w:rPr>
          <w:rFonts w:cstheme="minorHAnsi"/>
        </w:rPr>
        <w:t xml:space="preserve">camp for a year, told Amnesty </w:t>
      </w:r>
      <w:r w:rsidR="009A7FB7">
        <w:rPr>
          <w:rFonts w:cstheme="minorHAnsi"/>
        </w:rPr>
        <w:t>that</w:t>
      </w:r>
      <w:r w:rsidR="009A7FB7" w:rsidRPr="00F75D72">
        <w:rPr>
          <w:rFonts w:cstheme="minorHAnsi"/>
        </w:rPr>
        <w:t xml:space="preserve"> </w:t>
      </w:r>
      <w:r w:rsidRPr="00F75D72">
        <w:rPr>
          <w:rFonts w:cstheme="minorHAnsi"/>
        </w:rPr>
        <w:t>civil</w:t>
      </w:r>
      <w:r w:rsidR="0088518C">
        <w:rPr>
          <w:rFonts w:cstheme="minorHAnsi"/>
        </w:rPr>
        <w:t xml:space="preserve"> </w:t>
      </w:r>
      <w:r w:rsidRPr="00F75D72">
        <w:rPr>
          <w:rFonts w:cstheme="minorHAnsi"/>
        </w:rPr>
        <w:t xml:space="preserve">servants who lived outside the camp, and who she likened to case managers, used to come to do interrogations and what she referred to as self-assessment’ and confessions, </w:t>
      </w:r>
      <w:r w:rsidR="0088518C">
        <w:rPr>
          <w:rFonts w:cstheme="minorHAnsi"/>
        </w:rPr>
        <w:t>in which detainees</w:t>
      </w:r>
      <w:r w:rsidRPr="00F75D72">
        <w:rPr>
          <w:rFonts w:cstheme="minorHAnsi"/>
        </w:rPr>
        <w:t xml:space="preserve"> were required to confess to </w:t>
      </w:r>
      <w:r w:rsidR="0088518C">
        <w:rPr>
          <w:rFonts w:cstheme="minorHAnsi"/>
        </w:rPr>
        <w:t>their</w:t>
      </w:r>
      <w:r w:rsidR="0088518C" w:rsidRPr="00F75D72">
        <w:rPr>
          <w:rFonts w:cstheme="minorHAnsi"/>
        </w:rPr>
        <w:t xml:space="preserve"> </w:t>
      </w:r>
      <w:r w:rsidRPr="00F75D72">
        <w:rPr>
          <w:rFonts w:cstheme="minorHAnsi"/>
        </w:rPr>
        <w:t xml:space="preserve">crime, reflect on </w:t>
      </w:r>
      <w:r w:rsidR="0088518C">
        <w:rPr>
          <w:rFonts w:cstheme="minorHAnsi"/>
        </w:rPr>
        <w:t>their</w:t>
      </w:r>
      <w:r w:rsidR="0088518C" w:rsidRPr="00F75D72">
        <w:rPr>
          <w:rFonts w:cstheme="minorHAnsi"/>
        </w:rPr>
        <w:t xml:space="preserve"> </w:t>
      </w:r>
      <w:r w:rsidR="0088518C">
        <w:rPr>
          <w:rFonts w:cstheme="minorHAnsi"/>
        </w:rPr>
        <w:t>“</w:t>
      </w:r>
      <w:r w:rsidRPr="00F75D72">
        <w:rPr>
          <w:rFonts w:cstheme="minorHAnsi"/>
        </w:rPr>
        <w:t>progress</w:t>
      </w:r>
      <w:r w:rsidR="0088518C">
        <w:rPr>
          <w:rFonts w:cstheme="minorHAnsi"/>
        </w:rPr>
        <w:t>”</w:t>
      </w:r>
      <w:r w:rsidRPr="00F75D72">
        <w:rPr>
          <w:rFonts w:cstheme="minorHAnsi"/>
        </w:rPr>
        <w:t>, and often to disavow the Muslim religion.</w:t>
      </w:r>
    </w:p>
    <w:p w14:paraId="55193B57" w14:textId="7A0F0E69" w:rsidR="008B59BE" w:rsidRPr="000F626E" w:rsidRDefault="008B59BE" w:rsidP="008B59BE">
      <w:pPr>
        <w:spacing w:before="120" w:after="0" w:line="240" w:lineRule="auto"/>
        <w:jc w:val="both"/>
        <w:rPr>
          <w:rFonts w:cstheme="minorHAnsi"/>
          <w:b/>
        </w:rPr>
      </w:pPr>
      <w:r w:rsidRPr="000F626E">
        <w:rPr>
          <w:rFonts w:cstheme="minorHAnsi"/>
          <w:b/>
        </w:rPr>
        <w:t>“At the beginning [the civil servants] tell you your crime – [one of mine was] having WhatsApp [and travelling to Kazakhstan] – then you have to write: ‘I didn’t know having WhatsApp was a crime. I didn’t know it caused damage to C</w:t>
      </w:r>
      <w:r w:rsidR="000F626E" w:rsidRPr="000F626E">
        <w:rPr>
          <w:rFonts w:cstheme="minorHAnsi"/>
          <w:b/>
        </w:rPr>
        <w:t>C</w:t>
      </w:r>
      <w:r w:rsidRPr="000F626E">
        <w:rPr>
          <w:rFonts w:cstheme="minorHAnsi"/>
          <w:b/>
        </w:rPr>
        <w:t xml:space="preserve">P. Because of WhatsApp my mind was ‘compromised’. Now, after this education, I am getting better. I will not have WhatsApp on my phone again… [My other crime was going to Kazakhstan. I had to write:] I was in Kazakhstan. I got infected by ‘ideas’. Now I will do better and get rid of ideas… And [we also have to write] we have mistakenly chosen the religion of Islam. We will not choose this religion again… And there was also a list of ‘misdoings’ of Muslim believers against China. For example, praying before bed. So you would have to write that you were sorry for this and that you would not do it again.” </w:t>
      </w:r>
    </w:p>
    <w:p w14:paraId="44064C3A" w14:textId="32203890" w:rsidR="008B59BE" w:rsidRPr="00F75D72" w:rsidRDefault="008B59BE" w:rsidP="008B59BE">
      <w:pPr>
        <w:spacing w:before="120" w:after="0" w:line="240" w:lineRule="auto"/>
        <w:jc w:val="both"/>
        <w:rPr>
          <w:rFonts w:cstheme="minorHAnsi"/>
        </w:rPr>
      </w:pPr>
      <w:r w:rsidRPr="00F75D72">
        <w:rPr>
          <w:rFonts w:cstheme="minorHAnsi"/>
        </w:rPr>
        <w:t xml:space="preserve">[Pseudonym X7] told Amnesty International she was required to do a self-assessment once a week. “It was the same every week, except that you must acknowledge some progress, like learning </w:t>
      </w:r>
      <w:r w:rsidR="0088518C">
        <w:rPr>
          <w:rFonts w:cstheme="minorHAnsi"/>
        </w:rPr>
        <w:t>M</w:t>
      </w:r>
      <w:r w:rsidRPr="00F75D72">
        <w:rPr>
          <w:rFonts w:cstheme="minorHAnsi"/>
        </w:rPr>
        <w:t>andarin</w:t>
      </w:r>
      <w:r w:rsidR="0088518C">
        <w:rPr>
          <w:rFonts w:cstheme="minorHAnsi"/>
        </w:rPr>
        <w:t>,</w:t>
      </w:r>
      <w:r w:rsidRPr="00F75D72">
        <w:rPr>
          <w:rFonts w:cstheme="minorHAnsi"/>
        </w:rPr>
        <w:t>” she said.</w:t>
      </w:r>
      <w:r w:rsidRPr="00F75D72">
        <w:rPr>
          <w:rStyle w:val="FootnoteReference"/>
          <w:rFonts w:cstheme="minorHAnsi"/>
        </w:rPr>
        <w:footnoteReference w:id="344"/>
      </w:r>
      <w:r w:rsidRPr="00F75D72">
        <w:rPr>
          <w:rFonts w:cstheme="minorHAnsi"/>
        </w:rPr>
        <w:t xml:space="preserve"> </w:t>
      </w:r>
    </w:p>
    <w:p w14:paraId="40A732D3" w14:textId="08C289A0" w:rsidR="008B59BE" w:rsidRPr="00F75D72" w:rsidRDefault="008B59BE" w:rsidP="008B59BE">
      <w:pPr>
        <w:pStyle w:val="Heading1"/>
      </w:pPr>
      <w:bookmarkStart w:id="108" w:name="_Toc66643149"/>
      <w:r w:rsidRPr="00F75D72">
        <w:t>7. Torture and Other Ill-</w:t>
      </w:r>
      <w:r w:rsidR="001306E1">
        <w:t>T</w:t>
      </w:r>
      <w:r w:rsidRPr="00F75D72">
        <w:t>reatment in Internment Camps</w:t>
      </w:r>
      <w:bookmarkEnd w:id="108"/>
    </w:p>
    <w:p w14:paraId="695595C0" w14:textId="2DA1E38F" w:rsidR="008B59BE" w:rsidRPr="00F75D72" w:rsidRDefault="008B59BE" w:rsidP="00FA40A9">
      <w:pPr>
        <w:spacing w:line="240" w:lineRule="auto"/>
        <w:jc w:val="both"/>
      </w:pPr>
      <w:r w:rsidRPr="00F75D72">
        <w:t xml:space="preserve">Every camp survivor Amnesty International </w:t>
      </w:r>
      <w:r w:rsidR="00CD0E00" w:rsidRPr="00F75D72">
        <w:t xml:space="preserve">interviewed </w:t>
      </w:r>
      <w:r w:rsidRPr="00F75D72">
        <w:t xml:space="preserve">was tortured or subjected to cruel, inhuman, or degrading treatment or punishment (in this report referred to as “torture and other ill-treatment”) </w:t>
      </w:r>
      <w:r w:rsidRPr="00F75D72">
        <w:lastRenderedPageBreak/>
        <w:t>during their internment</w:t>
      </w:r>
      <w:r w:rsidR="00CD0E00">
        <w:t>.</w:t>
      </w:r>
      <w:r w:rsidRPr="00F75D72">
        <w:t xml:space="preserve"> </w:t>
      </w:r>
      <w:r w:rsidR="00CD0E00">
        <w:t>T</w:t>
      </w:r>
      <w:r w:rsidRPr="00F75D72">
        <w:t>orture and other ill-treatment are constitutive elements of life in the internment camps.</w:t>
      </w:r>
      <w:r w:rsidRPr="00F75D72">
        <w:rPr>
          <w:rStyle w:val="FootnoteReference"/>
        </w:rPr>
        <w:footnoteReference w:id="345"/>
      </w:r>
    </w:p>
    <w:p w14:paraId="3A47D664" w14:textId="37EC5CCA" w:rsidR="008B59BE" w:rsidRDefault="008B59BE" w:rsidP="00FA40A9">
      <w:pPr>
        <w:spacing w:line="240" w:lineRule="auto"/>
        <w:jc w:val="both"/>
        <w:rPr>
          <w:rFonts w:cstheme="minorHAnsi"/>
        </w:rPr>
      </w:pPr>
      <w:r w:rsidRPr="00F75D72">
        <w:t xml:space="preserve">The torture and other ill-treatment that detainees experience in the camps fall into two broad categories. </w:t>
      </w:r>
      <w:commentRangeStart w:id="109"/>
      <w:r w:rsidRPr="00F75D72">
        <w:rPr>
          <w:rFonts w:cstheme="minorHAnsi"/>
        </w:rPr>
        <w:t xml:space="preserve">The </w:t>
      </w:r>
      <w:r w:rsidR="00FA40A9">
        <w:rPr>
          <w:rFonts w:cstheme="minorHAnsi"/>
        </w:rPr>
        <w:t>first</w:t>
      </w:r>
      <w:r w:rsidRPr="00F75D72">
        <w:rPr>
          <w:rFonts w:cstheme="minorHAnsi"/>
        </w:rPr>
        <w:t xml:space="preserve"> category</w:t>
      </w:r>
      <w:r w:rsidR="00CD0E00">
        <w:rPr>
          <w:rFonts w:cstheme="minorHAnsi"/>
        </w:rPr>
        <w:t xml:space="preserve"> </w:t>
      </w:r>
      <w:commentRangeEnd w:id="109"/>
      <w:r w:rsidR="00FA40A9">
        <w:rPr>
          <w:rStyle w:val="CommentReference"/>
        </w:rPr>
        <w:commentReference w:id="109"/>
      </w:r>
      <w:r w:rsidR="00CD0E00">
        <w:rPr>
          <w:rFonts w:cstheme="minorHAnsi"/>
        </w:rPr>
        <w:t>of ill-treatment</w:t>
      </w:r>
      <w:r w:rsidRPr="00F75D72">
        <w:rPr>
          <w:rFonts w:cstheme="minorHAnsi"/>
        </w:rPr>
        <w:t xml:space="preserve"> includes the physical and</w:t>
      </w:r>
      <w:r w:rsidRPr="00F75D72">
        <w:rPr>
          <w:rFonts w:cstheme="minorHAnsi"/>
          <w:i/>
          <w:iCs/>
        </w:rPr>
        <w:t xml:space="preserve"> </w:t>
      </w:r>
      <w:r w:rsidRPr="00F75D72">
        <w:rPr>
          <w:rFonts w:cstheme="minorHAnsi"/>
        </w:rPr>
        <w:t xml:space="preserve">non-physical (that is, mental or psychological) torture and other ill-treatment experienced by </w:t>
      </w:r>
      <w:r w:rsidRPr="00F75D72">
        <w:rPr>
          <w:rFonts w:cstheme="minorHAnsi"/>
          <w:i/>
          <w:iCs/>
        </w:rPr>
        <w:t xml:space="preserve">all </w:t>
      </w:r>
      <w:r w:rsidRPr="00F75D72">
        <w:rPr>
          <w:rFonts w:cstheme="minorHAnsi"/>
        </w:rPr>
        <w:t>detainees as a result of the cumulative effects of daily life in the camps. This includes be</w:t>
      </w:r>
      <w:r w:rsidR="00FA40A9">
        <w:rPr>
          <w:rFonts w:cstheme="minorHAnsi"/>
        </w:rPr>
        <w:t xml:space="preserve">ing made to sit, </w:t>
      </w:r>
      <w:r w:rsidRPr="00F75D72">
        <w:rPr>
          <w:rFonts w:cstheme="minorHAnsi"/>
        </w:rPr>
        <w:t>kneel</w:t>
      </w:r>
      <w:r w:rsidR="00FA40A9">
        <w:rPr>
          <w:rFonts w:cstheme="minorHAnsi"/>
        </w:rPr>
        <w:t>, or stand</w:t>
      </w:r>
      <w:r w:rsidRPr="00F75D72">
        <w:rPr>
          <w:rFonts w:cstheme="minorHAnsi"/>
        </w:rPr>
        <w:t xml:space="preserve"> in stress positions for hours every day</w:t>
      </w:r>
      <w:r w:rsidR="00CD0E00">
        <w:rPr>
          <w:rFonts w:cstheme="minorHAnsi"/>
        </w:rPr>
        <w:t>;</w:t>
      </w:r>
      <w:r w:rsidRPr="00F75D72">
        <w:rPr>
          <w:rFonts w:cstheme="minorHAnsi"/>
        </w:rPr>
        <w:t xml:space="preserve"> sleep deprivation</w:t>
      </w:r>
      <w:r w:rsidR="00CD0E00">
        <w:rPr>
          <w:rFonts w:cstheme="minorHAnsi"/>
        </w:rPr>
        <w:t>;</w:t>
      </w:r>
      <w:r w:rsidRPr="00F75D72">
        <w:rPr>
          <w:rFonts w:cstheme="minorHAnsi"/>
        </w:rPr>
        <w:t xml:space="preserve"> and insufficient food, water, exercise, and exposure to natural light. It also includes various forms of psychological abuse</w:t>
      </w:r>
      <w:r w:rsidR="00CD0E00">
        <w:rPr>
          <w:rFonts w:cstheme="minorHAnsi"/>
        </w:rPr>
        <w:t>,</w:t>
      </w:r>
      <w:r w:rsidRPr="00F75D72">
        <w:rPr>
          <w:rFonts w:cstheme="minorHAnsi"/>
        </w:rPr>
        <w:t xml:space="preserve"> including not knowing when their detention will end, not being able to communicate with their family or anyone outside the camp, not being able to speak in their native tongue, living under the constant threat of violence, and being made to see and hear other detainees being tortured or otherwise ill-treated.</w:t>
      </w:r>
      <w:r w:rsidR="00F75D72" w:rsidRPr="00F75D72">
        <w:rPr>
          <w:rFonts w:cstheme="minorHAnsi"/>
        </w:rPr>
        <w:t xml:space="preserve"> </w:t>
      </w:r>
      <w:r w:rsidRPr="00F75D72">
        <w:rPr>
          <w:rFonts w:cstheme="minorHAnsi"/>
        </w:rPr>
        <w:t>The camps are designed to ensure that these types of torture and other ill-treatment are an inescapable aspect of daily life for every detainee.</w:t>
      </w:r>
      <w:r w:rsidR="00F75D72" w:rsidRPr="00F75D72">
        <w:rPr>
          <w:rFonts w:cstheme="minorHAnsi"/>
        </w:rPr>
        <w:t xml:space="preserve"> </w:t>
      </w:r>
    </w:p>
    <w:p w14:paraId="01B082FC" w14:textId="529D7D18" w:rsidR="00FA40A9" w:rsidRPr="00FA40A9" w:rsidRDefault="00FA40A9" w:rsidP="00FA40A9">
      <w:pPr>
        <w:spacing w:line="240" w:lineRule="auto"/>
        <w:jc w:val="both"/>
      </w:pPr>
      <w:r w:rsidRPr="00F75D72">
        <w:t xml:space="preserve">The </w:t>
      </w:r>
      <w:r>
        <w:t xml:space="preserve">second category </w:t>
      </w:r>
      <w:r w:rsidRPr="00F75D72">
        <w:t>includes physical torture and ill-treatment that occurs during interrogations or as punishment for misbehaviour</w:t>
      </w:r>
      <w:r>
        <w:t>. This type of treatment</w:t>
      </w:r>
      <w:r w:rsidRPr="00F75D72">
        <w:t xml:space="preserve"> commonly includes beatings, electric shocks, solitary confinement, deprivation of food and water, exposure to cold, and the prolonged use of restraints, such as tiger chai</w:t>
      </w:r>
      <w:r>
        <w:t>r</w:t>
      </w:r>
      <w:r w:rsidRPr="00F75D72">
        <w:t>s.</w:t>
      </w:r>
      <w:r>
        <w:t xml:space="preserve"> </w:t>
      </w:r>
    </w:p>
    <w:p w14:paraId="70F89597" w14:textId="1E826C75" w:rsidR="008B59BE" w:rsidRPr="00F75D72" w:rsidRDefault="008B59BE" w:rsidP="00FA40A9">
      <w:pPr>
        <w:spacing w:line="240" w:lineRule="auto"/>
        <w:jc w:val="both"/>
        <w:rPr>
          <w:rFonts w:cstheme="minorHAnsi"/>
        </w:rPr>
      </w:pPr>
      <w:r w:rsidRPr="00F75D72">
        <w:rPr>
          <w:rFonts w:cstheme="minorHAnsi"/>
        </w:rPr>
        <w:t xml:space="preserve">The instances of torture and other ill-treatment documented below (and in </w:t>
      </w:r>
      <w:r w:rsidR="00FA40A9">
        <w:rPr>
          <w:rFonts w:cstheme="minorHAnsi"/>
        </w:rPr>
        <w:t>Chapter 5</w:t>
      </w:r>
      <w:r w:rsidRPr="00F75D72">
        <w:rPr>
          <w:rFonts w:cstheme="minorHAnsi"/>
        </w:rPr>
        <w:t>) are violations of international law. Moreover, collectively, the acts constitute the crime against humanity of torture (for more on crimes against humanity</w:t>
      </w:r>
      <w:r w:rsidR="009D40AC">
        <w:rPr>
          <w:rFonts w:cstheme="minorHAnsi"/>
        </w:rPr>
        <w:t>,</w:t>
      </w:r>
      <w:r w:rsidRPr="00F75D72">
        <w:rPr>
          <w:rFonts w:cstheme="minorHAnsi"/>
        </w:rPr>
        <w:t xml:space="preserve"> see </w:t>
      </w:r>
      <w:r w:rsidR="00FA40A9">
        <w:rPr>
          <w:rFonts w:cstheme="minorHAnsi"/>
        </w:rPr>
        <w:t>Chapter 10</w:t>
      </w:r>
      <w:r w:rsidRPr="00F75D72">
        <w:rPr>
          <w:rFonts w:cstheme="minorHAnsi"/>
        </w:rPr>
        <w:t>).</w:t>
      </w:r>
      <w:r w:rsidRPr="00F75D72">
        <w:rPr>
          <w:rFonts w:cstheme="minorHAnsi"/>
          <w:vertAlign w:val="superscript"/>
        </w:rPr>
        <w:footnoteReference w:id="346"/>
      </w:r>
    </w:p>
    <w:p w14:paraId="0B8FA4D7" w14:textId="77777777" w:rsidR="008B59BE" w:rsidRPr="00F75D72" w:rsidRDefault="008B59BE" w:rsidP="008B59BE"/>
    <w:p w14:paraId="20B37DA3" w14:textId="77777777" w:rsidR="008B59BE" w:rsidRPr="00F75D72" w:rsidRDefault="008B59BE" w:rsidP="008B59BE">
      <w:pPr>
        <w:spacing w:before="120" w:after="0" w:line="240" w:lineRule="auto"/>
        <w:jc w:val="both"/>
        <w:rPr>
          <w:rFonts w:cstheme="minorHAnsi"/>
        </w:rPr>
      </w:pPr>
      <w:r w:rsidRPr="00F75D72">
        <w:rPr>
          <w:rFonts w:cstheme="minorHAnsi"/>
          <w:highlight w:val="yellow"/>
        </w:rPr>
        <w:t>[START TEXT BOX]</w:t>
      </w:r>
    </w:p>
    <w:p w14:paraId="20E78C2A" w14:textId="2BE4FE10" w:rsidR="008B59BE" w:rsidRPr="00F75D72" w:rsidRDefault="002F67ED" w:rsidP="008B59BE">
      <w:pPr>
        <w:pStyle w:val="Heading2"/>
        <w:spacing w:line="240" w:lineRule="auto"/>
      </w:pPr>
      <w:bookmarkStart w:id="110" w:name="_Toc63892265"/>
      <w:bookmarkStart w:id="111" w:name="_Toc66643150"/>
      <w:r w:rsidRPr="00F75D72">
        <w:t xml:space="preserve">LEGAL </w:t>
      </w:r>
      <w:r w:rsidR="003D2374" w:rsidRPr="00F75D72">
        <w:t xml:space="preserve">TEXT BOX </w:t>
      </w:r>
      <w:commentRangeStart w:id="112"/>
      <w:commentRangeStart w:id="113"/>
      <w:commentRangeStart w:id="114"/>
      <w:r w:rsidR="008B59BE" w:rsidRPr="00F75D72">
        <w:t>Torture and other ill-treatment under international law</w:t>
      </w:r>
      <w:bookmarkEnd w:id="110"/>
      <w:commentRangeEnd w:id="112"/>
      <w:r w:rsidR="008B59BE" w:rsidRPr="00F75D72">
        <w:rPr>
          <w:rStyle w:val="CommentReference"/>
          <w:rFonts w:asciiTheme="minorHAnsi" w:eastAsiaTheme="minorHAnsi" w:hAnsiTheme="minorHAnsi" w:cstheme="minorBidi"/>
          <w:color w:val="auto"/>
        </w:rPr>
        <w:commentReference w:id="112"/>
      </w:r>
      <w:commentRangeEnd w:id="113"/>
      <w:r w:rsidR="008B59BE" w:rsidRPr="00F75D72">
        <w:rPr>
          <w:rStyle w:val="CommentReference"/>
          <w:rFonts w:asciiTheme="minorHAnsi" w:eastAsiaTheme="minorHAnsi" w:hAnsiTheme="minorHAnsi" w:cstheme="minorBidi"/>
          <w:color w:val="auto"/>
        </w:rPr>
        <w:commentReference w:id="113"/>
      </w:r>
      <w:commentRangeEnd w:id="114"/>
      <w:r w:rsidR="008B59BE" w:rsidRPr="00F75D72">
        <w:rPr>
          <w:rStyle w:val="CommentReference"/>
          <w:rFonts w:asciiTheme="minorHAnsi" w:eastAsia="SimSun" w:hAnsiTheme="minorHAnsi" w:cstheme="minorBidi"/>
          <w:color w:val="auto"/>
        </w:rPr>
        <w:commentReference w:id="114"/>
      </w:r>
      <w:bookmarkEnd w:id="111"/>
    </w:p>
    <w:p w14:paraId="6DF8F8B4" w14:textId="6B51D16E" w:rsidR="008B59BE" w:rsidRPr="00F75D72" w:rsidRDefault="008B59BE" w:rsidP="00FA40A9">
      <w:pPr>
        <w:spacing w:line="240" w:lineRule="auto"/>
        <w:jc w:val="both"/>
        <w:rPr>
          <w:rFonts w:cstheme="minorHAnsi"/>
        </w:rPr>
      </w:pPr>
      <w:r w:rsidRPr="00F75D72">
        <w:rPr>
          <w:rFonts w:cstheme="minorHAnsi"/>
        </w:rPr>
        <w:t>States have a legal obligation to treat people in detention humanely and with dignity.</w:t>
      </w:r>
      <w:r w:rsidRPr="00F75D72">
        <w:rPr>
          <w:rStyle w:val="FootnoteReference"/>
          <w:rFonts w:cstheme="minorHAnsi"/>
        </w:rPr>
        <w:footnoteReference w:id="347"/>
      </w:r>
      <w:r w:rsidRPr="00F75D72">
        <w:rPr>
          <w:rFonts w:cstheme="minorHAnsi"/>
        </w:rPr>
        <w:t xml:space="preserve"> Under international law, torture and other cruel, inhuman, or degrading treatment or punishment are absolutely prohibited and cannot be justified under an</w:t>
      </w:r>
      <w:r w:rsidR="00DE2176">
        <w:rPr>
          <w:rFonts w:cstheme="minorHAnsi"/>
        </w:rPr>
        <w:t>y</w:t>
      </w:r>
      <w:r w:rsidRPr="00F75D72">
        <w:rPr>
          <w:rFonts w:cstheme="minorHAnsi"/>
        </w:rPr>
        <w:t xml:space="preserve"> circumstances whatsoever. The prohibition, enshrined in Article 5 of the Universal Declaration of Human Rights, has become a rule of customary international law, which is binding on states even if they have not ratified the relevant human rights treaties. It is also a peremptory norm, a </w:t>
      </w:r>
      <w:r w:rsidRPr="000F626E">
        <w:rPr>
          <w:rFonts w:cstheme="minorHAnsi"/>
          <w:i/>
        </w:rPr>
        <w:t>jus cogens</w:t>
      </w:r>
      <w:r w:rsidRPr="00F75D72">
        <w:rPr>
          <w:rFonts w:cstheme="minorHAnsi"/>
        </w:rPr>
        <w:t xml:space="preserve"> rule, with no reservations or derogations permitted.</w:t>
      </w:r>
      <w:r w:rsidRPr="00F75D72">
        <w:rPr>
          <w:rStyle w:val="FootnoteReference"/>
          <w:rFonts w:cstheme="minorHAnsi"/>
        </w:rPr>
        <w:footnoteReference w:id="348"/>
      </w:r>
    </w:p>
    <w:p w14:paraId="6A60D49D" w14:textId="267F828C" w:rsidR="00DE2176" w:rsidRDefault="008B59BE" w:rsidP="00FA40A9">
      <w:pPr>
        <w:spacing w:line="240" w:lineRule="auto"/>
        <w:jc w:val="both"/>
        <w:rPr>
          <w:rFonts w:cstheme="minorHAnsi"/>
        </w:rPr>
      </w:pPr>
      <w:r w:rsidRPr="00F75D72">
        <w:rPr>
          <w:rFonts w:cstheme="minorHAnsi"/>
        </w:rPr>
        <w:t xml:space="preserve">The UN Convention against Torture and Other Cruel, Inhuman or Degrading Treatment or </w:t>
      </w:r>
      <w:r w:rsidR="00DE2176">
        <w:rPr>
          <w:rFonts w:cstheme="minorHAnsi"/>
        </w:rPr>
        <w:t>P</w:t>
      </w:r>
      <w:r w:rsidRPr="00F75D72">
        <w:rPr>
          <w:rFonts w:cstheme="minorHAnsi"/>
        </w:rPr>
        <w:t>unishment – which the Republic of China has ratified</w:t>
      </w:r>
      <w:r w:rsidRPr="00F75D72">
        <w:rPr>
          <w:rStyle w:val="FootnoteReference"/>
          <w:rFonts w:cstheme="minorHAnsi"/>
        </w:rPr>
        <w:footnoteReference w:id="349"/>
      </w:r>
      <w:r w:rsidRPr="00F75D72">
        <w:rPr>
          <w:rFonts w:cstheme="minorHAnsi"/>
        </w:rPr>
        <w:t xml:space="preserve"> </w:t>
      </w:r>
      <w:r w:rsidR="00DE2176">
        <w:rPr>
          <w:rFonts w:cstheme="minorHAnsi"/>
        </w:rPr>
        <w:t>–</w:t>
      </w:r>
      <w:r w:rsidRPr="00F75D72">
        <w:rPr>
          <w:rFonts w:cstheme="minorHAnsi"/>
        </w:rPr>
        <w:t xml:space="preserve"> defines torture as </w:t>
      </w:r>
    </w:p>
    <w:p w14:paraId="0369FC3E" w14:textId="1FC978F5" w:rsidR="008B59BE" w:rsidRPr="00F75D72" w:rsidRDefault="008B59BE" w:rsidP="00FA40A9">
      <w:pPr>
        <w:spacing w:line="240" w:lineRule="auto"/>
        <w:jc w:val="both"/>
        <w:rPr>
          <w:rFonts w:cstheme="minorHAnsi"/>
        </w:rPr>
      </w:pPr>
      <w:r w:rsidRPr="00F75D72">
        <w:rPr>
          <w:rFonts w:cstheme="minorHAnsi"/>
        </w:rPr>
        <w:t>“</w:t>
      </w:r>
      <w:r w:rsidRPr="00F75D72">
        <w:rPr>
          <w:rFonts w:cstheme="minorHAnsi"/>
          <w:color w:val="000000"/>
          <w:shd w:val="clear" w:color="auto" w:fill="FFFFFF"/>
        </w:rPr>
        <w:t>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w:t>
      </w:r>
      <w:r w:rsidRPr="00F75D72">
        <w:rPr>
          <w:rStyle w:val="FootnoteReference"/>
          <w:rFonts w:cstheme="minorHAnsi"/>
          <w:color w:val="000000"/>
          <w:shd w:val="clear" w:color="auto" w:fill="FFFFFF"/>
        </w:rPr>
        <w:footnoteReference w:id="350"/>
      </w:r>
    </w:p>
    <w:p w14:paraId="13FE8AE7" w14:textId="2272AC54" w:rsidR="008B59BE" w:rsidRPr="00F75D72" w:rsidRDefault="008B59BE" w:rsidP="00FA40A9">
      <w:pPr>
        <w:tabs>
          <w:tab w:val="left" w:pos="2445"/>
        </w:tabs>
        <w:spacing w:line="240" w:lineRule="auto"/>
        <w:jc w:val="both"/>
      </w:pPr>
      <w:r w:rsidRPr="00F75D72">
        <w:lastRenderedPageBreak/>
        <w:t>The use of force again</w:t>
      </w:r>
      <w:r w:rsidR="00DE2176">
        <w:t>st</w:t>
      </w:r>
      <w:r w:rsidRPr="00F75D72">
        <w:t xml:space="preserve"> detainees is strictly limited under international law. Prohibited interrogation techniques include stress positions.</w:t>
      </w:r>
      <w:r w:rsidRPr="00F75D72">
        <w:rPr>
          <w:rStyle w:val="FootnoteReference"/>
        </w:rPr>
        <w:footnoteReference w:id="351"/>
      </w:r>
      <w:r w:rsidRPr="00F75D72">
        <w:t xml:space="preserve"> Blindfolding and hooding should also be prohibited, as should prolonged sleep deprivation, threats</w:t>
      </w:r>
      <w:r w:rsidR="00DE2176">
        <w:t xml:space="preserve"> (</w:t>
      </w:r>
      <w:r w:rsidRPr="00F75D72">
        <w:t>including threats of torture and death threats</w:t>
      </w:r>
      <w:r w:rsidR="00DE2176">
        <w:t>)</w:t>
      </w:r>
      <w:r w:rsidRPr="00F75D72">
        <w:t xml:space="preserve">, using cold air to chill the detainee, electrocution, </w:t>
      </w:r>
      <w:r w:rsidR="00DE2176">
        <w:t xml:space="preserve">and </w:t>
      </w:r>
      <w:r w:rsidRPr="00F75D72">
        <w:t>beating.</w:t>
      </w:r>
      <w:r w:rsidRPr="00F75D72">
        <w:rPr>
          <w:rStyle w:val="FootnoteReference"/>
        </w:rPr>
        <w:footnoteReference w:id="352"/>
      </w:r>
      <w:r w:rsidRPr="00F75D72">
        <w:t xml:space="preserve"> Other forms of coercion include interrogation techniques designed to offend personal, cultural</w:t>
      </w:r>
      <w:r w:rsidR="00DE2176">
        <w:t>,</w:t>
      </w:r>
      <w:r w:rsidRPr="00F75D72">
        <w:t xml:space="preserve"> or religious sensitivities.</w:t>
      </w:r>
      <w:r w:rsidRPr="00F75D72">
        <w:rPr>
          <w:rStyle w:val="FootnoteReference"/>
        </w:rPr>
        <w:footnoteReference w:id="353"/>
      </w:r>
      <w:r w:rsidRPr="00F75D72">
        <w:t xml:space="preserve"> Prolonged incommunicado detention and secret detention violate the prohibition against torture or other ill-treatment and are therefore forms of prohibited coercion.</w:t>
      </w:r>
      <w:r w:rsidRPr="00F75D72">
        <w:rPr>
          <w:rStyle w:val="FootnoteReference"/>
        </w:rPr>
        <w:footnoteReference w:id="354"/>
      </w:r>
      <w:r w:rsidRPr="00F75D72">
        <w:t xml:space="preserve"> Other techniques that may violate the rights of detainees include withholding clothing or hygien</w:t>
      </w:r>
      <w:r w:rsidR="00DE2176">
        <w:t>e</w:t>
      </w:r>
      <w:r w:rsidRPr="00F75D72">
        <w:t xml:space="preserve"> products, permanently keeping lights on in the cell, and sensory deprivation.</w:t>
      </w:r>
      <w:r w:rsidRPr="00F75D72">
        <w:rPr>
          <w:rStyle w:val="FootnoteReference"/>
        </w:rPr>
        <w:footnoteReference w:id="355"/>
      </w:r>
      <w:r w:rsidRPr="00F75D72">
        <w:t xml:space="preserve"> </w:t>
      </w:r>
    </w:p>
    <w:p w14:paraId="2723721F" w14:textId="47C7A3B8" w:rsidR="008B59BE" w:rsidRPr="00F75D72" w:rsidRDefault="008B59BE" w:rsidP="00FA40A9">
      <w:pPr>
        <w:spacing w:line="240" w:lineRule="auto"/>
        <w:jc w:val="both"/>
      </w:pPr>
      <w:r w:rsidRPr="00F75D72">
        <w:t xml:space="preserve">The UN Standard Minimum Rules for the Treatment of Prisoners provide that instruments of restraint should be used </w:t>
      </w:r>
      <w:r w:rsidR="00DE2176" w:rsidRPr="00F75D72">
        <w:t xml:space="preserve">only </w:t>
      </w:r>
      <w:r w:rsidRPr="00F75D72">
        <w:t>as strictly necessary to prevent risk of harm to individuals or others, and they are not to be used for punishment.</w:t>
      </w:r>
      <w:r w:rsidRPr="00F75D72">
        <w:rPr>
          <w:rStyle w:val="FootnoteReference"/>
        </w:rPr>
        <w:footnoteReference w:id="356"/>
      </w:r>
      <w:r w:rsidRPr="00F75D72">
        <w:t xml:space="preserve"> International standards prohibit the use of chains or irons, and regulate the use of other restraints, such as handcuffs and strait-jackets</w:t>
      </w:r>
      <w:r w:rsidR="00DE2176">
        <w:t>.</w:t>
      </w:r>
      <w:r w:rsidRPr="00F75D72">
        <w:rPr>
          <w:rStyle w:val="FootnoteReference"/>
        </w:rPr>
        <w:footnoteReference w:id="357"/>
      </w:r>
      <w:r w:rsidRPr="00F75D72">
        <w:t xml:space="preserve"> Permitted instruments and methods of restraint may be used only when necessary and proportionate; they must not be applied for longer than strictly necessary and must never be used as a punishment.</w:t>
      </w:r>
      <w:r w:rsidRPr="00F75D72">
        <w:rPr>
          <w:rStyle w:val="FootnoteReference"/>
        </w:rPr>
        <w:footnoteReference w:id="358"/>
      </w:r>
    </w:p>
    <w:p w14:paraId="15DDDD91" w14:textId="26D49DA6" w:rsidR="008B59BE" w:rsidRPr="00F75D72" w:rsidRDefault="008B59BE" w:rsidP="00FA40A9">
      <w:pPr>
        <w:spacing w:line="240" w:lineRule="auto"/>
        <w:jc w:val="both"/>
        <w:rPr>
          <w:rFonts w:cstheme="minorHAnsi"/>
        </w:rPr>
      </w:pPr>
      <w:r w:rsidRPr="00F75D72">
        <w:rPr>
          <w:rFonts w:cstheme="minorHAnsi"/>
        </w:rPr>
        <w:t>Psychological or mental harm can constitute torture.</w:t>
      </w:r>
      <w:r w:rsidRPr="00F75D72">
        <w:rPr>
          <w:rStyle w:val="FootnoteReference"/>
          <w:rFonts w:cstheme="minorHAnsi"/>
          <w:i/>
          <w:iCs/>
          <w:color w:val="000000"/>
          <w:shd w:val="clear" w:color="auto" w:fill="FFFFFF"/>
        </w:rPr>
        <w:t xml:space="preserve"> </w:t>
      </w:r>
      <w:r w:rsidRPr="00F75D72">
        <w:rPr>
          <w:rStyle w:val="FootnoteReference"/>
          <w:rFonts w:cstheme="minorHAnsi"/>
          <w:i/>
          <w:iCs/>
          <w:color w:val="000000"/>
          <w:shd w:val="clear" w:color="auto" w:fill="FFFFFF"/>
        </w:rPr>
        <w:footnoteReference w:id="359"/>
      </w:r>
      <w:r w:rsidRPr="00F75D72">
        <w:rPr>
          <w:rFonts w:cstheme="minorHAnsi"/>
          <w:i/>
          <w:iCs/>
          <w:color w:val="000000"/>
          <w:shd w:val="clear" w:color="auto" w:fill="FFFFFF"/>
        </w:rPr>
        <w:t xml:space="preserve"> </w:t>
      </w:r>
      <w:r w:rsidRPr="00F75D72">
        <w:rPr>
          <w:rFonts w:cstheme="minorHAnsi"/>
          <w:iCs/>
          <w:color w:val="000000"/>
          <w:shd w:val="clear" w:color="auto" w:fill="FFFFFF"/>
        </w:rPr>
        <w:t>Courts have recognized that there is no necessary physical element to torture.</w:t>
      </w:r>
      <w:r w:rsidRPr="00F75D72">
        <w:rPr>
          <w:rStyle w:val="FootnoteReference"/>
          <w:rFonts w:cstheme="minorHAnsi"/>
          <w:iCs/>
          <w:color w:val="000000"/>
          <w:shd w:val="clear" w:color="auto" w:fill="FFFFFF"/>
        </w:rPr>
        <w:footnoteReference w:id="360"/>
      </w:r>
      <w:r w:rsidRPr="00F75D72">
        <w:rPr>
          <w:rFonts w:cstheme="minorHAnsi"/>
        </w:rPr>
        <w:t xml:space="preserve"> Psychological torture can include isolation, threats, humiliation, sleep deprivation, exposure to light, intimidation</w:t>
      </w:r>
      <w:r w:rsidR="008C1114">
        <w:rPr>
          <w:rFonts w:cstheme="minorHAnsi"/>
        </w:rPr>
        <w:t>,</w:t>
      </w:r>
      <w:r w:rsidRPr="00F75D72">
        <w:rPr>
          <w:rFonts w:cstheme="minorHAnsi"/>
        </w:rPr>
        <w:t xml:space="preserve"> deprivation of communication,</w:t>
      </w:r>
      <w:r w:rsidR="00F75D72" w:rsidRPr="00F75D72">
        <w:rPr>
          <w:rFonts w:cstheme="minorHAnsi"/>
        </w:rPr>
        <w:t xml:space="preserve"> </w:t>
      </w:r>
      <w:r w:rsidRPr="00F75D72">
        <w:rPr>
          <w:rFonts w:cstheme="minorHAnsi"/>
        </w:rPr>
        <w:t xml:space="preserve">exposure to cold, </w:t>
      </w:r>
      <w:r w:rsidR="000F626E">
        <w:rPr>
          <w:rFonts w:cstheme="minorHAnsi"/>
        </w:rPr>
        <w:t xml:space="preserve">a restrictive visiting schedule, and </w:t>
      </w:r>
      <w:r w:rsidRPr="00F75D72">
        <w:rPr>
          <w:rFonts w:cstheme="minorHAnsi"/>
        </w:rPr>
        <w:t>witnessing others being tortured</w:t>
      </w:r>
      <w:r w:rsidR="000F626E">
        <w:rPr>
          <w:rFonts w:cstheme="minorHAnsi"/>
        </w:rPr>
        <w:t>.</w:t>
      </w:r>
      <w:r w:rsidRPr="00F75D72">
        <w:rPr>
          <w:rStyle w:val="FootnoteReference"/>
          <w:rFonts w:cstheme="minorHAnsi"/>
        </w:rPr>
        <w:footnoteReference w:id="361"/>
      </w:r>
      <w:r w:rsidRPr="00F75D72">
        <w:rPr>
          <w:rFonts w:cstheme="minorHAnsi"/>
        </w:rPr>
        <w:t xml:space="preserve"> Attempts to destroy </w:t>
      </w:r>
      <w:r w:rsidR="008C1114">
        <w:rPr>
          <w:rFonts w:cstheme="minorHAnsi"/>
        </w:rPr>
        <w:t>a detainee’s</w:t>
      </w:r>
      <w:r w:rsidR="008C1114" w:rsidRPr="00F75D72">
        <w:rPr>
          <w:rFonts w:cstheme="minorHAnsi"/>
        </w:rPr>
        <w:t xml:space="preserve"> </w:t>
      </w:r>
      <w:r w:rsidR="000F626E">
        <w:rPr>
          <w:rFonts w:cstheme="minorHAnsi"/>
        </w:rPr>
        <w:t>sense of self</w:t>
      </w:r>
      <w:r w:rsidRPr="00F75D72">
        <w:rPr>
          <w:rFonts w:cstheme="minorHAnsi"/>
        </w:rPr>
        <w:t xml:space="preserve"> by removing control over their environment (i.e.</w:t>
      </w:r>
      <w:r w:rsidR="008C1114">
        <w:rPr>
          <w:rFonts w:cstheme="minorHAnsi"/>
        </w:rPr>
        <w:t>,</w:t>
      </w:r>
      <w:r w:rsidRPr="00F75D72">
        <w:rPr>
          <w:rFonts w:cstheme="minorHAnsi"/>
        </w:rPr>
        <w:t xml:space="preserve"> </w:t>
      </w:r>
      <w:r w:rsidR="008C1114">
        <w:rPr>
          <w:rFonts w:cstheme="minorHAnsi"/>
        </w:rPr>
        <w:t>l</w:t>
      </w:r>
      <w:r w:rsidRPr="00F75D72">
        <w:rPr>
          <w:rFonts w:cstheme="minorHAnsi"/>
        </w:rPr>
        <w:t xml:space="preserve">earned helplessness) </w:t>
      </w:r>
      <w:r w:rsidR="008C1114">
        <w:rPr>
          <w:rFonts w:cstheme="minorHAnsi"/>
        </w:rPr>
        <w:t xml:space="preserve">is </w:t>
      </w:r>
      <w:r w:rsidRPr="00F75D72">
        <w:rPr>
          <w:rFonts w:cstheme="minorHAnsi"/>
        </w:rPr>
        <w:t>also torture.</w:t>
      </w:r>
      <w:r w:rsidRPr="00F75D72">
        <w:rPr>
          <w:rStyle w:val="FootnoteReference"/>
          <w:rFonts w:cstheme="minorHAnsi"/>
        </w:rPr>
        <w:footnoteReference w:id="362"/>
      </w:r>
    </w:p>
    <w:p w14:paraId="7B89B008" w14:textId="77777777" w:rsidR="008B59BE" w:rsidRPr="00F75D72" w:rsidRDefault="008B59BE" w:rsidP="008B59BE">
      <w:pPr>
        <w:pStyle w:val="NoSpacing"/>
      </w:pPr>
      <w:r w:rsidRPr="00F75D72">
        <w:rPr>
          <w:highlight w:val="yellow"/>
        </w:rPr>
        <w:t>[END TEXT BOX]</w:t>
      </w:r>
    </w:p>
    <w:p w14:paraId="6C331120" w14:textId="77777777" w:rsidR="008B59BE" w:rsidRPr="00F75D72" w:rsidRDefault="008B59BE" w:rsidP="008B59BE">
      <w:pPr>
        <w:pStyle w:val="Heading2"/>
        <w:rPr>
          <w:shd w:val="clear" w:color="auto" w:fill="FFFFFF"/>
        </w:rPr>
      </w:pPr>
    </w:p>
    <w:p w14:paraId="7E24D9F4" w14:textId="204E6575" w:rsidR="008B59BE" w:rsidRPr="00F75D72" w:rsidRDefault="008B59BE" w:rsidP="003D2374">
      <w:pPr>
        <w:pStyle w:val="Heading2"/>
      </w:pPr>
      <w:bookmarkStart w:id="115" w:name="_Toc66643151"/>
      <w:r w:rsidRPr="00F75D72">
        <w:t>7.1</w:t>
      </w:r>
      <w:r w:rsidR="00EF0F81" w:rsidRPr="00F75D72">
        <w:t>.1</w:t>
      </w:r>
      <w:r w:rsidRPr="00F75D72">
        <w:t xml:space="preserve"> Torture and other ill-treatment during interrogations and as punishment</w:t>
      </w:r>
      <w:bookmarkEnd w:id="115"/>
      <w:r w:rsidRPr="00F75D72">
        <w:t xml:space="preserve"> </w:t>
      </w:r>
    </w:p>
    <w:p w14:paraId="66CA640B" w14:textId="6F62C34F"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Amnesty International interviewed XX women and XX men who were tortured or subjected to other ill-treatment during interrogations or punishments in internment camps in Xinjiang between 2017 and 2019. Amnesty also interviewed XX woman and XX men who either witnessed the torture or other ill-treatment of other detainees, or spoke with other detainees – usually their cellmates – who informed them that they had been tortured or otherwise ill-treated during interrogations or as punishment. </w:t>
      </w:r>
    </w:p>
    <w:p w14:paraId="7D6CE451" w14:textId="12493DAE"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Torture methods included beatings, electric shocks, stress position, the unlawful use of restraints </w:t>
      </w:r>
      <w:r w:rsidR="008C1114">
        <w:rPr>
          <w:rFonts w:asciiTheme="minorHAnsi" w:hAnsiTheme="minorHAnsi" w:cstheme="minorHAnsi"/>
          <w:lang w:val="en-GB"/>
        </w:rPr>
        <w:t>(</w:t>
      </w:r>
      <w:r w:rsidRPr="00F75D72">
        <w:rPr>
          <w:rFonts w:asciiTheme="minorHAnsi" w:hAnsiTheme="minorHAnsi" w:cstheme="minorHAnsi"/>
          <w:lang w:val="en-GB"/>
        </w:rPr>
        <w:t xml:space="preserve">including being locked </w:t>
      </w:r>
      <w:r w:rsidR="008C1114">
        <w:rPr>
          <w:rFonts w:asciiTheme="minorHAnsi" w:hAnsiTheme="minorHAnsi" w:cstheme="minorHAnsi"/>
          <w:lang w:val="en-GB"/>
        </w:rPr>
        <w:t>in</w:t>
      </w:r>
      <w:r w:rsidRPr="00F75D72">
        <w:rPr>
          <w:rFonts w:asciiTheme="minorHAnsi" w:hAnsiTheme="minorHAnsi" w:cstheme="minorHAnsi"/>
          <w:lang w:val="en-GB"/>
        </w:rPr>
        <w:t xml:space="preserve"> a tiger chair</w:t>
      </w:r>
      <w:r w:rsidR="008C1114">
        <w:rPr>
          <w:rFonts w:asciiTheme="minorHAnsi" w:hAnsiTheme="minorHAnsi" w:cstheme="minorHAnsi"/>
          <w:lang w:val="en-GB"/>
        </w:rPr>
        <w:t>)</w:t>
      </w:r>
      <w:r w:rsidRPr="00F75D72">
        <w:rPr>
          <w:rFonts w:asciiTheme="minorHAnsi" w:hAnsiTheme="minorHAnsi" w:cstheme="minorHAnsi"/>
          <w:lang w:val="en-GB"/>
        </w:rPr>
        <w:t>, sleep deprivation, being hung from the wall,</w:t>
      </w:r>
      <w:r w:rsidRPr="00F75D72">
        <w:rPr>
          <w:rFonts w:asciiTheme="minorHAnsi" w:hAnsiTheme="minorHAnsi" w:cstheme="minorHAnsi"/>
          <w:vertAlign w:val="superscript"/>
          <w:lang w:val="en-GB"/>
        </w:rPr>
        <w:footnoteReference w:id="363"/>
      </w:r>
      <w:r w:rsidRPr="00F75D72">
        <w:rPr>
          <w:rFonts w:asciiTheme="minorHAnsi" w:hAnsiTheme="minorHAnsi" w:cstheme="minorHAnsi"/>
          <w:lang w:val="en-GB"/>
        </w:rPr>
        <w:t xml:space="preserve"> and being </w:t>
      </w:r>
      <w:r w:rsidRPr="00F75D72">
        <w:rPr>
          <w:rFonts w:asciiTheme="minorHAnsi" w:hAnsiTheme="minorHAnsi" w:cstheme="minorHAnsi"/>
          <w:lang w:val="en-GB"/>
        </w:rPr>
        <w:lastRenderedPageBreak/>
        <w:t>subjected to extremely cold temperatures.</w:t>
      </w:r>
      <w:r w:rsidRPr="00F75D72">
        <w:rPr>
          <w:rFonts w:asciiTheme="minorHAnsi" w:hAnsiTheme="minorHAnsi" w:cstheme="minorHAnsi"/>
          <w:vertAlign w:val="superscript"/>
          <w:lang w:val="en-GB"/>
        </w:rPr>
        <w:footnoteReference w:id="364"/>
      </w:r>
      <w:r w:rsidRPr="00F75D72">
        <w:rPr>
          <w:rFonts w:asciiTheme="minorHAnsi" w:hAnsiTheme="minorHAnsi" w:cstheme="minorHAnsi"/>
          <w:lang w:val="en-GB"/>
        </w:rPr>
        <w:t xml:space="preserve"> Amnesty International documented one account of a killing in an internment camp caused by torture.</w:t>
      </w:r>
      <w:r w:rsidRPr="00F75D72">
        <w:rPr>
          <w:rFonts w:asciiTheme="minorHAnsi" w:hAnsiTheme="minorHAnsi" w:cstheme="minorHAnsi"/>
          <w:vertAlign w:val="superscript"/>
          <w:lang w:val="en-GB"/>
        </w:rPr>
        <w:footnoteReference w:id="365"/>
      </w:r>
      <w:r w:rsidRPr="00F75D72">
        <w:rPr>
          <w:rFonts w:asciiTheme="minorHAnsi" w:hAnsiTheme="minorHAnsi" w:cstheme="minorHAnsi"/>
          <w:lang w:val="en-GB"/>
        </w:rPr>
        <w:t xml:space="preserve"> </w:t>
      </w:r>
    </w:p>
    <w:p w14:paraId="557FEDF6" w14:textId="6D1C06EB"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Survivors and witnesses described a broadly consistent pattern of treatment of detainees by Chinese security forces. Some of this </w:t>
      </w:r>
      <w:r w:rsidR="008C1114">
        <w:rPr>
          <w:rFonts w:asciiTheme="minorHAnsi" w:hAnsiTheme="minorHAnsi" w:cstheme="minorHAnsi"/>
          <w:lang w:val="en-GB"/>
        </w:rPr>
        <w:t xml:space="preserve">treatment </w:t>
      </w:r>
      <w:r w:rsidRPr="00F75D72">
        <w:rPr>
          <w:rFonts w:asciiTheme="minorHAnsi" w:hAnsiTheme="minorHAnsi" w:cstheme="minorHAnsi"/>
          <w:lang w:val="en-GB"/>
        </w:rPr>
        <w:t xml:space="preserve">reflects patterns of torture and other ill-treatment that Chinese security forces </w:t>
      </w:r>
      <w:r w:rsidR="008C1114">
        <w:rPr>
          <w:rFonts w:asciiTheme="minorHAnsi" w:hAnsiTheme="minorHAnsi" w:cstheme="minorHAnsi"/>
          <w:lang w:val="en-GB"/>
        </w:rPr>
        <w:t xml:space="preserve">have carried out </w:t>
      </w:r>
      <w:r w:rsidRPr="00F75D72">
        <w:rPr>
          <w:rFonts w:asciiTheme="minorHAnsi" w:hAnsiTheme="minorHAnsi" w:cstheme="minorHAnsi"/>
          <w:lang w:val="en-GB"/>
        </w:rPr>
        <w:t>in Xinjiang and other parts of China for decades.</w:t>
      </w:r>
      <w:r w:rsidRPr="00F75D72">
        <w:rPr>
          <w:rFonts w:asciiTheme="minorHAnsi" w:hAnsiTheme="minorHAnsi" w:cstheme="minorHAnsi"/>
          <w:vertAlign w:val="superscript"/>
          <w:lang w:val="en-GB"/>
        </w:rPr>
        <w:footnoteReference w:id="366"/>
      </w:r>
      <w:r w:rsidRPr="00F75D72">
        <w:rPr>
          <w:rFonts w:asciiTheme="minorHAnsi" w:hAnsiTheme="minorHAnsi" w:cstheme="minorHAnsi"/>
          <w:lang w:val="en-GB"/>
        </w:rPr>
        <w:t xml:space="preserve"> According to survivors, the torture and other ill-treatment was carried out both by camp guards and by members of Guobao</w:t>
      </w:r>
      <w:r w:rsidR="008C1114">
        <w:rPr>
          <w:rFonts w:asciiTheme="minorHAnsi" w:hAnsiTheme="minorHAnsi" w:cstheme="minorHAnsi"/>
          <w:lang w:val="en-GB"/>
        </w:rPr>
        <w:t>,</w:t>
      </w:r>
      <w:r w:rsidRPr="00F75D72">
        <w:rPr>
          <w:rFonts w:asciiTheme="minorHAnsi" w:hAnsiTheme="minorHAnsi" w:cstheme="minorHAnsi"/>
          <w:lang w:val="en-GB"/>
        </w:rPr>
        <w:t xml:space="preserve"> who came to the camps for the purposes of interrogating detainees.</w:t>
      </w:r>
      <w:r w:rsidRPr="00F75D72">
        <w:rPr>
          <w:rFonts w:asciiTheme="minorHAnsi" w:hAnsiTheme="minorHAnsi" w:cstheme="minorHAnsi"/>
          <w:vertAlign w:val="superscript"/>
          <w:lang w:val="en-GB"/>
        </w:rPr>
        <w:footnoteReference w:id="367"/>
      </w:r>
      <w:r w:rsidRPr="00F75D72">
        <w:rPr>
          <w:rFonts w:asciiTheme="minorHAnsi" w:hAnsiTheme="minorHAnsi" w:cstheme="minorHAnsi"/>
          <w:lang w:val="en-GB"/>
        </w:rPr>
        <w:t xml:space="preserve"> </w:t>
      </w:r>
    </w:p>
    <w:p w14:paraId="27D8DDFF" w14:textId="71B33F00"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Torture and other ill-treatment usually took place in interrogation or punishment rooms. These rooms are usually windowless and contain at least one tiger chair, which is used for interrogations. A few survivors reported being interrogated in rooms with multiple tiger chairs.</w:t>
      </w:r>
      <w:r w:rsidRPr="00F75D72">
        <w:rPr>
          <w:rFonts w:asciiTheme="minorHAnsi" w:hAnsiTheme="minorHAnsi" w:cstheme="minorHAnsi"/>
          <w:vertAlign w:val="superscript"/>
          <w:lang w:val="en-GB"/>
        </w:rPr>
        <w:footnoteReference w:id="368"/>
      </w:r>
    </w:p>
    <w:p w14:paraId="45C93B21" w14:textId="0A6B0E43" w:rsidR="008B59BE" w:rsidRPr="00F75D72" w:rsidRDefault="003D2374" w:rsidP="003D2374">
      <w:pPr>
        <w:pStyle w:val="Heading2"/>
      </w:pPr>
      <w:bookmarkStart w:id="116" w:name="_Toc66643152"/>
      <w:r w:rsidRPr="00F75D72">
        <w:t xml:space="preserve">7.1.2 </w:t>
      </w:r>
      <w:r w:rsidR="008B59BE" w:rsidRPr="00F75D72">
        <w:t>First-hand accounts of torture during interrogations or as punishments</w:t>
      </w:r>
      <w:bookmarkEnd w:id="116"/>
    </w:p>
    <w:p w14:paraId="53EE435E" w14:textId="569007A8" w:rsidR="008B59BE" w:rsidRPr="00F75D72" w:rsidRDefault="008B59BE" w:rsidP="008B59BE">
      <w:pPr>
        <w:spacing w:line="240" w:lineRule="auto"/>
        <w:jc w:val="both"/>
      </w:pPr>
      <w:r w:rsidRPr="00F75D72">
        <w:t>X survivors told Amnesty International they were interrogated in a tiger chair</w:t>
      </w:r>
      <w:r w:rsidR="009D51C2">
        <w:t xml:space="preserve"> </w:t>
      </w:r>
      <w:r w:rsidRPr="00F75D72">
        <w:t>or other metal chair, or</w:t>
      </w:r>
      <w:r w:rsidR="009D51C2">
        <w:t xml:space="preserve"> while</w:t>
      </w:r>
      <w:r w:rsidRPr="00F75D72">
        <w:t xml:space="preserve"> </w:t>
      </w:r>
      <w:r w:rsidR="00C71D51">
        <w:t>hand</w:t>
      </w:r>
      <w:r w:rsidRPr="00F75D72">
        <w:t>cuffed to a regular chair.</w:t>
      </w:r>
      <w:r w:rsidR="009D51C2" w:rsidRPr="009D51C2">
        <w:rPr>
          <w:vertAlign w:val="superscript"/>
        </w:rPr>
        <w:t xml:space="preserve"> </w:t>
      </w:r>
      <w:r w:rsidR="009D51C2" w:rsidRPr="00F75D72">
        <w:rPr>
          <w:vertAlign w:val="superscript"/>
        </w:rPr>
        <w:footnoteReference w:id="369"/>
      </w:r>
      <w:r w:rsidR="009D51C2" w:rsidRPr="00F75D72">
        <w:t xml:space="preserve"> </w:t>
      </w:r>
      <w:r w:rsidRPr="00F75D72">
        <w:t xml:space="preserve">Several reported being hooded for all or part of the interrogation. Interrogations usually lasted an hour or more; punishments were often much longer. Several people reported being left tied to a tiger chair for </w:t>
      </w:r>
      <w:r w:rsidR="008C1114">
        <w:t>24</w:t>
      </w:r>
      <w:r w:rsidRPr="00F75D72">
        <w:t xml:space="preserve"> hours</w:t>
      </w:r>
      <w:r w:rsidR="002B7167">
        <w:t>.</w:t>
      </w:r>
      <w:r w:rsidRPr="00F75D72">
        <w:t xml:space="preserve"> </w:t>
      </w:r>
      <w:r w:rsidR="002B7167">
        <w:t>A</w:t>
      </w:r>
      <w:r w:rsidRPr="00F75D72">
        <w:t xml:space="preserve"> few reported being immobilized in a tiger chair for multiple days.</w:t>
      </w:r>
      <w:r w:rsidRPr="00F75D72">
        <w:rPr>
          <w:vertAlign w:val="superscript"/>
        </w:rPr>
        <w:footnoteReference w:id="370"/>
      </w:r>
      <w:r w:rsidRPr="00F75D72">
        <w:t xml:space="preserve"> </w:t>
      </w:r>
    </w:p>
    <w:p w14:paraId="769B59F1" w14:textId="713A6DBC" w:rsidR="008B59BE" w:rsidRPr="00F75D72" w:rsidRDefault="008B59BE" w:rsidP="008B59BE">
      <w:pPr>
        <w:spacing w:line="240" w:lineRule="auto"/>
        <w:jc w:val="both"/>
      </w:pPr>
      <w:r w:rsidRPr="00F75D72">
        <w:t xml:space="preserve">[Pseudonym P1], who was detained for an offense related to the practice of Islam, told Amnesty International that during the year he spent in an internment camp he was taken </w:t>
      </w:r>
      <w:r w:rsidR="002B7167">
        <w:t xml:space="preserve">to </w:t>
      </w:r>
      <w:r w:rsidRPr="00F75D72">
        <w:t>punishment room</w:t>
      </w:r>
      <w:r w:rsidR="002B7167">
        <w:t>s</w:t>
      </w:r>
      <w:r w:rsidRPr="00F75D72">
        <w:t xml:space="preserve"> twice</w:t>
      </w:r>
      <w:r w:rsidR="002B7167">
        <w:t>,</w:t>
      </w:r>
      <w:r w:rsidRPr="00F75D72">
        <w:t xml:space="preserve"> where he was immobilized in a tiger chair. The first time was for making his bed too early in the morning. The second </w:t>
      </w:r>
      <w:r w:rsidR="002B7167">
        <w:t xml:space="preserve">time, </w:t>
      </w:r>
      <w:r w:rsidRPr="00F75D72">
        <w:t xml:space="preserve">he was taken along with the rest of his cellmates, who were punished together because one member of the cell had spoken in Kazakh. </w:t>
      </w:r>
    </w:p>
    <w:p w14:paraId="40D668DD" w14:textId="6B5D9D49" w:rsidR="008B59BE" w:rsidRPr="000F626E" w:rsidRDefault="008B59BE" w:rsidP="008B59BE">
      <w:pPr>
        <w:spacing w:line="240" w:lineRule="auto"/>
        <w:jc w:val="both"/>
        <w:rPr>
          <w:bCs/>
        </w:rPr>
      </w:pPr>
      <w:r w:rsidRPr="009D51C2">
        <w:rPr>
          <w:b/>
          <w:bCs/>
        </w:rPr>
        <w:t>“[The first time I was taken I was on ‘night duty’ with an old Hui man. It was morning. We thought it was time to start making the beds. Then, on the loudspeaker, someone said it wasn’t time to start making the beds. Then [two guards] came into the room and took [the two of us who were on duty] to the [punishment] room. The room had eight chairs. We were there for maybe five hours. We didn’t have water. There was no food. And no toilet. They opened the window. It was very cold. We stayed strapped in chair. The chair is metal and we were cuffed with arms straight out. Our legs were cuffed… The second time, there was a guy [in my cell] who spoke in Kazakh. And the guards asked him if he spoke in Kazakh. And he said ‘no’. And then they took [everyone in the cell] to the tiger chair.”</w:t>
      </w:r>
      <w:r w:rsidRPr="000F626E">
        <w:rPr>
          <w:bCs/>
          <w:vertAlign w:val="superscript"/>
        </w:rPr>
        <w:footnoteReference w:id="371"/>
      </w:r>
    </w:p>
    <w:p w14:paraId="7C81B8ED" w14:textId="6724B2CA" w:rsidR="008B59BE" w:rsidRPr="00F75D72" w:rsidRDefault="008B59BE" w:rsidP="008B59BE">
      <w:pPr>
        <w:spacing w:line="240" w:lineRule="auto"/>
        <w:jc w:val="both"/>
        <w:rPr>
          <w:b/>
          <w:bCs/>
        </w:rPr>
      </w:pPr>
      <w:r w:rsidRPr="00F75D72">
        <w:t xml:space="preserve">[Pseudonym X1], an elderly woman who spent a year in the camp without ever being given a firm reason for her arrest – although she believes it was because she had gone to Kazakhstan – was taken to </w:t>
      </w:r>
      <w:r w:rsidR="002B7167">
        <w:t xml:space="preserve">a </w:t>
      </w:r>
      <w:r w:rsidRPr="00F75D72">
        <w:t>punishment room because she argu</w:t>
      </w:r>
      <w:r w:rsidR="002B7167">
        <w:t>ed</w:t>
      </w:r>
      <w:r w:rsidRPr="00F75D72">
        <w:t xml:space="preserve"> with a cellmate after trying to come to the defen</w:t>
      </w:r>
      <w:r w:rsidR="002B7167">
        <w:t>c</w:t>
      </w:r>
      <w:r w:rsidRPr="00F75D72">
        <w:t xml:space="preserve">e of another woman who was hard of hearing and was being verbally abused. She described being taken by two female guards to </w:t>
      </w:r>
      <w:r w:rsidR="002B7167">
        <w:t xml:space="preserve">a </w:t>
      </w:r>
      <w:r w:rsidRPr="00F75D72">
        <w:t>small, dark, cold, and windowless room in the basement of the camp, where she was handcuffed and shackled and ma</w:t>
      </w:r>
      <w:r w:rsidR="002B7167">
        <w:t>d</w:t>
      </w:r>
      <w:r w:rsidRPr="00F75D72">
        <w:t xml:space="preserve">e to sit on an iron chair for three days: </w:t>
      </w:r>
    </w:p>
    <w:p w14:paraId="17A069B7" w14:textId="2032EEA7" w:rsidR="008B59BE" w:rsidRPr="000F626E" w:rsidRDefault="008B59BE" w:rsidP="008B59BE">
      <w:pPr>
        <w:spacing w:line="240" w:lineRule="auto"/>
        <w:jc w:val="both"/>
        <w:rPr>
          <w:b/>
          <w:bCs/>
        </w:rPr>
      </w:pPr>
      <w:r w:rsidRPr="000F626E">
        <w:rPr>
          <w:b/>
          <w:bCs/>
        </w:rPr>
        <w:lastRenderedPageBreak/>
        <w:t>“Two wom</w:t>
      </w:r>
      <w:r w:rsidR="002B7167" w:rsidRPr="000F626E">
        <w:rPr>
          <w:b/>
          <w:bCs/>
        </w:rPr>
        <w:t>e</w:t>
      </w:r>
      <w:r w:rsidRPr="000F626E">
        <w:rPr>
          <w:b/>
          <w:bCs/>
        </w:rPr>
        <w:t>n took me to the room. They held me under my arms. They told me to sit on an iron chair… [They] cuffed my arms and legs… My hands were cuffed to each other, not to the chair... [I was taken because] there was a woman [in my cell] who couldn’t hear well. And there was another Uyghur woman [in the cell] who used to call her names. I said [to the Uyghur woman]</w:t>
      </w:r>
      <w:r w:rsidR="002B7167" w:rsidRPr="000F626E">
        <w:rPr>
          <w:b/>
          <w:bCs/>
        </w:rPr>
        <w:t>,</w:t>
      </w:r>
      <w:r w:rsidRPr="000F626E">
        <w:rPr>
          <w:b/>
          <w:bCs/>
        </w:rPr>
        <w:t xml:space="preserve"> ‘why are you taking advantage of her? You shouldn’t do that!’ [Then an argument started.] Then the guards came [in the cell] and asked us what happened and they took me to this room… It was a dark room. No toilet in it. Just a bucket… There was no bed, just a chair. They brought one piece of bread and water. I was getting pretty cold. I started shouting that I was getting cold… My hands and legs were cuffed [to the chair]</w:t>
      </w:r>
      <w:r w:rsidR="000F626E">
        <w:rPr>
          <w:b/>
          <w:bCs/>
        </w:rPr>
        <w:t xml:space="preserve"> </w:t>
      </w:r>
      <w:r w:rsidRPr="000F626E">
        <w:rPr>
          <w:b/>
          <w:bCs/>
        </w:rPr>
        <w:t>… They told me I would be there for five days. [But] the following day they took my cuffs off and brought food. And [the guard] watched through the door and told me to eat. But I was cold and couldn’t eat… I was there for three days.”</w:t>
      </w:r>
      <w:r w:rsidRPr="000F626E">
        <w:rPr>
          <w:b/>
          <w:bCs/>
          <w:vertAlign w:val="superscript"/>
        </w:rPr>
        <w:footnoteReference w:id="372"/>
      </w:r>
    </w:p>
    <w:p w14:paraId="000450A6" w14:textId="3A32361E" w:rsidR="008B59BE" w:rsidRPr="00F75D72" w:rsidRDefault="008B59BE" w:rsidP="008B59BE">
      <w:pPr>
        <w:spacing w:line="240" w:lineRule="auto"/>
        <w:jc w:val="both"/>
      </w:pPr>
      <w:r w:rsidRPr="00F75D72">
        <w:t xml:space="preserve">Several internees told Amnesty International they were sent to punishment rooms multiple times. [Pseudonym X8], a farmer, described to Amnesty how he was tortured multiple times in two camps during his time in detention – both during an interrogation and during multiple punishment sessions. He described his interrogation session: </w:t>
      </w:r>
    </w:p>
    <w:p w14:paraId="4096A880" w14:textId="185A2909" w:rsidR="008B59BE" w:rsidRPr="000F626E" w:rsidRDefault="008B59BE" w:rsidP="006D2ADE">
      <w:pPr>
        <w:spacing w:line="240" w:lineRule="auto"/>
        <w:jc w:val="both"/>
        <w:rPr>
          <w:b/>
          <w:bCs/>
        </w:rPr>
      </w:pPr>
      <w:r w:rsidRPr="000F626E">
        <w:rPr>
          <w:b/>
          <w:bCs/>
        </w:rPr>
        <w:t xml:space="preserve">“That day two guards came to my cell. They said I would be interrogated. I stuck my hands out through the hole in the wall [door] and they cuffed me [from the other side of the </w:t>
      </w:r>
      <w:proofErr w:type="gramStart"/>
      <w:r w:rsidRPr="000F626E">
        <w:rPr>
          <w:b/>
          <w:bCs/>
        </w:rPr>
        <w:t>door]…</w:t>
      </w:r>
      <w:proofErr w:type="gramEnd"/>
      <w:r w:rsidRPr="000F626E">
        <w:rPr>
          <w:b/>
          <w:bCs/>
        </w:rPr>
        <w:t xml:space="preserve"> [I could hear] the guards talking on the walkie</w:t>
      </w:r>
      <w:r w:rsidR="002B7167" w:rsidRPr="000F626E">
        <w:rPr>
          <w:b/>
          <w:bCs/>
        </w:rPr>
        <w:t>-</w:t>
      </w:r>
      <w:r w:rsidRPr="000F626E">
        <w:rPr>
          <w:b/>
          <w:bCs/>
        </w:rPr>
        <w:t>talkie saying that ‘Guobao is waiting’… Two guards took me from the cell and dropped me off [at the room where I was interrogated]. Two men were inside. They locked the door from inside. The guards were in uniform but the plainclothes [Guob</w:t>
      </w:r>
      <w:r w:rsidR="00A7419C" w:rsidRPr="000F626E">
        <w:rPr>
          <w:b/>
          <w:bCs/>
        </w:rPr>
        <w:t>a</w:t>
      </w:r>
      <w:r w:rsidRPr="000F626E">
        <w:rPr>
          <w:b/>
          <w:bCs/>
        </w:rPr>
        <w:t xml:space="preserve">o officers] interrogated me… They started asking about personal information, ethnicity, date of birth, when I went to Kazakhstan, my occupation… [they asked] </w:t>
      </w:r>
      <w:r w:rsidR="002B7167" w:rsidRPr="000F626E">
        <w:rPr>
          <w:b/>
          <w:bCs/>
        </w:rPr>
        <w:t>‘</w:t>
      </w:r>
      <w:r w:rsidRPr="000F626E">
        <w:rPr>
          <w:b/>
          <w:bCs/>
        </w:rPr>
        <w:t xml:space="preserve">did you pray there? </w:t>
      </w:r>
      <w:r w:rsidR="002B7167" w:rsidRPr="000F626E">
        <w:rPr>
          <w:b/>
          <w:bCs/>
        </w:rPr>
        <w:t>W</w:t>
      </w:r>
      <w:r w:rsidRPr="000F626E">
        <w:rPr>
          <w:b/>
          <w:bCs/>
        </w:rPr>
        <w:t>hat do your parents do?</w:t>
      </w:r>
      <w:r w:rsidR="002B7167" w:rsidRPr="000F626E">
        <w:rPr>
          <w:b/>
          <w:bCs/>
        </w:rPr>
        <w:t>’</w:t>
      </w:r>
      <w:r w:rsidRPr="000F626E">
        <w:rPr>
          <w:b/>
          <w:bCs/>
        </w:rPr>
        <w:t xml:space="preserve"> I said I only stayed with family, that I took care of livestock, and that I didn’t do anything illegal… they asked me about mosque and praying… If I told them I had been praying, I had heard that I would get sentenced for </w:t>
      </w:r>
      <w:r w:rsidR="002B7167" w:rsidRPr="000F626E">
        <w:rPr>
          <w:b/>
          <w:bCs/>
        </w:rPr>
        <w:t xml:space="preserve">20 </w:t>
      </w:r>
      <w:r w:rsidRPr="000F626E">
        <w:rPr>
          <w:b/>
          <w:bCs/>
        </w:rPr>
        <w:t xml:space="preserve">or </w:t>
      </w:r>
      <w:r w:rsidR="002B7167" w:rsidRPr="000F626E">
        <w:rPr>
          <w:b/>
          <w:bCs/>
        </w:rPr>
        <w:t>25</w:t>
      </w:r>
      <w:r w:rsidRPr="000F626E">
        <w:rPr>
          <w:b/>
          <w:bCs/>
        </w:rPr>
        <w:t xml:space="preserve"> years. So I told them I never prayed. Then they became upset. They said</w:t>
      </w:r>
      <w:r w:rsidR="002B7167" w:rsidRPr="000F626E">
        <w:rPr>
          <w:b/>
          <w:bCs/>
        </w:rPr>
        <w:t>,</w:t>
      </w:r>
      <w:r w:rsidRPr="000F626E">
        <w:rPr>
          <w:b/>
          <w:bCs/>
        </w:rPr>
        <w:t xml:space="preserve"> ‘All that time with livestock, you became an animal too!’ Then they hit me with a chair until it broke… I was sitting on a chair and they hit me with another chair. They hit me until the chair broke. I fell to the floor. I almost fainted… Then they put me on the chair again. They said</w:t>
      </w:r>
      <w:r w:rsidR="002B7167" w:rsidRPr="000F626E">
        <w:rPr>
          <w:b/>
          <w:bCs/>
        </w:rPr>
        <w:t>,</w:t>
      </w:r>
      <w:r w:rsidRPr="000F626E">
        <w:rPr>
          <w:b/>
          <w:bCs/>
        </w:rPr>
        <w:t xml:space="preserve"> ‘this guy hasn’t changed yet, he needs to stay [in the camp] longer’… then they </w:t>
      </w:r>
      <w:proofErr w:type="spellStart"/>
      <w:r w:rsidRPr="000F626E">
        <w:rPr>
          <w:b/>
          <w:bCs/>
        </w:rPr>
        <w:t>walkied</w:t>
      </w:r>
      <w:proofErr w:type="spellEnd"/>
      <w:r w:rsidRPr="000F626E">
        <w:rPr>
          <w:b/>
          <w:bCs/>
        </w:rPr>
        <w:t xml:space="preserve"> the guards, who helped me back to the cell.” </w:t>
      </w:r>
    </w:p>
    <w:p w14:paraId="6ECB192E" w14:textId="77777777" w:rsidR="008B59BE" w:rsidRPr="00F75D72" w:rsidRDefault="008B59BE" w:rsidP="006D2ADE">
      <w:pPr>
        <w:spacing w:line="240" w:lineRule="auto"/>
        <w:jc w:val="both"/>
      </w:pPr>
      <w:r w:rsidRPr="00F75D72">
        <w:t xml:space="preserve">[Pseudonym X8] was also sent to two punishment rooms on multiple occasions for trivial offenses. </w:t>
      </w:r>
    </w:p>
    <w:p w14:paraId="0091E9E2" w14:textId="11942FEF" w:rsidR="008B59BE" w:rsidRPr="000F626E" w:rsidRDefault="008B59BE" w:rsidP="006D2ADE">
      <w:pPr>
        <w:spacing w:line="240" w:lineRule="auto"/>
        <w:jc w:val="both"/>
        <w:rPr>
          <w:b/>
          <w:bCs/>
        </w:rPr>
      </w:pPr>
      <w:r w:rsidRPr="000F626E">
        <w:rPr>
          <w:b/>
          <w:bCs/>
        </w:rPr>
        <w:t xml:space="preserve">“[The first time I was taken in the first camp] it </w:t>
      </w:r>
      <w:r w:rsidR="002B7167" w:rsidRPr="000F626E">
        <w:rPr>
          <w:b/>
          <w:bCs/>
        </w:rPr>
        <w:t xml:space="preserve">was </w:t>
      </w:r>
      <w:r w:rsidRPr="000F626E">
        <w:rPr>
          <w:b/>
          <w:bCs/>
        </w:rPr>
        <w:t>because I tried to look out the window. There was a window with a bar [in my cell]. We were not allowed to look outside… [The first time I was sent in the second camp] was because they made me the responsible person for the cell. Leaders were inspecting the cell. When they came in [to inspect our cell] we had to stand up and show respect but my cell didn’t do it so I was sent to punishment room… [The second time I was sent to the punishment room in the second camp] was one day before I was release</w:t>
      </w:r>
      <w:r w:rsidR="002B7167" w:rsidRPr="000F626E">
        <w:rPr>
          <w:b/>
          <w:bCs/>
        </w:rPr>
        <w:t>d</w:t>
      </w:r>
      <w:r w:rsidRPr="000F626E">
        <w:rPr>
          <w:b/>
          <w:bCs/>
        </w:rPr>
        <w:t xml:space="preserve">. It was because I didn’t sit still in </w:t>
      </w:r>
      <w:r w:rsidR="00A95F27" w:rsidRPr="000F626E">
        <w:rPr>
          <w:b/>
          <w:bCs/>
        </w:rPr>
        <w:t xml:space="preserve">the </w:t>
      </w:r>
      <w:r w:rsidRPr="000F626E">
        <w:rPr>
          <w:b/>
          <w:bCs/>
        </w:rPr>
        <w:t>classroom.”</w:t>
      </w:r>
    </w:p>
    <w:p w14:paraId="78C6336D" w14:textId="2946EBFA" w:rsidR="008B59BE" w:rsidRPr="006D2ADE" w:rsidRDefault="008B59BE" w:rsidP="006D2ADE">
      <w:pPr>
        <w:spacing w:line="240" w:lineRule="auto"/>
        <w:jc w:val="both"/>
        <w:rPr>
          <w:rFonts w:cstheme="minorHAnsi"/>
        </w:rPr>
      </w:pPr>
      <w:r w:rsidRPr="00F75D72">
        <w:t xml:space="preserve">[Pseudonym X8] was tortured in both camps. He told Amnesty he was repeatedly electrocuted while being asked repetitively </w:t>
      </w:r>
      <w:r w:rsidR="00A95F27">
        <w:t>whether</w:t>
      </w:r>
      <w:r w:rsidR="00A95F27" w:rsidRPr="00F75D72">
        <w:t xml:space="preserve"> </w:t>
      </w:r>
      <w:r w:rsidRPr="00F75D72">
        <w:t xml:space="preserve">he </w:t>
      </w:r>
      <w:r w:rsidR="00A95F27">
        <w:t>“</w:t>
      </w:r>
      <w:r w:rsidRPr="00F75D72">
        <w:t>would do it again</w:t>
      </w:r>
      <w:r w:rsidR="00A95F27">
        <w:t>”</w:t>
      </w:r>
      <w:r w:rsidRPr="00F75D72">
        <w:t>. “[I had to say that] ‘I made a mistake but will not do it again,” he said. “The first time they electric shocked me. Then they tied me up on a chair for 24 hours without food or water… The second time they chained me up [from the wall]</w:t>
      </w:r>
      <w:r w:rsidR="00A95F27">
        <w:t>.”</w:t>
      </w:r>
      <w:r w:rsidRPr="00F75D72">
        <w:t xml:space="preserve"> He told Amnesty he was left immobilized on </w:t>
      </w:r>
      <w:r w:rsidR="00A95F27">
        <w:t xml:space="preserve">a </w:t>
      </w:r>
      <w:r w:rsidRPr="00F75D72">
        <w:t xml:space="preserve">tiger chair multiple times, and the room was very cold. “They </w:t>
      </w:r>
      <w:r w:rsidRPr="006D2ADE">
        <w:rPr>
          <w:rFonts w:cstheme="minorHAnsi"/>
        </w:rPr>
        <w:t xml:space="preserve">would open the window on winter days,” he said. </w:t>
      </w:r>
    </w:p>
    <w:p w14:paraId="66AFE2DE" w14:textId="2706DBBC" w:rsidR="008B59BE" w:rsidRPr="006D2ADE" w:rsidRDefault="008B59BE" w:rsidP="006D2ADE">
      <w:pPr>
        <w:spacing w:line="240" w:lineRule="auto"/>
        <w:jc w:val="both"/>
        <w:rPr>
          <w:rFonts w:cstheme="minorHAnsi"/>
        </w:rPr>
      </w:pPr>
      <w:r w:rsidRPr="006D2ADE">
        <w:rPr>
          <w:rFonts w:cstheme="minorHAnsi"/>
        </w:rPr>
        <w:t xml:space="preserve">[Pseudonym X8] also described two of the punishment rooms, one of which had </w:t>
      </w:r>
      <w:r w:rsidR="008C1114" w:rsidRPr="006D2ADE">
        <w:rPr>
          <w:rFonts w:cstheme="minorHAnsi"/>
        </w:rPr>
        <w:t xml:space="preserve">20 </w:t>
      </w:r>
      <w:r w:rsidRPr="006D2ADE">
        <w:rPr>
          <w:rFonts w:cstheme="minorHAnsi"/>
        </w:rPr>
        <w:t xml:space="preserve">tiger chairs. </w:t>
      </w:r>
    </w:p>
    <w:p w14:paraId="049F5736" w14:textId="7B322977" w:rsidR="008B59BE" w:rsidRPr="006D2ADE" w:rsidRDefault="008B59BE" w:rsidP="006D2ADE">
      <w:pPr>
        <w:spacing w:line="240" w:lineRule="auto"/>
        <w:jc w:val="both"/>
        <w:rPr>
          <w:rFonts w:cstheme="minorHAnsi"/>
          <w:b/>
          <w:bCs/>
        </w:rPr>
      </w:pPr>
      <w:r w:rsidRPr="006D2ADE">
        <w:rPr>
          <w:rFonts w:cstheme="minorHAnsi"/>
          <w:b/>
          <w:bCs/>
        </w:rPr>
        <w:lastRenderedPageBreak/>
        <w:t xml:space="preserve">“You can see the chair across </w:t>
      </w:r>
      <w:r w:rsidR="00A95F27" w:rsidRPr="006D2ADE">
        <w:rPr>
          <w:rFonts w:cstheme="minorHAnsi"/>
          <w:b/>
          <w:bCs/>
        </w:rPr>
        <w:t xml:space="preserve">from </w:t>
      </w:r>
      <w:r w:rsidRPr="006D2ADE">
        <w:rPr>
          <w:rFonts w:cstheme="minorHAnsi"/>
          <w:b/>
          <w:bCs/>
        </w:rPr>
        <w:t>you, but not beside you because there are [wooden] dividers [that go to the ceiling]</w:t>
      </w:r>
      <w:r w:rsidR="000F626E" w:rsidRPr="006D2ADE">
        <w:rPr>
          <w:rFonts w:cstheme="minorHAnsi"/>
          <w:b/>
          <w:bCs/>
        </w:rPr>
        <w:t xml:space="preserve"> </w:t>
      </w:r>
      <w:r w:rsidRPr="006D2ADE">
        <w:rPr>
          <w:rFonts w:cstheme="minorHAnsi"/>
          <w:b/>
          <w:bCs/>
        </w:rPr>
        <w:t>… Above every tiger chair there is a camera and microphone and a small white light. The light is on the ceiling. Lights are dim… There is a window but no light. The window is close to the ceiling. It is very narrow… Everything was white. The walls, floors, ceilings. All new… It is in the basement where we live… There were several other people [in the room] but I could not see [most of] them. There was one guy in front of me. I could see him. The other guy [in front of me] was punished for using his Kazakh mother tongue… We talked to each other. We had to talk in Chinese.”</w:t>
      </w:r>
    </w:p>
    <w:p w14:paraId="0F47A35A" w14:textId="3313B83C" w:rsidR="005D439A" w:rsidRPr="006D2ADE" w:rsidRDefault="005D439A" w:rsidP="006D2ADE">
      <w:pPr>
        <w:pStyle w:val="Body"/>
        <w:spacing w:before="120"/>
        <w:jc w:val="both"/>
        <w:rPr>
          <w:rFonts w:asciiTheme="minorHAnsi" w:hAnsiTheme="minorHAnsi" w:cstheme="minorHAnsi"/>
          <w:bCs/>
          <w:lang w:val="en-GB"/>
        </w:rPr>
      </w:pPr>
      <w:r w:rsidRPr="006D2ADE">
        <w:rPr>
          <w:rFonts w:asciiTheme="minorHAnsi" w:hAnsiTheme="minorHAnsi" w:cstheme="minorHAnsi"/>
          <w:bCs/>
          <w:lang w:val="en-GB"/>
        </w:rPr>
        <w:t xml:space="preserve">[Pseudonym 65] also described being </w:t>
      </w:r>
      <w:r w:rsidR="006D2ADE" w:rsidRPr="006D2ADE">
        <w:rPr>
          <w:rFonts w:asciiTheme="minorHAnsi" w:hAnsiTheme="minorHAnsi" w:cstheme="minorHAnsi"/>
          <w:bCs/>
          <w:lang w:val="en-GB"/>
        </w:rPr>
        <w:t xml:space="preserve">punished and </w:t>
      </w:r>
      <w:r w:rsidRPr="006D2ADE">
        <w:rPr>
          <w:rFonts w:asciiTheme="minorHAnsi" w:hAnsiTheme="minorHAnsi" w:cstheme="minorHAnsi"/>
          <w:bCs/>
          <w:lang w:val="en-GB"/>
        </w:rPr>
        <w:t xml:space="preserve">sent to </w:t>
      </w:r>
      <w:r w:rsidR="006D2ADE" w:rsidRPr="006D2ADE">
        <w:rPr>
          <w:rFonts w:asciiTheme="minorHAnsi" w:hAnsiTheme="minorHAnsi" w:cstheme="minorHAnsi"/>
          <w:bCs/>
          <w:lang w:val="en-GB"/>
        </w:rPr>
        <w:t>place with numerous tiger chairs – in this case they were located in a corridor of a building in the camp:</w:t>
      </w:r>
    </w:p>
    <w:p w14:paraId="168FAC58" w14:textId="54C540BE" w:rsidR="006D2ADE" w:rsidRPr="006D2ADE" w:rsidRDefault="006D2ADE" w:rsidP="006D2ADE">
      <w:pPr>
        <w:pStyle w:val="Body"/>
        <w:spacing w:before="120"/>
        <w:jc w:val="both"/>
        <w:rPr>
          <w:rFonts w:asciiTheme="minorHAnsi" w:hAnsiTheme="minorHAnsi" w:cstheme="minorHAnsi"/>
          <w:b/>
          <w:bCs/>
          <w:lang w:val="en-GB"/>
        </w:rPr>
      </w:pPr>
      <w:r w:rsidRPr="006D2ADE">
        <w:rPr>
          <w:rFonts w:asciiTheme="minorHAnsi" w:hAnsiTheme="minorHAnsi" w:cstheme="minorHAnsi"/>
          <w:b/>
          <w:bCs/>
          <w:lang w:val="en-GB"/>
        </w:rPr>
        <w:t xml:space="preserve">“I was punished once. … It class I raised my hand and asked a question then [the teacher] threw a plastic ruler at me and said ‘why do you speak!” … then [the teacher] said to the guards to take me to the tiger chair. … They tied my hands and legs to the chair. … I was lucky [because I wasn’t there for too long] … There were 10-15 chairs. … It wasn’t a real room; it was part of a corridor. … There were partitions between the chairs, like in a public toilet. You could not see the chair beside you. … There was another person in front of me [who I could see] … When the guard left I asked the man in front of me how long he had been there. He said 24 hours.”  </w:t>
      </w:r>
    </w:p>
    <w:p w14:paraId="417A0F0E" w14:textId="696E8CA0" w:rsidR="008B59BE" w:rsidRPr="009176B6" w:rsidRDefault="009176B6" w:rsidP="009176B6">
      <w:pPr>
        <w:pStyle w:val="Body"/>
        <w:spacing w:before="120"/>
        <w:jc w:val="both"/>
        <w:rPr>
          <w:lang w:val="en-GB"/>
        </w:rPr>
      </w:pPr>
      <w:r>
        <w:rPr>
          <w:lang w:val="en-GB"/>
        </w:rPr>
        <w:t>Journalists and human rights organizations</w:t>
      </w:r>
      <w:r w:rsidR="008B59BE" w:rsidRPr="009176B6">
        <w:rPr>
          <w:lang w:val="en-GB"/>
        </w:rPr>
        <w:t xml:space="preserve"> have reported </w:t>
      </w:r>
      <w:r w:rsidRPr="009176B6">
        <w:rPr>
          <w:lang w:val="en-GB"/>
        </w:rPr>
        <w:t>XX</w:t>
      </w:r>
      <w:r w:rsidR="008B59BE" w:rsidRPr="009176B6">
        <w:rPr>
          <w:lang w:val="en-GB"/>
        </w:rPr>
        <w:t xml:space="preserve"> accounts of first-hand torture and ill-tre</w:t>
      </w:r>
      <w:r w:rsidRPr="009176B6">
        <w:rPr>
          <w:lang w:val="en-GB"/>
        </w:rPr>
        <w:t>atment in the camps in Xinjiang.</w:t>
      </w:r>
      <w:r w:rsidRPr="009176B6">
        <w:rPr>
          <w:rStyle w:val="FootnoteReference"/>
          <w:lang w:val="en-GB"/>
        </w:rPr>
        <w:footnoteReference w:id="373"/>
      </w:r>
      <w:r w:rsidR="008B59BE" w:rsidRPr="009176B6">
        <w:rPr>
          <w:vertAlign w:val="superscript"/>
          <w:lang w:val="en-GB"/>
        </w:rPr>
        <w:footnoteReference w:id="374"/>
      </w:r>
      <w:r w:rsidR="008B59BE" w:rsidRPr="009176B6">
        <w:rPr>
          <w:vertAlign w:val="superscript"/>
          <w:lang w:val="en-GB"/>
        </w:rPr>
        <w:footnoteReference w:id="375"/>
      </w:r>
      <w:r w:rsidR="008B59BE" w:rsidRPr="009176B6">
        <w:rPr>
          <w:vertAlign w:val="superscript"/>
          <w:lang w:val="en-GB"/>
        </w:rPr>
        <w:footnoteReference w:id="376"/>
      </w:r>
      <w:r w:rsidR="008B59BE" w:rsidRPr="009176B6">
        <w:rPr>
          <w:vertAlign w:val="superscript"/>
          <w:lang w:val="en-GB"/>
        </w:rPr>
        <w:footnoteReference w:id="377"/>
      </w:r>
      <w:r w:rsidR="008B59BE" w:rsidRPr="009176B6">
        <w:rPr>
          <w:vertAlign w:val="superscript"/>
          <w:lang w:val="en-GB"/>
        </w:rPr>
        <w:footnoteReference w:id="378"/>
      </w:r>
      <w:r w:rsidR="008B59BE" w:rsidRPr="009176B6">
        <w:rPr>
          <w:vertAlign w:val="superscript"/>
          <w:lang w:val="en-GB"/>
        </w:rPr>
        <w:footnoteReference w:id="379"/>
      </w:r>
      <w:r w:rsidR="008B59BE" w:rsidRPr="009176B6">
        <w:rPr>
          <w:vertAlign w:val="superscript"/>
          <w:lang w:val="en-GB"/>
        </w:rPr>
        <w:footnoteReference w:id="380"/>
      </w:r>
      <w:r w:rsidR="008B59BE" w:rsidRPr="009176B6">
        <w:rPr>
          <w:vertAlign w:val="superscript"/>
          <w:lang w:val="en-GB"/>
        </w:rPr>
        <w:footnoteReference w:id="381"/>
      </w:r>
      <w:r w:rsidR="008B59BE" w:rsidRPr="009176B6">
        <w:rPr>
          <w:vertAlign w:val="superscript"/>
          <w:lang w:val="en-GB"/>
        </w:rPr>
        <w:footnoteReference w:id="382"/>
      </w:r>
      <w:r w:rsidR="008B59BE" w:rsidRPr="009176B6">
        <w:rPr>
          <w:vertAlign w:val="superscript"/>
          <w:lang w:val="en-GB"/>
        </w:rPr>
        <w:footnoteReference w:id="383"/>
      </w:r>
    </w:p>
    <w:p w14:paraId="1F68C758" w14:textId="77777777" w:rsidR="00A95F27" w:rsidRPr="00F75D72" w:rsidRDefault="00A95F27" w:rsidP="000F626E">
      <w:pPr>
        <w:pStyle w:val="Body"/>
        <w:pBdr>
          <w:top w:val="nil"/>
          <w:left w:val="nil"/>
          <w:bottom w:val="nil"/>
          <w:right w:val="nil"/>
          <w:between w:val="nil"/>
          <w:bar w:val="nil"/>
        </w:pBdr>
        <w:spacing w:before="120"/>
        <w:jc w:val="both"/>
        <w:rPr>
          <w:highlight w:val="yellow"/>
          <w:lang w:val="en-GB"/>
        </w:rPr>
      </w:pPr>
    </w:p>
    <w:p w14:paraId="4B5591B0" w14:textId="159C5CDD" w:rsidR="008B59BE" w:rsidRPr="00F75D72" w:rsidRDefault="00EF0F81" w:rsidP="00EF0F81">
      <w:pPr>
        <w:pStyle w:val="Heading2"/>
      </w:pPr>
      <w:bookmarkStart w:id="117" w:name="_Toc66643153"/>
      <w:r w:rsidRPr="00F75D72">
        <w:t>7.1.3</w:t>
      </w:r>
      <w:r w:rsidR="008B59BE" w:rsidRPr="00F75D72">
        <w:t xml:space="preserve"> Second-hand accounts of torture during interrogations or punishment</w:t>
      </w:r>
      <w:bookmarkEnd w:id="117"/>
    </w:p>
    <w:p w14:paraId="2CC2DAB7" w14:textId="386C858C"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XX survivors provided Amnesty International with second</w:t>
      </w:r>
      <w:r w:rsidR="005A7059">
        <w:rPr>
          <w:rFonts w:asciiTheme="minorHAnsi" w:hAnsiTheme="minorHAnsi" w:cstheme="minorHAnsi"/>
          <w:lang w:val="en-GB"/>
        </w:rPr>
        <w:t>-</w:t>
      </w:r>
      <w:r w:rsidRPr="00F75D72">
        <w:rPr>
          <w:rFonts w:asciiTheme="minorHAnsi" w:hAnsiTheme="minorHAnsi" w:cstheme="minorHAnsi"/>
          <w:lang w:val="en-GB"/>
        </w:rPr>
        <w:t>hand accounts of their cellmates being taken to punishment room</w:t>
      </w:r>
      <w:r w:rsidR="005A7059">
        <w:rPr>
          <w:rFonts w:asciiTheme="minorHAnsi" w:hAnsiTheme="minorHAnsi" w:cstheme="minorHAnsi"/>
          <w:lang w:val="en-GB"/>
        </w:rPr>
        <w:t>s</w:t>
      </w:r>
      <w:r w:rsidRPr="00F75D72">
        <w:rPr>
          <w:rFonts w:asciiTheme="minorHAnsi" w:hAnsiTheme="minorHAnsi" w:cstheme="minorHAnsi"/>
          <w:lang w:val="en-GB"/>
        </w:rPr>
        <w:t xml:space="preserve"> and immobilized in tiger chairs – often for several days</w:t>
      </w:r>
      <w:r w:rsidRPr="00F75D72">
        <w:rPr>
          <w:rFonts w:asciiTheme="minorHAnsi" w:hAnsiTheme="minorHAnsi" w:cstheme="minorHAnsi"/>
          <w:vertAlign w:val="superscript"/>
          <w:lang w:val="en-GB"/>
        </w:rPr>
        <w:footnoteReference w:id="384"/>
      </w:r>
      <w:r w:rsidR="00F75D72" w:rsidRPr="00F75D72">
        <w:rPr>
          <w:rFonts w:asciiTheme="minorHAnsi" w:hAnsiTheme="minorHAnsi" w:cstheme="minorHAnsi"/>
          <w:lang w:val="en-GB"/>
        </w:rPr>
        <w:t xml:space="preserve"> </w:t>
      </w:r>
      <w:r w:rsidR="005A7059">
        <w:rPr>
          <w:rFonts w:asciiTheme="minorHAnsi" w:hAnsiTheme="minorHAnsi" w:cstheme="minorHAnsi"/>
          <w:lang w:val="en-GB"/>
        </w:rPr>
        <w:t>–</w:t>
      </w:r>
      <w:r w:rsidRPr="00F75D72">
        <w:rPr>
          <w:rFonts w:asciiTheme="minorHAnsi" w:hAnsiTheme="minorHAnsi" w:cstheme="minorHAnsi"/>
          <w:lang w:val="en-GB"/>
        </w:rPr>
        <w:t xml:space="preserve"> and </w:t>
      </w:r>
      <w:r w:rsidR="005A7059">
        <w:rPr>
          <w:rFonts w:asciiTheme="minorHAnsi" w:hAnsiTheme="minorHAnsi" w:cstheme="minorHAnsi"/>
          <w:lang w:val="en-GB"/>
        </w:rPr>
        <w:t xml:space="preserve">being </w:t>
      </w:r>
      <w:r w:rsidRPr="00F75D72">
        <w:rPr>
          <w:rFonts w:asciiTheme="minorHAnsi" w:hAnsiTheme="minorHAnsi" w:cstheme="minorHAnsi"/>
          <w:lang w:val="en-GB"/>
        </w:rPr>
        <w:t>beaten during interrogations</w:t>
      </w:r>
      <w:r w:rsidR="005A7059">
        <w:rPr>
          <w:rFonts w:asciiTheme="minorHAnsi" w:hAnsiTheme="minorHAnsi" w:cstheme="minorHAnsi"/>
          <w:lang w:val="en-GB"/>
        </w:rPr>
        <w:t>.</w:t>
      </w:r>
      <w:r w:rsidRPr="00F75D72">
        <w:rPr>
          <w:rFonts w:asciiTheme="minorHAnsi" w:hAnsiTheme="minorHAnsi" w:cstheme="minorHAnsi"/>
          <w:lang w:val="en-GB"/>
        </w:rPr>
        <w:t xml:space="preserve"> </w:t>
      </w:r>
      <w:r w:rsidR="005A7059">
        <w:rPr>
          <w:rFonts w:asciiTheme="minorHAnsi" w:hAnsiTheme="minorHAnsi" w:cstheme="minorHAnsi"/>
          <w:lang w:val="en-GB"/>
        </w:rPr>
        <w:t>M</w:t>
      </w:r>
      <w:r w:rsidRPr="00F75D72">
        <w:rPr>
          <w:rFonts w:asciiTheme="minorHAnsi" w:hAnsiTheme="minorHAnsi" w:cstheme="minorHAnsi"/>
          <w:lang w:val="en-GB"/>
        </w:rPr>
        <w:t>any return</w:t>
      </w:r>
      <w:r w:rsidR="005A7059">
        <w:rPr>
          <w:rFonts w:asciiTheme="minorHAnsi" w:hAnsiTheme="minorHAnsi" w:cstheme="minorHAnsi"/>
          <w:lang w:val="en-GB"/>
        </w:rPr>
        <w:t>ed</w:t>
      </w:r>
      <w:r w:rsidRPr="00F75D72">
        <w:rPr>
          <w:rFonts w:asciiTheme="minorHAnsi" w:hAnsiTheme="minorHAnsi" w:cstheme="minorHAnsi"/>
          <w:lang w:val="en-GB"/>
        </w:rPr>
        <w:t xml:space="preserve"> with visible injuries and stories</w:t>
      </w:r>
      <w:r w:rsidR="005A7059">
        <w:rPr>
          <w:rFonts w:asciiTheme="minorHAnsi" w:hAnsiTheme="minorHAnsi" w:cstheme="minorHAnsi"/>
          <w:lang w:val="en-GB"/>
        </w:rPr>
        <w:t xml:space="preserve"> of torture</w:t>
      </w:r>
      <w:r w:rsidRPr="00F75D72">
        <w:rPr>
          <w:rFonts w:asciiTheme="minorHAnsi" w:hAnsiTheme="minorHAnsi" w:cstheme="minorHAnsi"/>
          <w:lang w:val="en-GB"/>
        </w:rPr>
        <w:t>.</w:t>
      </w:r>
      <w:r w:rsidRPr="00F75D72">
        <w:rPr>
          <w:rFonts w:asciiTheme="minorHAnsi" w:hAnsiTheme="minorHAnsi" w:cstheme="minorHAnsi"/>
          <w:vertAlign w:val="superscript"/>
          <w:lang w:val="en-GB"/>
        </w:rPr>
        <w:footnoteReference w:id="385"/>
      </w:r>
      <w:r w:rsidRPr="00F75D72">
        <w:rPr>
          <w:rFonts w:asciiTheme="minorHAnsi" w:hAnsiTheme="minorHAnsi" w:cstheme="minorHAnsi"/>
          <w:lang w:val="en-GB"/>
        </w:rPr>
        <w:t xml:space="preserve"> </w:t>
      </w:r>
      <w:r w:rsidR="00D86ED6">
        <w:rPr>
          <w:rFonts w:asciiTheme="minorHAnsi" w:hAnsiTheme="minorHAnsi" w:cstheme="minorHAnsi"/>
          <w:lang w:val="en-GB"/>
        </w:rPr>
        <w:lastRenderedPageBreak/>
        <w:t>[Pseudonym 61] told Amnesty that woman in her cell were punished by being made to stand still and look at the wall for hours.</w:t>
      </w:r>
      <w:r w:rsidR="00D86ED6">
        <w:rPr>
          <w:rStyle w:val="FootnoteReference"/>
          <w:rFonts w:asciiTheme="minorHAnsi" w:hAnsiTheme="minorHAnsi" w:cstheme="minorHAnsi"/>
          <w:lang w:val="en-GB"/>
        </w:rPr>
        <w:footnoteReference w:id="386"/>
      </w:r>
    </w:p>
    <w:p w14:paraId="4A4D66C9" w14:textId="69C1F77C"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[Pseudonym D1] told Amnesty that another internee in his cell told him that he was taken to a </w:t>
      </w:r>
      <w:r w:rsidR="005A7059">
        <w:rPr>
          <w:rFonts w:asciiTheme="minorHAnsi" w:hAnsiTheme="minorHAnsi" w:cstheme="minorHAnsi"/>
          <w:lang w:val="en-GB"/>
        </w:rPr>
        <w:t>“</w:t>
      </w:r>
      <w:r w:rsidRPr="00F75D72">
        <w:rPr>
          <w:rFonts w:asciiTheme="minorHAnsi" w:hAnsiTheme="minorHAnsi" w:cstheme="minorHAnsi"/>
          <w:lang w:val="en-GB"/>
        </w:rPr>
        <w:t>punishment room</w:t>
      </w:r>
      <w:r w:rsidR="005A7059">
        <w:rPr>
          <w:rFonts w:asciiTheme="minorHAnsi" w:hAnsiTheme="minorHAnsi" w:cstheme="minorHAnsi"/>
          <w:lang w:val="en-GB"/>
        </w:rPr>
        <w:t>”</w:t>
      </w:r>
      <w:r w:rsidRPr="00F75D72">
        <w:rPr>
          <w:rFonts w:asciiTheme="minorHAnsi" w:hAnsiTheme="minorHAnsi" w:cstheme="minorHAnsi"/>
          <w:lang w:val="en-GB"/>
        </w:rPr>
        <w:t xml:space="preserve"> and hung on the wall with </w:t>
      </w:r>
      <w:r w:rsidR="005A7059">
        <w:rPr>
          <w:rFonts w:asciiTheme="minorHAnsi" w:hAnsiTheme="minorHAnsi" w:cstheme="minorHAnsi"/>
          <w:lang w:val="en-GB"/>
        </w:rPr>
        <w:t>his</w:t>
      </w:r>
      <w:r w:rsidR="005A7059" w:rsidRPr="00F75D72">
        <w:rPr>
          <w:rFonts w:asciiTheme="minorHAnsi" w:hAnsiTheme="minorHAnsi" w:cstheme="minorHAnsi"/>
          <w:lang w:val="en-GB"/>
        </w:rPr>
        <w:t xml:space="preserve"> </w:t>
      </w:r>
      <w:r w:rsidRPr="00F75D72">
        <w:rPr>
          <w:rFonts w:asciiTheme="minorHAnsi" w:hAnsiTheme="minorHAnsi" w:cstheme="minorHAnsi"/>
          <w:lang w:val="en-GB"/>
        </w:rPr>
        <w:t>feet off the ground.</w:t>
      </w:r>
      <w:r w:rsidRPr="00F75D72">
        <w:rPr>
          <w:rFonts w:asciiTheme="minorHAnsi" w:hAnsiTheme="minorHAnsi" w:cstheme="minorHAnsi"/>
          <w:vertAlign w:val="superscript"/>
          <w:lang w:val="en-GB"/>
        </w:rPr>
        <w:footnoteReference w:id="387"/>
      </w:r>
      <w:r w:rsidRPr="00F75D72">
        <w:rPr>
          <w:rFonts w:asciiTheme="minorHAnsi" w:hAnsiTheme="minorHAnsi" w:cstheme="minorHAnsi"/>
          <w:lang w:val="en-GB"/>
        </w:rPr>
        <w:t xml:space="preserve"> [Pseudonym Z1] told Amnesty other internees would be taken out of her cell and return with physical injuries</w:t>
      </w:r>
      <w:r w:rsidR="009A7FB7">
        <w:rPr>
          <w:rFonts w:asciiTheme="minorHAnsi" w:hAnsiTheme="minorHAnsi" w:cstheme="minorHAnsi"/>
          <w:lang w:val="en-GB"/>
        </w:rPr>
        <w:t>:</w:t>
      </w:r>
    </w:p>
    <w:p w14:paraId="166D11BA" w14:textId="7D9491B6" w:rsidR="008B59BE" w:rsidRDefault="008B59BE" w:rsidP="008B59BE">
      <w:pPr>
        <w:pStyle w:val="Body"/>
        <w:spacing w:after="160"/>
        <w:jc w:val="both"/>
        <w:rPr>
          <w:rFonts w:asciiTheme="minorHAnsi" w:hAnsiTheme="minorHAnsi" w:cstheme="minorHAnsi"/>
          <w:b/>
          <w:bCs/>
          <w:lang w:val="en-GB"/>
        </w:rPr>
      </w:pPr>
      <w:r w:rsidRPr="006C5544">
        <w:rPr>
          <w:rFonts w:asciiTheme="minorHAnsi" w:hAnsiTheme="minorHAnsi" w:cstheme="minorHAnsi"/>
          <w:b/>
          <w:bCs/>
          <w:lang w:val="en-GB"/>
        </w:rPr>
        <w:t>“Some people would disappear for several days. When they came back their bodies were scarred… I know one, because her bed was next to me. She disappeared… [when she came back] her hands were swollen… she said don’t talk to me because there are cameras in the cell… [but she did talk later and said that] two police tortured her. She said she was beaten. They also beat her on the soles of her feet.”</w:t>
      </w:r>
      <w:r w:rsidRPr="006C5544">
        <w:rPr>
          <w:rFonts w:asciiTheme="minorHAnsi" w:hAnsiTheme="minorHAnsi" w:cstheme="minorHAnsi"/>
          <w:bCs/>
          <w:vertAlign w:val="superscript"/>
          <w:lang w:val="en-GB"/>
        </w:rPr>
        <w:footnoteReference w:id="388"/>
      </w:r>
    </w:p>
    <w:p w14:paraId="47A6DEF0" w14:textId="6F9CA919" w:rsidR="00086833" w:rsidRDefault="00086833" w:rsidP="008B59BE">
      <w:pPr>
        <w:pStyle w:val="Body"/>
        <w:spacing w:after="160"/>
        <w:jc w:val="both"/>
        <w:rPr>
          <w:rFonts w:asciiTheme="minorHAnsi" w:hAnsiTheme="minorHAnsi" w:cstheme="minorHAnsi"/>
          <w:bCs/>
          <w:lang w:val="en-GB"/>
        </w:rPr>
      </w:pPr>
      <w:r>
        <w:rPr>
          <w:rFonts w:asciiTheme="minorHAnsi" w:hAnsiTheme="minorHAnsi" w:cstheme="minorHAnsi"/>
          <w:bCs/>
          <w:lang w:val="en-GB"/>
        </w:rPr>
        <w:t>[Pseudonym 64] told Amnesty how he witnessed two of his cellmates immobilized in tiger chairs for extended periods of time. He and the other cellmates were forced to watch and forbidden from providing any assistance:</w:t>
      </w:r>
    </w:p>
    <w:p w14:paraId="681024F5" w14:textId="2826C4E2" w:rsidR="00086833" w:rsidRPr="005D439A" w:rsidRDefault="00086833" w:rsidP="008B59BE">
      <w:pPr>
        <w:pStyle w:val="Body"/>
        <w:spacing w:after="160"/>
        <w:jc w:val="both"/>
        <w:rPr>
          <w:rFonts w:asciiTheme="minorHAnsi" w:hAnsiTheme="minorHAnsi" w:cstheme="minorHAnsi"/>
          <w:b/>
          <w:bCs/>
          <w:lang w:val="en-GB"/>
        </w:rPr>
      </w:pPr>
      <w:r w:rsidRPr="005D439A">
        <w:rPr>
          <w:rFonts w:asciiTheme="minorHAnsi" w:hAnsiTheme="minorHAnsi" w:cstheme="minorHAnsi"/>
          <w:b/>
          <w:bCs/>
          <w:lang w:val="en-GB"/>
        </w:rPr>
        <w:t xml:space="preserve">“They used to make people sit in </w:t>
      </w:r>
      <w:r w:rsidR="005D439A" w:rsidRPr="005D439A">
        <w:rPr>
          <w:rFonts w:asciiTheme="minorHAnsi" w:hAnsiTheme="minorHAnsi" w:cstheme="minorHAnsi"/>
          <w:b/>
          <w:bCs/>
          <w:lang w:val="en-GB"/>
        </w:rPr>
        <w:t>tiger</w:t>
      </w:r>
      <w:r w:rsidRPr="005D439A">
        <w:rPr>
          <w:rFonts w:asciiTheme="minorHAnsi" w:hAnsiTheme="minorHAnsi" w:cstheme="minorHAnsi"/>
          <w:b/>
          <w:bCs/>
          <w:lang w:val="en-GB"/>
        </w:rPr>
        <w:t xml:space="preserve"> chairs for hours. I saw it with my own eyes. They used to make the person sit on the </w:t>
      </w:r>
      <w:r w:rsidR="005D439A" w:rsidRPr="005D439A">
        <w:rPr>
          <w:rFonts w:asciiTheme="minorHAnsi" w:hAnsiTheme="minorHAnsi" w:cstheme="minorHAnsi"/>
          <w:b/>
          <w:bCs/>
          <w:lang w:val="en-GB"/>
        </w:rPr>
        <w:t>tiger chair in front of us. They used to bring the chair into our cell if someone wasn’t obedient. … It happened twice. The first guy [was immobilized] for 24 hours. He was not allowed to eat or drink. He was taken to the toilet twice. … The second guy was made to sit for six hours.”</w:t>
      </w:r>
      <w:r w:rsidR="005D439A" w:rsidRPr="005D439A">
        <w:rPr>
          <w:rStyle w:val="FootnoteReference"/>
          <w:rFonts w:asciiTheme="minorHAnsi" w:hAnsiTheme="minorHAnsi" w:cstheme="minorHAnsi"/>
          <w:b/>
          <w:bCs/>
          <w:lang w:val="en-GB"/>
        </w:rPr>
        <w:footnoteReference w:id="389"/>
      </w:r>
    </w:p>
    <w:p w14:paraId="38E37E48" w14:textId="77777777" w:rsidR="005D133D"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Many internees appear to have </w:t>
      </w:r>
      <w:r w:rsidR="005A7059">
        <w:rPr>
          <w:rFonts w:asciiTheme="minorHAnsi" w:hAnsiTheme="minorHAnsi" w:cstheme="minorHAnsi"/>
          <w:lang w:val="en-GB"/>
        </w:rPr>
        <w:t>been</w:t>
      </w:r>
      <w:r w:rsidR="005A7059" w:rsidRPr="00F75D72">
        <w:rPr>
          <w:rFonts w:asciiTheme="minorHAnsi" w:hAnsiTheme="minorHAnsi" w:cstheme="minorHAnsi"/>
          <w:lang w:val="en-GB"/>
        </w:rPr>
        <w:t xml:space="preserve"> </w:t>
      </w:r>
      <w:r w:rsidRPr="00F75D72">
        <w:rPr>
          <w:rFonts w:asciiTheme="minorHAnsi" w:hAnsiTheme="minorHAnsi" w:cstheme="minorHAnsi"/>
          <w:lang w:val="en-GB"/>
        </w:rPr>
        <w:t>punish</w:t>
      </w:r>
      <w:r w:rsidR="005A7059">
        <w:rPr>
          <w:rFonts w:asciiTheme="minorHAnsi" w:hAnsiTheme="minorHAnsi" w:cstheme="minorHAnsi"/>
          <w:lang w:val="en-GB"/>
        </w:rPr>
        <w:t>ed</w:t>
      </w:r>
      <w:r w:rsidRPr="00F75D72">
        <w:rPr>
          <w:rFonts w:asciiTheme="minorHAnsi" w:hAnsiTheme="minorHAnsi" w:cstheme="minorHAnsi"/>
          <w:lang w:val="en-GB"/>
        </w:rPr>
        <w:t xml:space="preserve"> for very trivial offense</w:t>
      </w:r>
      <w:r w:rsidR="005A7059">
        <w:rPr>
          <w:rFonts w:asciiTheme="minorHAnsi" w:hAnsiTheme="minorHAnsi" w:cstheme="minorHAnsi"/>
          <w:lang w:val="en-GB"/>
        </w:rPr>
        <w:t>s</w:t>
      </w:r>
      <w:r w:rsidRPr="00F75D72">
        <w:rPr>
          <w:rFonts w:asciiTheme="minorHAnsi" w:hAnsiTheme="minorHAnsi" w:cstheme="minorHAnsi"/>
          <w:lang w:val="en-GB"/>
        </w:rPr>
        <w:t xml:space="preserve">. [Pseudonym Q1] told Amnesty, “In the second facility we had no lessons… we had to sit straight without moving… you can’t even look to the side… one man was taken away [for looking to </w:t>
      </w:r>
      <w:r w:rsidR="005A7059">
        <w:rPr>
          <w:rFonts w:asciiTheme="minorHAnsi" w:hAnsiTheme="minorHAnsi" w:cstheme="minorHAnsi"/>
          <w:lang w:val="en-GB"/>
        </w:rPr>
        <w:t xml:space="preserve">the </w:t>
      </w:r>
      <w:r w:rsidRPr="00F75D72">
        <w:rPr>
          <w:rFonts w:asciiTheme="minorHAnsi" w:hAnsiTheme="minorHAnsi" w:cstheme="minorHAnsi"/>
          <w:lang w:val="en-GB"/>
        </w:rPr>
        <w:t xml:space="preserve">side] and came back with swollen feel and left and he said he was taken and cuffed to </w:t>
      </w:r>
      <w:r w:rsidR="005A7059">
        <w:rPr>
          <w:rFonts w:asciiTheme="minorHAnsi" w:hAnsiTheme="minorHAnsi" w:cstheme="minorHAnsi"/>
          <w:lang w:val="en-GB"/>
        </w:rPr>
        <w:t xml:space="preserve">a </w:t>
      </w:r>
      <w:r w:rsidRPr="00F75D72">
        <w:rPr>
          <w:rFonts w:asciiTheme="minorHAnsi" w:hAnsiTheme="minorHAnsi" w:cstheme="minorHAnsi"/>
          <w:lang w:val="en-GB"/>
        </w:rPr>
        <w:t>bed and beaten.”</w:t>
      </w:r>
      <w:r w:rsidRPr="00F75D72">
        <w:rPr>
          <w:rFonts w:asciiTheme="minorHAnsi" w:hAnsiTheme="minorHAnsi" w:cstheme="minorHAnsi"/>
          <w:vertAlign w:val="superscript"/>
          <w:lang w:val="en-GB"/>
        </w:rPr>
        <w:footnoteReference w:id="390"/>
      </w:r>
    </w:p>
    <w:p w14:paraId="10CB765E" w14:textId="0B9B30CE" w:rsidR="005D133D" w:rsidRDefault="00B40EE2" w:rsidP="008B59BE">
      <w:pPr>
        <w:pStyle w:val="Body"/>
        <w:spacing w:after="160"/>
        <w:jc w:val="both"/>
        <w:rPr>
          <w:rFonts w:asciiTheme="minorHAnsi" w:hAnsiTheme="minorHAnsi" w:cstheme="minorHAnsi"/>
          <w:lang w:val="en-GB"/>
        </w:rPr>
      </w:pPr>
      <w:r>
        <w:rPr>
          <w:rFonts w:asciiTheme="minorHAnsi" w:hAnsiTheme="minorHAnsi" w:cstheme="minorHAnsi"/>
          <w:lang w:val="en-GB"/>
        </w:rPr>
        <w:t>[Pseudonym 61] told Amnesty now she and her cellmates were often forced to watch others sit on tiger chairs, including one who urinated on herself after being made to sit in the tiger chair for 32 hours:</w:t>
      </w:r>
      <w:r w:rsidR="00CB1C3F">
        <w:rPr>
          <w:rFonts w:asciiTheme="minorHAnsi" w:hAnsiTheme="minorHAnsi" w:cstheme="minorHAnsi"/>
          <w:lang w:val="en-GB"/>
        </w:rPr>
        <w:t xml:space="preserve"> </w:t>
      </w:r>
      <w:r w:rsidRPr="00CB1C3F">
        <w:rPr>
          <w:rFonts w:asciiTheme="minorHAnsi" w:hAnsiTheme="minorHAnsi" w:cstheme="minorHAnsi"/>
          <w:lang w:val="en-GB"/>
        </w:rPr>
        <w:t>“A female guard used to take us to show us how people were suffering… It was in a room [that was originally intended] to keep animals, surrounded by bars. It was dirty. … It was like a pound. It was made of bricks with an iron roof… I saw them sitting on the chair.”</w:t>
      </w:r>
      <w:r>
        <w:rPr>
          <w:rFonts w:asciiTheme="minorHAnsi" w:hAnsiTheme="minorHAnsi" w:cstheme="minorHAnsi"/>
          <w:lang w:val="en-GB"/>
        </w:rPr>
        <w:t xml:space="preserve">. </w:t>
      </w:r>
      <w:commentRangeStart w:id="118"/>
      <w:commentRangeStart w:id="119"/>
    </w:p>
    <w:p w14:paraId="4F8555C1" w14:textId="74CE1849"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[INSERT]</w:t>
      </w:r>
      <w:commentRangeEnd w:id="118"/>
      <w:r w:rsidRPr="00F75D72">
        <w:rPr>
          <w:rFonts w:asciiTheme="minorHAnsi" w:hAnsiTheme="minorHAnsi" w:cstheme="minorHAnsi"/>
          <w:lang w:val="en-GB"/>
        </w:rPr>
        <w:commentReference w:id="118"/>
      </w:r>
      <w:commentRangeEnd w:id="119"/>
      <w:r w:rsidRPr="00F75D72">
        <w:rPr>
          <w:rStyle w:val="CommentReference"/>
          <w:rFonts w:asciiTheme="minorHAnsi" w:eastAsiaTheme="minorHAnsi" w:hAnsiTheme="minorHAnsi" w:cstheme="minorBidi"/>
          <w:color w:val="auto"/>
          <w:lang w:val="en-GB"/>
          <w14:textOutline w14:w="0" w14:cap="rnd" w14:cmpd="sng" w14:algn="ctr">
            <w14:noFill/>
            <w14:prstDash w14:val="solid"/>
            <w14:bevel/>
          </w14:textOutline>
        </w:rPr>
        <w:commentReference w:id="119"/>
      </w:r>
    </w:p>
    <w:p w14:paraId="4937AB73" w14:textId="2FDEE031" w:rsidR="008B59BE" w:rsidRPr="00F75D72" w:rsidRDefault="008B59BE" w:rsidP="00EF0F81">
      <w:pPr>
        <w:pStyle w:val="Heading2"/>
      </w:pPr>
      <w:bookmarkStart w:id="120" w:name="_Toc66643154"/>
      <w:r w:rsidRPr="00F75D72">
        <w:t>7.</w:t>
      </w:r>
      <w:r w:rsidR="00EF0F81" w:rsidRPr="00F75D72">
        <w:t>1.4</w:t>
      </w:r>
      <w:r w:rsidRPr="00F75D72">
        <w:t xml:space="preserve"> Beatings and other ill-treatment</w:t>
      </w:r>
      <w:bookmarkEnd w:id="120"/>
      <w:r w:rsidRPr="00F75D72">
        <w:t xml:space="preserve"> </w:t>
      </w:r>
      <w:r w:rsidRPr="00F75D72">
        <w:tab/>
      </w:r>
    </w:p>
    <w:p w14:paraId="77B9288D" w14:textId="716D108B" w:rsidR="008B59BE" w:rsidRPr="00F75D72" w:rsidRDefault="008B59BE" w:rsidP="008B59BE">
      <w:pPr>
        <w:pStyle w:val="Body"/>
        <w:spacing w:after="160"/>
        <w:jc w:val="both"/>
        <w:rPr>
          <w:rFonts w:asciiTheme="minorHAnsi" w:hAnsiTheme="minorHAnsi" w:cstheme="minorHAnsi"/>
          <w:vertAlign w:val="superscript"/>
          <w:lang w:val="en-GB"/>
        </w:rPr>
      </w:pPr>
      <w:r w:rsidRPr="00F75D72">
        <w:rPr>
          <w:rFonts w:asciiTheme="minorHAnsi" w:hAnsiTheme="minorHAnsi" w:cstheme="minorHAnsi"/>
          <w:lang w:val="en-GB"/>
        </w:rPr>
        <w:t xml:space="preserve">Physical </w:t>
      </w:r>
      <w:r w:rsidR="005A7059">
        <w:rPr>
          <w:rFonts w:asciiTheme="minorHAnsi" w:hAnsiTheme="minorHAnsi" w:cstheme="minorHAnsi"/>
          <w:lang w:val="en-GB"/>
        </w:rPr>
        <w:t>i</w:t>
      </w:r>
      <w:r w:rsidRPr="00F75D72">
        <w:rPr>
          <w:rFonts w:asciiTheme="minorHAnsi" w:hAnsiTheme="minorHAnsi" w:cstheme="minorHAnsi"/>
          <w:lang w:val="en-GB"/>
        </w:rPr>
        <w:t xml:space="preserve">ll-treatment takes place throughout the camps, most commonly through beatings. </w:t>
      </w:r>
      <w:r w:rsidR="005A7059">
        <w:rPr>
          <w:rFonts w:asciiTheme="minorHAnsi" w:hAnsiTheme="minorHAnsi" w:cstheme="minorHAnsi"/>
          <w:lang w:val="en-GB"/>
        </w:rPr>
        <w:t>Guards routinely beat d</w:t>
      </w:r>
      <w:r w:rsidRPr="00F75D72">
        <w:rPr>
          <w:rFonts w:asciiTheme="minorHAnsi" w:hAnsiTheme="minorHAnsi" w:cstheme="minorHAnsi"/>
          <w:lang w:val="en-GB"/>
        </w:rPr>
        <w:t>etainees who misbehave</w:t>
      </w:r>
      <w:r w:rsidR="005A7059">
        <w:rPr>
          <w:rFonts w:asciiTheme="minorHAnsi" w:hAnsiTheme="minorHAnsi" w:cstheme="minorHAnsi"/>
          <w:lang w:val="en-GB"/>
        </w:rPr>
        <w:t>,</w:t>
      </w:r>
      <w:r w:rsidRPr="00F75D72">
        <w:rPr>
          <w:rFonts w:asciiTheme="minorHAnsi" w:hAnsiTheme="minorHAnsi" w:cstheme="minorHAnsi"/>
          <w:lang w:val="en-GB"/>
        </w:rPr>
        <w:t xml:space="preserve"> even for the most trivial offenses. Amnesty International interviewed XX people who reported being beaten during detention</w:t>
      </w:r>
      <w:r w:rsidR="005A7059">
        <w:rPr>
          <w:rFonts w:asciiTheme="minorHAnsi" w:hAnsiTheme="minorHAnsi" w:cstheme="minorHAnsi"/>
          <w:lang w:val="en-GB"/>
        </w:rPr>
        <w:t>,</w:t>
      </w:r>
      <w:r w:rsidRPr="00F75D72">
        <w:rPr>
          <w:rFonts w:asciiTheme="minorHAnsi" w:hAnsiTheme="minorHAnsi" w:cstheme="minorHAnsi"/>
          <w:vertAlign w:val="superscript"/>
          <w:lang w:val="en-GB"/>
        </w:rPr>
        <w:footnoteReference w:id="391"/>
      </w:r>
      <w:r w:rsidRPr="00F75D72">
        <w:rPr>
          <w:rFonts w:asciiTheme="minorHAnsi" w:hAnsiTheme="minorHAnsi" w:cstheme="minorHAnsi"/>
          <w:lang w:val="en-GB"/>
        </w:rPr>
        <w:t xml:space="preserve"> </w:t>
      </w:r>
      <w:r w:rsidR="005A7059">
        <w:rPr>
          <w:rFonts w:asciiTheme="minorHAnsi" w:hAnsiTheme="minorHAnsi" w:cstheme="minorHAnsi"/>
          <w:lang w:val="en-GB"/>
        </w:rPr>
        <w:t>i</w:t>
      </w:r>
      <w:r w:rsidRPr="00F75D72">
        <w:rPr>
          <w:rFonts w:asciiTheme="minorHAnsi" w:hAnsiTheme="minorHAnsi" w:cstheme="minorHAnsi"/>
          <w:lang w:val="en-GB"/>
        </w:rPr>
        <w:t>ncluding X woman.</w:t>
      </w:r>
      <w:r w:rsidRPr="00F75D72">
        <w:rPr>
          <w:rFonts w:asciiTheme="minorHAnsi" w:hAnsiTheme="minorHAnsi" w:cstheme="minorHAnsi"/>
          <w:vertAlign w:val="superscript"/>
          <w:lang w:val="en-GB"/>
        </w:rPr>
        <w:footnoteReference w:id="392"/>
      </w:r>
      <w:r w:rsidRPr="00F75D72">
        <w:rPr>
          <w:rFonts w:asciiTheme="minorHAnsi" w:hAnsiTheme="minorHAnsi" w:cstheme="minorHAnsi"/>
          <w:lang w:val="en-GB"/>
        </w:rPr>
        <w:t xml:space="preserve"> Electric batons were often used.</w:t>
      </w:r>
      <w:r w:rsidRPr="00F75D72">
        <w:rPr>
          <w:rFonts w:asciiTheme="minorHAnsi" w:hAnsiTheme="minorHAnsi" w:cstheme="minorHAnsi"/>
          <w:vertAlign w:val="superscript"/>
          <w:lang w:val="en-GB"/>
        </w:rPr>
        <w:footnoteReference w:id="393"/>
      </w:r>
      <w:r w:rsidRPr="00F75D72">
        <w:rPr>
          <w:rFonts w:asciiTheme="minorHAnsi" w:hAnsiTheme="minorHAnsi" w:cstheme="minorHAnsi"/>
          <w:lang w:val="en-GB"/>
        </w:rPr>
        <w:t xml:space="preserve"> Numerous survivors witnessed other internees being beaten</w:t>
      </w:r>
      <w:r w:rsidR="005A7059">
        <w:rPr>
          <w:rFonts w:asciiTheme="minorHAnsi" w:hAnsiTheme="minorHAnsi" w:cstheme="minorHAnsi"/>
          <w:lang w:val="en-GB"/>
        </w:rPr>
        <w:t>,</w:t>
      </w:r>
      <w:r w:rsidRPr="00F75D72">
        <w:rPr>
          <w:rFonts w:asciiTheme="minorHAnsi" w:hAnsiTheme="minorHAnsi" w:cstheme="minorHAnsi"/>
          <w:vertAlign w:val="superscript"/>
          <w:lang w:val="en-GB"/>
        </w:rPr>
        <w:footnoteReference w:id="394"/>
      </w:r>
      <w:r w:rsidRPr="00F75D72">
        <w:rPr>
          <w:rFonts w:asciiTheme="minorHAnsi" w:hAnsiTheme="minorHAnsi" w:cstheme="minorHAnsi"/>
          <w:vertAlign w:val="superscript"/>
          <w:lang w:val="en-GB"/>
        </w:rPr>
        <w:t xml:space="preserve"> </w:t>
      </w:r>
      <w:r w:rsidR="005A7059">
        <w:rPr>
          <w:rFonts w:asciiTheme="minorHAnsi" w:hAnsiTheme="minorHAnsi" w:cstheme="minorHAnsi"/>
          <w:lang w:val="en-GB"/>
        </w:rPr>
        <w:t>i</w:t>
      </w:r>
      <w:r w:rsidRPr="00F75D72">
        <w:rPr>
          <w:rFonts w:asciiTheme="minorHAnsi" w:hAnsiTheme="minorHAnsi" w:cstheme="minorHAnsi"/>
          <w:lang w:val="en-GB"/>
        </w:rPr>
        <w:t>ncluding older internees.</w:t>
      </w:r>
      <w:r w:rsidRPr="00F75D72">
        <w:rPr>
          <w:rFonts w:asciiTheme="minorHAnsi" w:hAnsiTheme="minorHAnsi" w:cstheme="minorHAnsi"/>
          <w:vertAlign w:val="superscript"/>
          <w:lang w:val="en-GB"/>
        </w:rPr>
        <w:footnoteReference w:id="395"/>
      </w:r>
      <w:r w:rsidRPr="00F75D72">
        <w:rPr>
          <w:rFonts w:asciiTheme="minorHAnsi" w:hAnsiTheme="minorHAnsi" w:cstheme="minorHAnsi"/>
          <w:lang w:val="en-GB"/>
        </w:rPr>
        <w:t xml:space="preserve"> [Pseudonym H2]</w:t>
      </w:r>
      <w:r w:rsidR="005A7059">
        <w:rPr>
          <w:rFonts w:asciiTheme="minorHAnsi" w:hAnsiTheme="minorHAnsi" w:cstheme="minorHAnsi"/>
          <w:lang w:val="en-GB"/>
        </w:rPr>
        <w:t>,</w:t>
      </w:r>
      <w:r w:rsidRPr="00F75D72">
        <w:rPr>
          <w:rFonts w:asciiTheme="minorHAnsi" w:hAnsiTheme="minorHAnsi" w:cstheme="minorHAnsi"/>
          <w:lang w:val="en-GB"/>
        </w:rPr>
        <w:t xml:space="preserve"> a guard </w:t>
      </w:r>
      <w:r w:rsidR="005A7059">
        <w:rPr>
          <w:rFonts w:asciiTheme="minorHAnsi" w:hAnsiTheme="minorHAnsi" w:cstheme="minorHAnsi"/>
          <w:lang w:val="en-GB"/>
        </w:rPr>
        <w:t xml:space="preserve">who </w:t>
      </w:r>
      <w:r w:rsidRPr="00F75D72">
        <w:rPr>
          <w:rFonts w:asciiTheme="minorHAnsi" w:hAnsiTheme="minorHAnsi" w:cstheme="minorHAnsi"/>
          <w:lang w:val="en-GB"/>
        </w:rPr>
        <w:t>worked in a camp, told Amnesty that internees were regularly beaten in his camp. “Every</w:t>
      </w:r>
      <w:r w:rsidR="005A7059">
        <w:rPr>
          <w:rFonts w:asciiTheme="minorHAnsi" w:hAnsiTheme="minorHAnsi" w:cstheme="minorHAnsi"/>
          <w:lang w:val="en-GB"/>
        </w:rPr>
        <w:t xml:space="preserve"> </w:t>
      </w:r>
      <w:r w:rsidRPr="00F75D72">
        <w:rPr>
          <w:rFonts w:asciiTheme="minorHAnsi" w:hAnsiTheme="minorHAnsi" w:cstheme="minorHAnsi"/>
          <w:lang w:val="en-GB"/>
        </w:rPr>
        <w:t xml:space="preserve">day someone is taken out </w:t>
      </w:r>
      <w:r w:rsidR="005A7059">
        <w:rPr>
          <w:rFonts w:asciiTheme="minorHAnsi" w:hAnsiTheme="minorHAnsi" w:cstheme="minorHAnsi"/>
          <w:lang w:val="en-GB"/>
        </w:rPr>
        <w:t>[</w:t>
      </w:r>
      <w:r w:rsidRPr="00F75D72">
        <w:rPr>
          <w:rFonts w:asciiTheme="minorHAnsi" w:hAnsiTheme="minorHAnsi" w:cstheme="minorHAnsi"/>
          <w:lang w:val="en-GB"/>
        </w:rPr>
        <w:t>of the class] and beaten, with hands, feet, weapons</w:t>
      </w:r>
      <w:r w:rsidR="005A7059">
        <w:rPr>
          <w:rFonts w:asciiTheme="minorHAnsi" w:hAnsiTheme="minorHAnsi" w:cstheme="minorHAnsi"/>
          <w:lang w:val="en-GB"/>
        </w:rPr>
        <w:t>,</w:t>
      </w:r>
      <w:r w:rsidRPr="00F75D72">
        <w:rPr>
          <w:rFonts w:asciiTheme="minorHAnsi" w:hAnsiTheme="minorHAnsi" w:cstheme="minorHAnsi"/>
          <w:lang w:val="en-GB"/>
        </w:rPr>
        <w:t xml:space="preserve"> and baton,” he said.</w:t>
      </w:r>
      <w:r w:rsidRPr="00F75D72">
        <w:rPr>
          <w:rFonts w:asciiTheme="minorHAnsi" w:hAnsiTheme="minorHAnsi" w:cstheme="minorHAnsi"/>
          <w:vertAlign w:val="superscript"/>
          <w:lang w:val="en-GB"/>
        </w:rPr>
        <w:footnoteReference w:id="396"/>
      </w:r>
    </w:p>
    <w:p w14:paraId="0FB0EA9C" w14:textId="7DBDD45A" w:rsidR="008B59BE" w:rsidRPr="00F75D72" w:rsidRDefault="008B59BE" w:rsidP="008B59BE">
      <w:pPr>
        <w:pStyle w:val="Body"/>
        <w:spacing w:after="160"/>
        <w:jc w:val="both"/>
        <w:rPr>
          <w:rFonts w:asciiTheme="minorHAnsi" w:hAnsiTheme="minorHAnsi" w:cstheme="minorHAnsi"/>
          <w:b/>
          <w:bCs/>
          <w:lang w:val="en-GB"/>
        </w:rPr>
      </w:pPr>
      <w:r w:rsidRPr="006C5544">
        <w:rPr>
          <w:rFonts w:asciiTheme="minorHAnsi" w:hAnsiTheme="minorHAnsi" w:cstheme="minorHAnsi"/>
          <w:b/>
          <w:lang w:val="en-GB"/>
        </w:rPr>
        <w:lastRenderedPageBreak/>
        <w:t xml:space="preserve">[Pseudonym C2] told Amnesty how he was beaten shortly after arriving </w:t>
      </w:r>
      <w:r w:rsidR="005A7059" w:rsidRPr="006C5544">
        <w:rPr>
          <w:rFonts w:asciiTheme="minorHAnsi" w:hAnsiTheme="minorHAnsi" w:cstheme="minorHAnsi"/>
          <w:b/>
          <w:lang w:val="en-GB"/>
        </w:rPr>
        <w:t xml:space="preserve">at </w:t>
      </w:r>
      <w:r w:rsidRPr="006C5544">
        <w:rPr>
          <w:rFonts w:asciiTheme="minorHAnsi" w:hAnsiTheme="minorHAnsi" w:cstheme="minorHAnsi"/>
          <w:b/>
          <w:lang w:val="en-GB"/>
        </w:rPr>
        <w:t xml:space="preserve">the camp when he resisted being strip-searched by guards: </w:t>
      </w:r>
      <w:r w:rsidRPr="006C5544">
        <w:rPr>
          <w:rFonts w:asciiTheme="minorHAnsi" w:hAnsiTheme="minorHAnsi" w:cstheme="minorHAnsi"/>
          <w:b/>
          <w:bCs/>
          <w:lang w:val="en-GB"/>
        </w:rPr>
        <w:t xml:space="preserve">“When I said I wouldn’t take off my underwear they beat </w:t>
      </w:r>
      <w:r w:rsidR="005A7059" w:rsidRPr="006C5544">
        <w:rPr>
          <w:rFonts w:asciiTheme="minorHAnsi" w:hAnsiTheme="minorHAnsi" w:cstheme="minorHAnsi"/>
          <w:b/>
          <w:bCs/>
          <w:lang w:val="en-GB"/>
        </w:rPr>
        <w:t>m</w:t>
      </w:r>
      <w:r w:rsidRPr="006C5544">
        <w:rPr>
          <w:rFonts w:asciiTheme="minorHAnsi" w:hAnsiTheme="minorHAnsi" w:cstheme="minorHAnsi"/>
          <w:b/>
          <w:bCs/>
          <w:lang w:val="en-GB"/>
        </w:rPr>
        <w:t>e with an electric stick. And then I fell. They beat me and I was electrocuted… when I can to my senses, they took off my clothes, they searched me, made me bend down, tied hand</w:t>
      </w:r>
      <w:r w:rsidR="005A7059" w:rsidRPr="006C5544">
        <w:rPr>
          <w:rFonts w:asciiTheme="minorHAnsi" w:hAnsiTheme="minorHAnsi" w:cstheme="minorHAnsi"/>
          <w:b/>
          <w:bCs/>
          <w:lang w:val="en-GB"/>
        </w:rPr>
        <w:t>s</w:t>
      </w:r>
      <w:r w:rsidRPr="006C5544">
        <w:rPr>
          <w:rFonts w:asciiTheme="minorHAnsi" w:hAnsiTheme="minorHAnsi" w:cstheme="minorHAnsi"/>
          <w:b/>
          <w:bCs/>
          <w:lang w:val="en-GB"/>
        </w:rPr>
        <w:t xml:space="preserve"> behind neck. It was very painful.”</w:t>
      </w:r>
      <w:r w:rsidRPr="006C5544">
        <w:rPr>
          <w:rFonts w:asciiTheme="minorHAnsi" w:hAnsiTheme="minorHAnsi" w:cstheme="minorHAnsi"/>
          <w:bCs/>
          <w:vertAlign w:val="superscript"/>
          <w:lang w:val="en-GB"/>
        </w:rPr>
        <w:footnoteReference w:id="397"/>
      </w:r>
      <w:r w:rsidRPr="00F75D72">
        <w:rPr>
          <w:rFonts w:asciiTheme="minorHAnsi" w:hAnsiTheme="minorHAnsi" w:cstheme="minorHAnsi"/>
          <w:b/>
          <w:bCs/>
          <w:lang w:val="en-GB"/>
        </w:rPr>
        <w:t xml:space="preserve"> </w:t>
      </w:r>
    </w:p>
    <w:p w14:paraId="112521EA" w14:textId="73F388CE"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Numerous detainees and one former internment camp guard told Amnesty that people were routinely beaten if they did not learn appropriately during classes. [Pseudonym X8] told Amnesty guards routinely beat people as they walked to class and how a man in his class was taken out of class </w:t>
      </w:r>
      <w:r w:rsidR="005A7059">
        <w:rPr>
          <w:rFonts w:asciiTheme="minorHAnsi" w:hAnsiTheme="minorHAnsi" w:cstheme="minorHAnsi"/>
          <w:lang w:val="en-GB"/>
        </w:rPr>
        <w:t xml:space="preserve">and </w:t>
      </w:r>
      <w:r w:rsidRPr="00F75D72">
        <w:rPr>
          <w:rFonts w:asciiTheme="minorHAnsi" w:hAnsiTheme="minorHAnsi" w:cstheme="minorHAnsi"/>
          <w:lang w:val="en-GB"/>
        </w:rPr>
        <w:t>beaten for not si</w:t>
      </w:r>
      <w:r w:rsidR="005A7059">
        <w:rPr>
          <w:rFonts w:asciiTheme="minorHAnsi" w:hAnsiTheme="minorHAnsi" w:cstheme="minorHAnsi"/>
          <w:lang w:val="en-GB"/>
        </w:rPr>
        <w:t>n</w:t>
      </w:r>
      <w:r w:rsidRPr="00F75D72">
        <w:rPr>
          <w:rFonts w:asciiTheme="minorHAnsi" w:hAnsiTheme="minorHAnsi" w:cstheme="minorHAnsi"/>
          <w:lang w:val="en-GB"/>
        </w:rPr>
        <w:t>ging a song properly</w:t>
      </w:r>
      <w:r w:rsidR="009A7FB7">
        <w:rPr>
          <w:rFonts w:asciiTheme="minorHAnsi" w:hAnsiTheme="minorHAnsi" w:cstheme="minorHAnsi"/>
          <w:lang w:val="en-GB"/>
        </w:rPr>
        <w:t>:</w:t>
      </w:r>
    </w:p>
    <w:p w14:paraId="5892CD2C" w14:textId="10266B9D" w:rsidR="008B59BE" w:rsidRPr="006C5544" w:rsidRDefault="008B59BE" w:rsidP="008B59BE">
      <w:pPr>
        <w:pStyle w:val="Body"/>
        <w:spacing w:after="160"/>
        <w:jc w:val="both"/>
        <w:rPr>
          <w:rFonts w:asciiTheme="minorHAnsi" w:hAnsiTheme="minorHAnsi" w:cstheme="minorHAnsi"/>
          <w:bCs/>
          <w:lang w:val="en-GB"/>
        </w:rPr>
      </w:pPr>
      <w:r w:rsidRPr="006C5544">
        <w:rPr>
          <w:rFonts w:asciiTheme="minorHAnsi" w:hAnsiTheme="minorHAnsi" w:cstheme="minorHAnsi"/>
          <w:b/>
          <w:bCs/>
          <w:lang w:val="en-GB"/>
        </w:rPr>
        <w:t>“The guards would always beat people while walking to class… [name redacted] was beaten, he was an ethnic Uzbek</w:t>
      </w:r>
      <w:r w:rsidR="001A664C" w:rsidRPr="006C5544">
        <w:rPr>
          <w:rFonts w:asciiTheme="minorHAnsi" w:hAnsiTheme="minorHAnsi" w:cstheme="minorHAnsi"/>
          <w:b/>
          <w:bCs/>
          <w:lang w:val="en-GB"/>
        </w:rPr>
        <w:t>;</w:t>
      </w:r>
      <w:r w:rsidRPr="006C5544">
        <w:rPr>
          <w:rFonts w:asciiTheme="minorHAnsi" w:hAnsiTheme="minorHAnsi" w:cstheme="minorHAnsi"/>
          <w:b/>
          <w:bCs/>
          <w:lang w:val="en-GB"/>
        </w:rPr>
        <w:t xml:space="preserve"> a Han Chinese [guard] beat him and put him in isolation for 24 hours… he came back with bruises. I was in his cell… and [the guard] would call people who couldn’t recite Chinese content to the door [then the person who was call</w:t>
      </w:r>
      <w:r w:rsidR="001A664C" w:rsidRPr="006C5544">
        <w:rPr>
          <w:rFonts w:asciiTheme="minorHAnsi" w:hAnsiTheme="minorHAnsi" w:cstheme="minorHAnsi"/>
          <w:b/>
          <w:bCs/>
          <w:lang w:val="en-GB"/>
        </w:rPr>
        <w:t>ed</w:t>
      </w:r>
      <w:r w:rsidRPr="006C5544">
        <w:rPr>
          <w:rFonts w:asciiTheme="minorHAnsi" w:hAnsiTheme="minorHAnsi" w:cstheme="minorHAnsi"/>
          <w:b/>
          <w:bCs/>
          <w:lang w:val="en-GB"/>
        </w:rPr>
        <w:t xml:space="preserve"> would stick their hand through </w:t>
      </w:r>
      <w:r w:rsidR="001A664C" w:rsidRPr="006C5544">
        <w:rPr>
          <w:rFonts w:asciiTheme="minorHAnsi" w:hAnsiTheme="minorHAnsi" w:cstheme="minorHAnsi"/>
          <w:b/>
          <w:bCs/>
          <w:lang w:val="en-GB"/>
        </w:rPr>
        <w:t xml:space="preserve">the </w:t>
      </w:r>
      <w:r w:rsidRPr="006C5544">
        <w:rPr>
          <w:rFonts w:asciiTheme="minorHAnsi" w:hAnsiTheme="minorHAnsi" w:cstheme="minorHAnsi"/>
          <w:b/>
          <w:bCs/>
          <w:lang w:val="en-GB"/>
        </w:rPr>
        <w:t xml:space="preserve">hole in the door] and then cuff them to the door and beat them with an electric baton… I saw [people being beaten] </w:t>
      </w:r>
      <w:r w:rsidR="001A664C" w:rsidRPr="006C5544">
        <w:rPr>
          <w:rFonts w:asciiTheme="minorHAnsi" w:hAnsiTheme="minorHAnsi" w:cstheme="minorHAnsi"/>
          <w:b/>
          <w:bCs/>
          <w:lang w:val="en-GB"/>
        </w:rPr>
        <w:t>two or three</w:t>
      </w:r>
      <w:r w:rsidRPr="006C5544">
        <w:rPr>
          <w:rFonts w:asciiTheme="minorHAnsi" w:hAnsiTheme="minorHAnsi" w:cstheme="minorHAnsi"/>
          <w:b/>
          <w:bCs/>
          <w:lang w:val="en-GB"/>
        </w:rPr>
        <w:t xml:space="preserve"> times… I could hear it [happening] in hall many more times.”</w:t>
      </w:r>
      <w:r w:rsidRPr="006C5544">
        <w:rPr>
          <w:rFonts w:asciiTheme="minorHAnsi" w:hAnsiTheme="minorHAnsi" w:cstheme="minorHAnsi"/>
          <w:bCs/>
          <w:vertAlign w:val="superscript"/>
          <w:lang w:val="en-GB"/>
        </w:rPr>
        <w:footnoteReference w:id="398"/>
      </w:r>
    </w:p>
    <w:p w14:paraId="12D5EF8C" w14:textId="77777777"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[Pseudonym X9] was beaten by guards because he questioned an order, and then severely beaten after he tried to fight back.</w:t>
      </w:r>
    </w:p>
    <w:p w14:paraId="34538A2D" w14:textId="72EDEF08" w:rsidR="008B59BE" w:rsidRPr="006C5544" w:rsidRDefault="008B59BE" w:rsidP="008B59BE">
      <w:pPr>
        <w:pStyle w:val="Body"/>
        <w:spacing w:after="160"/>
        <w:jc w:val="both"/>
        <w:rPr>
          <w:rFonts w:asciiTheme="minorHAnsi" w:hAnsiTheme="minorHAnsi" w:cstheme="minorHAnsi"/>
          <w:b/>
          <w:bCs/>
          <w:lang w:val="en-GB"/>
        </w:rPr>
      </w:pPr>
      <w:r w:rsidRPr="006C5544">
        <w:rPr>
          <w:rFonts w:asciiTheme="minorHAnsi" w:hAnsiTheme="minorHAnsi" w:cstheme="minorHAnsi"/>
          <w:b/>
          <w:bCs/>
          <w:lang w:val="en-GB"/>
        </w:rPr>
        <w:t>“[One of the guards] said</w:t>
      </w:r>
      <w:r w:rsidR="009A7FB7" w:rsidRPr="006C5544">
        <w:rPr>
          <w:rFonts w:asciiTheme="minorHAnsi" w:hAnsiTheme="minorHAnsi" w:cstheme="minorHAnsi"/>
          <w:b/>
          <w:bCs/>
          <w:lang w:val="en-GB"/>
        </w:rPr>
        <w:t>,</w:t>
      </w:r>
      <w:r w:rsidRPr="006C5544">
        <w:rPr>
          <w:rFonts w:asciiTheme="minorHAnsi" w:hAnsiTheme="minorHAnsi" w:cstheme="minorHAnsi"/>
          <w:b/>
          <w:bCs/>
          <w:lang w:val="en-GB"/>
        </w:rPr>
        <w:t xml:space="preserve"> ‘squat and put your hands on the back of your head!’… I asked why. Then the police hit me with the back of a rifle… I wanted to protect myself so I hit back. He fell down. Then the other police all hit me. Wh</w:t>
      </w:r>
      <w:r w:rsidR="006C5544" w:rsidRPr="006C5544">
        <w:rPr>
          <w:rFonts w:asciiTheme="minorHAnsi" w:hAnsiTheme="minorHAnsi" w:cstheme="minorHAnsi"/>
          <w:b/>
          <w:bCs/>
          <w:lang w:val="en-GB"/>
        </w:rPr>
        <w:t xml:space="preserve">en </w:t>
      </w:r>
      <w:r w:rsidRPr="006C5544">
        <w:rPr>
          <w:rFonts w:asciiTheme="minorHAnsi" w:hAnsiTheme="minorHAnsi" w:cstheme="minorHAnsi"/>
          <w:b/>
          <w:bCs/>
          <w:lang w:val="en-GB"/>
        </w:rPr>
        <w:t>I was being beaten up I heard one voice saying</w:t>
      </w:r>
      <w:r w:rsidR="009A7FB7" w:rsidRPr="006C5544">
        <w:rPr>
          <w:rFonts w:asciiTheme="minorHAnsi" w:hAnsiTheme="minorHAnsi" w:cstheme="minorHAnsi"/>
          <w:b/>
          <w:bCs/>
          <w:lang w:val="en-GB"/>
        </w:rPr>
        <w:t>,</w:t>
      </w:r>
      <w:r w:rsidRPr="006C5544">
        <w:rPr>
          <w:rFonts w:asciiTheme="minorHAnsi" w:hAnsiTheme="minorHAnsi" w:cstheme="minorHAnsi"/>
          <w:b/>
          <w:bCs/>
          <w:lang w:val="en-GB"/>
        </w:rPr>
        <w:t xml:space="preserve"> ‘end him with one bullet’... I thought I was going to die… I wanted not to be killed and I scream… then they sprayed something in my eyes.”</w:t>
      </w:r>
      <w:r w:rsidRPr="006C5544">
        <w:rPr>
          <w:rFonts w:asciiTheme="minorHAnsi" w:hAnsiTheme="minorHAnsi" w:cstheme="minorHAnsi"/>
          <w:b/>
          <w:bCs/>
          <w:vertAlign w:val="superscript"/>
          <w:lang w:val="en-GB"/>
        </w:rPr>
        <w:footnoteReference w:id="399"/>
      </w:r>
      <w:r w:rsidRPr="006C5544">
        <w:rPr>
          <w:rFonts w:asciiTheme="minorHAnsi" w:hAnsiTheme="minorHAnsi" w:cstheme="minorHAnsi"/>
          <w:b/>
          <w:bCs/>
          <w:lang w:val="en-GB"/>
        </w:rPr>
        <w:t xml:space="preserve"> </w:t>
      </w:r>
    </w:p>
    <w:p w14:paraId="3FE8EA35" w14:textId="358368AC" w:rsidR="008B59BE" w:rsidRPr="00CB1C3F" w:rsidRDefault="008B59BE" w:rsidP="00CB1C3F">
      <w:pPr>
        <w:pStyle w:val="Body"/>
        <w:spacing w:after="160"/>
        <w:jc w:val="both"/>
        <w:rPr>
          <w:rFonts w:asciiTheme="minorHAnsi" w:hAnsiTheme="minorHAnsi" w:cstheme="minorHAnsi"/>
          <w:lang w:val="en-GB"/>
        </w:rPr>
      </w:pPr>
      <w:r w:rsidRPr="00F75D72">
        <w:rPr>
          <w:rFonts w:asciiTheme="minorHAnsi" w:hAnsiTheme="minorHAnsi" w:cstheme="minorHAnsi"/>
          <w:lang w:val="en-GB"/>
        </w:rPr>
        <w:t>These types of beating</w:t>
      </w:r>
      <w:r w:rsidR="009A7FB7">
        <w:rPr>
          <w:rFonts w:asciiTheme="minorHAnsi" w:hAnsiTheme="minorHAnsi" w:cstheme="minorHAnsi"/>
          <w:lang w:val="en-GB"/>
        </w:rPr>
        <w:t>s</w:t>
      </w:r>
      <w:r w:rsidRPr="00F75D72">
        <w:rPr>
          <w:rFonts w:asciiTheme="minorHAnsi" w:hAnsiTheme="minorHAnsi" w:cstheme="minorHAnsi"/>
          <w:lang w:val="en-GB"/>
        </w:rPr>
        <w:t xml:space="preserve"> during interrogations have been widely reported by other detainees interviewed by journalists and other human rights organizations.</w:t>
      </w:r>
      <w:r w:rsidRPr="00F75D72">
        <w:rPr>
          <w:rFonts w:asciiTheme="minorHAnsi" w:hAnsiTheme="minorHAnsi" w:cstheme="minorHAnsi"/>
          <w:vertAlign w:val="superscript"/>
          <w:lang w:val="en-GB"/>
        </w:rPr>
        <w:footnoteReference w:id="400"/>
      </w:r>
      <w:r w:rsidRPr="00F75D72">
        <w:rPr>
          <w:rFonts w:asciiTheme="minorHAnsi" w:hAnsiTheme="minorHAnsi" w:cstheme="minorHAnsi"/>
          <w:vertAlign w:val="superscript"/>
          <w:lang w:val="en-GB"/>
        </w:rPr>
        <w:t xml:space="preserve"> </w:t>
      </w:r>
    </w:p>
    <w:p w14:paraId="656DC573" w14:textId="4A4A9D8B" w:rsidR="008B59BE" w:rsidRPr="00F75D72" w:rsidRDefault="00EF0F81" w:rsidP="00EF0F81">
      <w:pPr>
        <w:pStyle w:val="Heading2"/>
      </w:pPr>
      <w:bookmarkStart w:id="121" w:name="_Toc66643155"/>
      <w:r w:rsidRPr="00F75D72">
        <w:t xml:space="preserve">7.1.5 </w:t>
      </w:r>
      <w:r w:rsidR="008B59BE" w:rsidRPr="00F75D72">
        <w:t>Restraints</w:t>
      </w:r>
      <w:bookmarkEnd w:id="121"/>
      <w:r w:rsidR="008B59BE" w:rsidRPr="00F75D72">
        <w:t xml:space="preserve"> </w:t>
      </w:r>
    </w:p>
    <w:p w14:paraId="3F3CB095" w14:textId="1C57152C"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A few survivors reported </w:t>
      </w:r>
      <w:r w:rsidR="009A7FB7">
        <w:rPr>
          <w:rFonts w:asciiTheme="minorHAnsi" w:hAnsiTheme="minorHAnsi" w:cstheme="minorHAnsi"/>
          <w:lang w:val="en-GB"/>
        </w:rPr>
        <w:t>having their legs</w:t>
      </w:r>
      <w:r w:rsidRPr="00F75D72">
        <w:rPr>
          <w:rFonts w:asciiTheme="minorHAnsi" w:hAnsiTheme="minorHAnsi" w:cstheme="minorHAnsi"/>
          <w:lang w:val="en-GB"/>
        </w:rPr>
        <w:t xml:space="preserve"> shackled for much or all of their time in detention.</w:t>
      </w:r>
      <w:r w:rsidRPr="00F75D72">
        <w:rPr>
          <w:rFonts w:asciiTheme="minorHAnsi" w:hAnsiTheme="minorHAnsi" w:cstheme="minorHAnsi"/>
          <w:vertAlign w:val="superscript"/>
          <w:lang w:val="en-GB"/>
        </w:rPr>
        <w:footnoteReference w:id="401"/>
      </w:r>
      <w:r w:rsidRPr="00F75D72">
        <w:rPr>
          <w:rFonts w:asciiTheme="minorHAnsi" w:hAnsiTheme="minorHAnsi" w:cstheme="minorHAnsi"/>
          <w:lang w:val="en-GB"/>
        </w:rPr>
        <w:t xml:space="preserve"> One survivor, who also worked in an internment camp, told Amnesty that all detainees in the strict and </w:t>
      </w:r>
      <w:r w:rsidR="009A7FB7">
        <w:rPr>
          <w:rFonts w:asciiTheme="minorHAnsi" w:hAnsiTheme="minorHAnsi" w:cstheme="minorHAnsi"/>
          <w:lang w:val="en-GB"/>
        </w:rPr>
        <w:t>very</w:t>
      </w:r>
      <w:r w:rsidR="009A7FB7" w:rsidRPr="00F75D72">
        <w:rPr>
          <w:rFonts w:asciiTheme="minorHAnsi" w:hAnsiTheme="minorHAnsi" w:cstheme="minorHAnsi"/>
          <w:lang w:val="en-GB"/>
        </w:rPr>
        <w:t xml:space="preserve"> </w:t>
      </w:r>
      <w:r w:rsidRPr="00F75D72">
        <w:rPr>
          <w:rFonts w:asciiTheme="minorHAnsi" w:hAnsiTheme="minorHAnsi" w:cstheme="minorHAnsi"/>
          <w:lang w:val="en-GB"/>
        </w:rPr>
        <w:t>strict sections in the camp she worked in had to be shackled at all times.</w:t>
      </w:r>
      <w:r w:rsidRPr="00F75D72">
        <w:rPr>
          <w:rFonts w:asciiTheme="minorHAnsi" w:hAnsiTheme="minorHAnsi" w:cstheme="minorHAnsi"/>
          <w:vertAlign w:val="superscript"/>
          <w:lang w:val="en-GB"/>
        </w:rPr>
        <w:footnoteReference w:id="402"/>
      </w:r>
    </w:p>
    <w:p w14:paraId="164F1BDF" w14:textId="78285AE9"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[Pseudonym E1] told Amnesty his feet were shackled together for the first year he was in a camp. </w:t>
      </w:r>
    </w:p>
    <w:p w14:paraId="73ED0862" w14:textId="6B5839A6" w:rsidR="008B59BE" w:rsidRPr="006C5544" w:rsidRDefault="008B59BE" w:rsidP="008B59BE">
      <w:pPr>
        <w:pStyle w:val="Body"/>
        <w:spacing w:after="160"/>
        <w:jc w:val="both"/>
        <w:rPr>
          <w:rFonts w:asciiTheme="minorHAnsi" w:hAnsiTheme="minorHAnsi" w:cstheme="minorHAnsi"/>
          <w:bCs/>
          <w:vertAlign w:val="superscript"/>
          <w:lang w:val="en-GB"/>
        </w:rPr>
      </w:pPr>
      <w:r w:rsidRPr="006C5544">
        <w:rPr>
          <w:rFonts w:asciiTheme="minorHAnsi" w:hAnsiTheme="minorHAnsi" w:cstheme="minorHAnsi"/>
          <w:b/>
          <w:bCs/>
          <w:lang w:val="en-GB"/>
        </w:rPr>
        <w:t xml:space="preserve">“It was a metal chain with 11 circles. The two ends on feet with bolts. [It weighed about] 3kg. We could barely walk 20cm or more. I could barely walk. It was on 24/7. Every week the guards would check chain. Every two weeks they would tighten the bolts… [Several months after I arrived in the camp] they offered us water for showering, but always with the chain on. The old inmates showed </w:t>
      </w:r>
      <w:r w:rsidRPr="006C5544">
        <w:rPr>
          <w:rFonts w:asciiTheme="minorHAnsi" w:hAnsiTheme="minorHAnsi" w:cstheme="minorHAnsi"/>
          <w:b/>
          <w:bCs/>
          <w:lang w:val="en-GB"/>
        </w:rPr>
        <w:lastRenderedPageBreak/>
        <w:t>us how to take pants off. We took our pants off through the space between the chain and ankle, but it takes a really long time.”</w:t>
      </w:r>
      <w:r w:rsidRPr="006C5544">
        <w:rPr>
          <w:rFonts w:asciiTheme="minorHAnsi" w:hAnsiTheme="minorHAnsi" w:cstheme="minorHAnsi"/>
          <w:bCs/>
          <w:vertAlign w:val="superscript"/>
          <w:lang w:val="en-GB"/>
        </w:rPr>
        <w:footnoteReference w:id="403"/>
      </w:r>
    </w:p>
    <w:p w14:paraId="0C31CBD8" w14:textId="0F066815" w:rsidR="008B59BE" w:rsidRPr="006C5544"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[Pseudonym A3] told Amnesty he saw immobilized people tortured through exposure to the cold while walk</w:t>
      </w:r>
      <w:r w:rsidR="009A7FB7">
        <w:rPr>
          <w:rFonts w:asciiTheme="minorHAnsi" w:hAnsiTheme="minorHAnsi" w:cstheme="minorHAnsi"/>
          <w:lang w:val="en-GB"/>
        </w:rPr>
        <w:t>ing</w:t>
      </w:r>
      <w:r w:rsidRPr="00F75D72">
        <w:rPr>
          <w:rFonts w:asciiTheme="minorHAnsi" w:hAnsiTheme="minorHAnsi" w:cstheme="minorHAnsi"/>
          <w:lang w:val="en-GB"/>
        </w:rPr>
        <w:t xml:space="preserve"> from his cell to the medical clinic in the camp</w:t>
      </w:r>
      <w:r w:rsidR="009A7FB7">
        <w:rPr>
          <w:rFonts w:asciiTheme="minorHAnsi" w:hAnsiTheme="minorHAnsi" w:cstheme="minorHAnsi"/>
          <w:lang w:val="en-GB"/>
        </w:rPr>
        <w:t>:</w:t>
      </w:r>
      <w:r w:rsidRPr="00F75D72">
        <w:rPr>
          <w:rFonts w:asciiTheme="minorHAnsi" w:hAnsiTheme="minorHAnsi" w:cstheme="minorHAnsi"/>
          <w:lang w:val="en-GB"/>
        </w:rPr>
        <w:t xml:space="preserve"> </w:t>
      </w:r>
      <w:r w:rsidRPr="006C5544">
        <w:rPr>
          <w:rFonts w:asciiTheme="minorHAnsi" w:hAnsiTheme="minorHAnsi" w:cstheme="minorHAnsi"/>
          <w:lang w:val="en-GB"/>
        </w:rPr>
        <w:t>“I saw how they torture [other people]. One time the</w:t>
      </w:r>
      <w:r w:rsidR="009A7FB7">
        <w:rPr>
          <w:rFonts w:asciiTheme="minorHAnsi" w:hAnsiTheme="minorHAnsi" w:cstheme="minorHAnsi"/>
          <w:lang w:val="en-GB"/>
        </w:rPr>
        <w:t>y</w:t>
      </w:r>
      <w:r w:rsidRPr="006C5544">
        <w:rPr>
          <w:rFonts w:asciiTheme="minorHAnsi" w:hAnsiTheme="minorHAnsi" w:cstheme="minorHAnsi"/>
          <w:lang w:val="en-GB"/>
        </w:rPr>
        <w:t xml:space="preserve"> set a young lady in metal chair outside [in January] in thin clothes… [I saw] seven Uyghur men handcuffed [outside]</w:t>
      </w:r>
      <w:r w:rsidR="009A7FB7">
        <w:rPr>
          <w:rFonts w:asciiTheme="minorHAnsi" w:hAnsiTheme="minorHAnsi" w:cstheme="minorHAnsi"/>
          <w:lang w:val="en-GB"/>
        </w:rPr>
        <w:t xml:space="preserve"> </w:t>
      </w:r>
      <w:r w:rsidRPr="006C5544">
        <w:rPr>
          <w:rFonts w:asciiTheme="minorHAnsi" w:hAnsiTheme="minorHAnsi" w:cstheme="minorHAnsi"/>
          <w:lang w:val="en-GB"/>
        </w:rPr>
        <w:t>to metal bars and chain on their feet without shoes.”</w:t>
      </w:r>
      <w:r w:rsidRPr="006C5544">
        <w:rPr>
          <w:rFonts w:asciiTheme="minorHAnsi" w:hAnsiTheme="minorHAnsi" w:cstheme="minorHAnsi"/>
          <w:vertAlign w:val="superscript"/>
          <w:lang w:val="en-GB"/>
        </w:rPr>
        <w:footnoteReference w:id="404"/>
      </w:r>
      <w:commentRangeStart w:id="122"/>
    </w:p>
    <w:p w14:paraId="6D65DFB4" w14:textId="77777777" w:rsidR="008B59BE" w:rsidRPr="00F75D72" w:rsidRDefault="008B59BE" w:rsidP="008B59BE">
      <w:pPr>
        <w:pStyle w:val="Body"/>
        <w:jc w:val="both"/>
        <w:rPr>
          <w:b/>
          <w:bCs/>
          <w:lang w:val="en-GB"/>
        </w:rPr>
      </w:pPr>
      <w:r w:rsidRPr="00F75D72">
        <w:rPr>
          <w:lang w:val="en-GB"/>
        </w:rPr>
        <w:t>[INSERT]</w:t>
      </w:r>
      <w:commentRangeEnd w:id="122"/>
      <w:r w:rsidRPr="00F75D72">
        <w:rPr>
          <w:lang w:val="en-GB"/>
        </w:rPr>
        <w:commentReference w:id="122"/>
      </w:r>
    </w:p>
    <w:p w14:paraId="7843EC1B" w14:textId="73B1B253" w:rsidR="008B59BE" w:rsidRPr="00F75D72" w:rsidRDefault="00EF0F81" w:rsidP="00EF0F81">
      <w:pPr>
        <w:pStyle w:val="Heading2"/>
      </w:pPr>
      <w:bookmarkStart w:id="123" w:name="_Toc66643156"/>
      <w:r w:rsidRPr="00F75D72">
        <w:rPr>
          <w:rStyle w:val="Heading2Char"/>
        </w:rPr>
        <w:t>7.1.6</w:t>
      </w:r>
      <w:r w:rsidR="008B59BE" w:rsidRPr="00F75D72">
        <w:rPr>
          <w:rStyle w:val="Heading2Char"/>
        </w:rPr>
        <w:t xml:space="preserve"> Killings in custody</w:t>
      </w:r>
      <w:commentRangeStart w:id="124"/>
      <w:r w:rsidR="008B59BE" w:rsidRPr="00F75D72">
        <w:rPr>
          <w:vertAlign w:val="superscript"/>
        </w:rPr>
        <w:footnoteReference w:id="405"/>
      </w:r>
      <w:commentRangeEnd w:id="124"/>
      <w:r w:rsidR="008B59BE" w:rsidRPr="00F75D72">
        <w:commentReference w:id="124"/>
      </w:r>
      <w:bookmarkEnd w:id="123"/>
    </w:p>
    <w:p w14:paraId="60C5C16A" w14:textId="3356E255" w:rsidR="008B59BE" w:rsidRPr="00F75D72"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 xml:space="preserve">[Pseudonym C2] told Amnesty a man is his cell was made to sit </w:t>
      </w:r>
      <w:r w:rsidR="009A7FB7">
        <w:rPr>
          <w:rFonts w:asciiTheme="minorHAnsi" w:hAnsiTheme="minorHAnsi" w:cstheme="minorHAnsi"/>
          <w:lang w:val="en-GB"/>
        </w:rPr>
        <w:t>i</w:t>
      </w:r>
      <w:r w:rsidRPr="00F75D72">
        <w:rPr>
          <w:rFonts w:asciiTheme="minorHAnsi" w:hAnsiTheme="minorHAnsi" w:cstheme="minorHAnsi"/>
          <w:lang w:val="en-GB"/>
        </w:rPr>
        <w:t>n a tiger chai</w:t>
      </w:r>
      <w:r w:rsidR="00CD0E00">
        <w:rPr>
          <w:rFonts w:asciiTheme="minorHAnsi" w:hAnsiTheme="minorHAnsi" w:cstheme="minorHAnsi"/>
          <w:lang w:val="en-GB"/>
        </w:rPr>
        <w:t>r</w:t>
      </w:r>
      <w:r w:rsidRPr="00F75D72">
        <w:rPr>
          <w:rFonts w:asciiTheme="minorHAnsi" w:hAnsiTheme="minorHAnsi" w:cstheme="minorHAnsi"/>
          <w:lang w:val="en-GB"/>
        </w:rPr>
        <w:t xml:space="preserve"> in the middle of their cell. The cellmates were made to watch him sit there, restrained and immobilized, for three days, and were expressly forbidden </w:t>
      </w:r>
      <w:r w:rsidR="008C31BA">
        <w:rPr>
          <w:rFonts w:asciiTheme="minorHAnsi" w:hAnsiTheme="minorHAnsi" w:cstheme="minorHAnsi"/>
          <w:lang w:val="en-GB"/>
        </w:rPr>
        <w:t>to</w:t>
      </w:r>
      <w:r w:rsidR="008C31BA" w:rsidRPr="00F75D72">
        <w:rPr>
          <w:rFonts w:asciiTheme="minorHAnsi" w:hAnsiTheme="minorHAnsi" w:cstheme="minorHAnsi"/>
          <w:lang w:val="en-GB"/>
        </w:rPr>
        <w:t xml:space="preserve"> </w:t>
      </w:r>
      <w:r w:rsidRPr="00F75D72">
        <w:rPr>
          <w:rFonts w:asciiTheme="minorHAnsi" w:hAnsiTheme="minorHAnsi" w:cstheme="minorHAnsi"/>
          <w:lang w:val="en-GB"/>
        </w:rPr>
        <w:t>help him.</w:t>
      </w:r>
    </w:p>
    <w:p w14:paraId="1D99F838" w14:textId="0FD2DAF1" w:rsidR="008B59BE" w:rsidRPr="006C5544" w:rsidRDefault="008B59BE" w:rsidP="008B59BE">
      <w:pPr>
        <w:pStyle w:val="Body"/>
        <w:spacing w:after="160"/>
        <w:jc w:val="both"/>
        <w:rPr>
          <w:rFonts w:asciiTheme="minorHAnsi" w:hAnsiTheme="minorHAnsi" w:cstheme="minorHAnsi"/>
          <w:bCs/>
          <w:lang w:val="en-GB"/>
        </w:rPr>
      </w:pPr>
      <w:r w:rsidRPr="006C5544">
        <w:rPr>
          <w:rFonts w:asciiTheme="minorHAnsi" w:hAnsiTheme="minorHAnsi" w:cstheme="minorHAnsi"/>
          <w:b/>
          <w:bCs/>
          <w:lang w:val="en-GB"/>
        </w:rPr>
        <w:t>“He was a Dungan man. I can’t remember his name. There are many things I can’t remember [since I left the camp]</w:t>
      </w:r>
      <w:r w:rsidR="006C5544" w:rsidRPr="006C5544">
        <w:rPr>
          <w:rFonts w:asciiTheme="minorHAnsi" w:hAnsiTheme="minorHAnsi" w:cstheme="minorHAnsi"/>
          <w:b/>
          <w:bCs/>
          <w:lang w:val="en-GB"/>
        </w:rPr>
        <w:t xml:space="preserve"> </w:t>
      </w:r>
      <w:r w:rsidRPr="006C5544">
        <w:rPr>
          <w:rFonts w:asciiTheme="minorHAnsi" w:hAnsiTheme="minorHAnsi" w:cstheme="minorHAnsi"/>
          <w:b/>
          <w:bCs/>
          <w:lang w:val="en-GB"/>
        </w:rPr>
        <w:t>… [The man] was in our room for more than two months</w:t>
      </w:r>
      <w:r w:rsidR="008C31BA" w:rsidRPr="006C5544">
        <w:rPr>
          <w:rFonts w:asciiTheme="minorHAnsi" w:hAnsiTheme="minorHAnsi" w:cstheme="minorHAnsi"/>
          <w:b/>
          <w:bCs/>
          <w:lang w:val="en-GB"/>
        </w:rPr>
        <w:t>,</w:t>
      </w:r>
      <w:r w:rsidRPr="006C5544">
        <w:rPr>
          <w:rFonts w:asciiTheme="minorHAnsi" w:hAnsiTheme="minorHAnsi" w:cstheme="minorHAnsi"/>
          <w:b/>
          <w:bCs/>
          <w:lang w:val="en-GB"/>
        </w:rPr>
        <w:t xml:space="preserve"> then he was taken to the doctor – I think he was taken for high blood pressure and because he fainted… As soon as he came back [to our cell] he was made to sit on a tiger chair. [I think the man was being punished for pushing a guard.]</w:t>
      </w:r>
      <w:r w:rsidR="006C5544" w:rsidRPr="006C5544">
        <w:rPr>
          <w:rFonts w:asciiTheme="minorHAnsi" w:hAnsiTheme="minorHAnsi" w:cstheme="minorHAnsi"/>
          <w:b/>
          <w:bCs/>
          <w:lang w:val="en-GB"/>
        </w:rPr>
        <w:t xml:space="preserve"> </w:t>
      </w:r>
      <w:r w:rsidRPr="006C5544">
        <w:rPr>
          <w:rFonts w:asciiTheme="minorHAnsi" w:hAnsiTheme="minorHAnsi" w:cstheme="minorHAnsi"/>
          <w:b/>
          <w:bCs/>
          <w:lang w:val="en-GB"/>
        </w:rPr>
        <w:t>… They brought the chair into our room… Yes, we were watching. They told us that if we helped him then we would sit on the chair… It was an iron chair… his arms were cuffed and chained. Legs were chained as w</w:t>
      </w:r>
      <w:r w:rsidR="00CD0E00" w:rsidRPr="006C5544">
        <w:rPr>
          <w:rFonts w:asciiTheme="minorHAnsi" w:hAnsiTheme="minorHAnsi" w:cstheme="minorHAnsi"/>
          <w:b/>
          <w:bCs/>
          <w:lang w:val="en-GB"/>
        </w:rPr>
        <w:t>e</w:t>
      </w:r>
      <w:r w:rsidRPr="006C5544">
        <w:rPr>
          <w:rFonts w:asciiTheme="minorHAnsi" w:hAnsiTheme="minorHAnsi" w:cstheme="minorHAnsi"/>
          <w:b/>
          <w:bCs/>
          <w:lang w:val="en-GB"/>
        </w:rPr>
        <w:t xml:space="preserve">ll. His body was tied to the back of chair… Two half [cuffs] were locked around his wrists and legs… A rubber thing attached to ribs to make person </w:t>
      </w:r>
      <w:r w:rsidR="008C31BA" w:rsidRPr="006C5544">
        <w:rPr>
          <w:rFonts w:asciiTheme="minorHAnsi" w:hAnsiTheme="minorHAnsi" w:cstheme="minorHAnsi"/>
          <w:b/>
          <w:bCs/>
          <w:lang w:val="en-GB"/>
        </w:rPr>
        <w:t xml:space="preserve">[sit] </w:t>
      </w:r>
      <w:r w:rsidRPr="006C5544">
        <w:rPr>
          <w:rFonts w:asciiTheme="minorHAnsi" w:hAnsiTheme="minorHAnsi" w:cstheme="minorHAnsi"/>
          <w:b/>
          <w:bCs/>
          <w:lang w:val="en-GB"/>
        </w:rPr>
        <w:t>up straight... at some point we could see his testicles. He would pee and poo in the chair. He was in the chair for three nights… He died after he left. We found out through the Dungans in the room… He didn’t die in front of us. After 72 hours, he was peeing and pooping. We told the guards. They said to clean him. His bottom was wounded. His eyes look unconscious. Then [the guards] took him [out of the cell].”</w:t>
      </w:r>
      <w:r w:rsidRPr="006C5544">
        <w:rPr>
          <w:rFonts w:asciiTheme="minorHAnsi" w:hAnsiTheme="minorHAnsi" w:cstheme="minorHAnsi"/>
          <w:bCs/>
          <w:vertAlign w:val="superscript"/>
          <w:lang w:val="en-GB"/>
        </w:rPr>
        <w:footnoteReference w:id="406"/>
      </w:r>
    </w:p>
    <w:p w14:paraId="36D447B9" w14:textId="407D5950" w:rsidR="008B59BE" w:rsidRDefault="008B59BE" w:rsidP="008B59BE">
      <w:pPr>
        <w:pStyle w:val="Body"/>
        <w:spacing w:after="160"/>
        <w:jc w:val="both"/>
        <w:rPr>
          <w:rFonts w:asciiTheme="minorHAnsi" w:hAnsiTheme="minorHAnsi" w:cstheme="minorHAnsi"/>
          <w:lang w:val="en-GB"/>
        </w:rPr>
      </w:pPr>
      <w:r w:rsidRPr="00F75D72">
        <w:rPr>
          <w:rFonts w:asciiTheme="minorHAnsi" w:hAnsiTheme="minorHAnsi" w:cstheme="minorHAnsi"/>
          <w:lang w:val="en-GB"/>
        </w:rPr>
        <w:t>[Pseudonym] told Amnesty that he was told the man died after he was taken out of the cell. He visited the man’s family after he was released.</w:t>
      </w:r>
      <w:r w:rsidRPr="00F75D72">
        <w:rPr>
          <w:rFonts w:asciiTheme="minorHAnsi" w:hAnsiTheme="minorHAnsi" w:cstheme="minorHAnsi"/>
          <w:vertAlign w:val="superscript"/>
          <w:lang w:val="en-GB"/>
        </w:rPr>
        <w:footnoteReference w:id="407"/>
      </w:r>
      <w:r w:rsidRPr="00F75D72">
        <w:rPr>
          <w:rFonts w:asciiTheme="minorHAnsi" w:hAnsiTheme="minorHAnsi" w:cstheme="minorHAnsi"/>
          <w:lang w:val="en-GB"/>
        </w:rPr>
        <w:t xml:space="preserve"> </w:t>
      </w:r>
    </w:p>
    <w:p w14:paraId="23D835B8" w14:textId="3DFD6034" w:rsidR="00AD2E5F" w:rsidRPr="00F75D72" w:rsidRDefault="00AD2E5F" w:rsidP="008B59BE">
      <w:pPr>
        <w:pStyle w:val="Body"/>
        <w:spacing w:after="160"/>
        <w:jc w:val="both"/>
        <w:rPr>
          <w:rFonts w:asciiTheme="minorHAnsi" w:hAnsiTheme="minorHAnsi" w:cstheme="minorHAnsi"/>
          <w:lang w:val="en-GB"/>
        </w:rPr>
      </w:pPr>
      <w:r>
        <w:rPr>
          <w:rFonts w:asciiTheme="minorHAnsi" w:hAnsiTheme="minorHAnsi" w:cstheme="minorHAnsi"/>
          <w:lang w:val="en-GB"/>
        </w:rPr>
        <w:t>Journalists and investigators have also documented X second hand accounts of killings from torture or other ill-treatment in the internment camps.</w:t>
      </w:r>
      <w:r>
        <w:rPr>
          <w:rStyle w:val="FootnoteReference"/>
          <w:rFonts w:asciiTheme="minorHAnsi" w:hAnsiTheme="minorHAnsi" w:cstheme="minorHAnsi"/>
          <w:lang w:val="en-GB"/>
        </w:rPr>
        <w:footnoteReference w:id="408"/>
      </w:r>
    </w:p>
    <w:p w14:paraId="3B2815E1" w14:textId="1E79E6E0" w:rsidR="008B59BE" w:rsidRPr="00F75D72" w:rsidRDefault="00EF0F81" w:rsidP="00EF0F81">
      <w:pPr>
        <w:pStyle w:val="Heading2"/>
      </w:pPr>
      <w:bookmarkStart w:id="125" w:name="_Toc66643157"/>
      <w:r w:rsidRPr="00F75D72">
        <w:t>7.1.6</w:t>
      </w:r>
      <w:r w:rsidR="008B59BE" w:rsidRPr="00F75D72">
        <w:t xml:space="preserve"> </w:t>
      </w:r>
      <w:commentRangeStart w:id="126"/>
      <w:r w:rsidR="008B59BE" w:rsidRPr="00F75D72">
        <w:t>Pepper spray</w:t>
      </w:r>
      <w:commentRangeEnd w:id="126"/>
      <w:r w:rsidR="008B59BE" w:rsidRPr="00F75D72">
        <w:commentReference w:id="126"/>
      </w:r>
      <w:bookmarkEnd w:id="125"/>
    </w:p>
    <w:p w14:paraId="67A2621A" w14:textId="7B8E93A8" w:rsidR="008B59BE" w:rsidRPr="006C5544" w:rsidRDefault="008B59BE" w:rsidP="008B59BE">
      <w:pPr>
        <w:pStyle w:val="Body"/>
        <w:jc w:val="both"/>
        <w:rPr>
          <w:rFonts w:asciiTheme="minorHAnsi" w:hAnsiTheme="minorHAnsi" w:cstheme="minorHAnsi"/>
          <w:lang w:val="en-GB"/>
        </w:rPr>
      </w:pPr>
      <w:r w:rsidRPr="008C31BA">
        <w:rPr>
          <w:rFonts w:asciiTheme="minorHAnsi" w:hAnsiTheme="minorHAnsi" w:cstheme="minorHAnsi"/>
          <w:lang w:val="en-GB"/>
        </w:rPr>
        <w:t xml:space="preserve">Three survivors were sprayed with something, likely pepper spray, while they were in the camps. [Pseudonym] told Amnesty </w:t>
      </w:r>
      <w:r w:rsidR="008C31BA" w:rsidRPr="008C31BA">
        <w:rPr>
          <w:rFonts w:asciiTheme="minorHAnsi" w:hAnsiTheme="minorHAnsi" w:cstheme="minorHAnsi"/>
          <w:lang w:val="en-GB"/>
        </w:rPr>
        <w:t xml:space="preserve">International </w:t>
      </w:r>
      <w:r w:rsidRPr="008C31BA">
        <w:rPr>
          <w:rFonts w:asciiTheme="minorHAnsi" w:hAnsiTheme="minorHAnsi" w:cstheme="minorHAnsi"/>
          <w:lang w:val="en-GB"/>
        </w:rPr>
        <w:t>he was sprayed with something while being interrogated twice whil</w:t>
      </w:r>
      <w:r w:rsidR="006C5544">
        <w:rPr>
          <w:rFonts w:asciiTheme="minorHAnsi" w:hAnsiTheme="minorHAnsi" w:cstheme="minorHAnsi"/>
          <w:lang w:val="en-GB"/>
        </w:rPr>
        <w:t xml:space="preserve">e immobilized in a tiger chair. </w:t>
      </w:r>
      <w:r w:rsidRPr="006C5544">
        <w:rPr>
          <w:rFonts w:asciiTheme="minorHAnsi" w:hAnsiTheme="minorHAnsi" w:cstheme="minorHAnsi"/>
          <w:bCs/>
          <w:lang w:val="en-GB"/>
        </w:rPr>
        <w:t>“I was taken [from my cell] to another room and seated on a tiger chair… they didn’t ask me anything. They sprayed something in the air that made it difficult to breathe. [</w:t>
      </w:r>
      <w:r w:rsidR="008C31BA">
        <w:rPr>
          <w:rFonts w:asciiTheme="minorHAnsi" w:hAnsiTheme="minorHAnsi" w:cstheme="minorHAnsi"/>
          <w:bCs/>
          <w:lang w:val="en-GB"/>
        </w:rPr>
        <w:t>T</w:t>
      </w:r>
      <w:r w:rsidRPr="006C5544">
        <w:rPr>
          <w:rFonts w:asciiTheme="minorHAnsi" w:hAnsiTheme="minorHAnsi" w:cstheme="minorHAnsi"/>
          <w:bCs/>
          <w:lang w:val="en-GB"/>
        </w:rPr>
        <w:t xml:space="preserve">he spray] was small, like [the size] of a bottle of pills. </w:t>
      </w:r>
      <w:r w:rsidR="006C5544">
        <w:rPr>
          <w:rFonts w:asciiTheme="minorHAnsi" w:hAnsiTheme="minorHAnsi" w:cstheme="minorHAnsi"/>
          <w:bCs/>
          <w:lang w:val="en-GB"/>
        </w:rPr>
        <w:t xml:space="preserve">You could put it in your pocket, </w:t>
      </w:r>
      <w:r w:rsidRPr="006C5544">
        <w:rPr>
          <w:rFonts w:asciiTheme="minorHAnsi" w:hAnsiTheme="minorHAnsi" w:cstheme="minorHAnsi"/>
          <w:bCs/>
          <w:lang w:val="en-GB"/>
        </w:rPr>
        <w:t>”</w:t>
      </w:r>
      <w:r w:rsidR="006C5544">
        <w:rPr>
          <w:rFonts w:asciiTheme="minorHAnsi" w:hAnsiTheme="minorHAnsi" w:cstheme="minorHAnsi"/>
          <w:bCs/>
          <w:lang w:val="en-GB"/>
        </w:rPr>
        <w:t xml:space="preserve"> he said.</w:t>
      </w:r>
      <w:r w:rsidRPr="006C5544">
        <w:rPr>
          <w:rFonts w:asciiTheme="minorHAnsi" w:eastAsia="Times New Roman" w:hAnsiTheme="minorHAnsi" w:cstheme="minorHAnsi"/>
          <w:bCs/>
          <w:vertAlign w:val="superscript"/>
          <w:lang w:val="en-GB"/>
        </w:rPr>
        <w:footnoteReference w:id="409"/>
      </w:r>
      <w:r w:rsidR="006C5544">
        <w:rPr>
          <w:rFonts w:asciiTheme="minorHAnsi" w:hAnsiTheme="minorHAnsi" w:cstheme="minorHAnsi"/>
          <w:lang w:val="en-GB"/>
        </w:rPr>
        <w:t xml:space="preserve"> </w:t>
      </w:r>
      <w:r w:rsidRPr="008C31BA">
        <w:rPr>
          <w:rFonts w:asciiTheme="minorHAnsi" w:hAnsiTheme="minorHAnsi" w:cstheme="minorHAnsi"/>
          <w:lang w:val="en-GB"/>
        </w:rPr>
        <w:t xml:space="preserve">[Pseudonym] told Amnesty that guards used to spray a </w:t>
      </w:r>
      <w:commentRangeStart w:id="127"/>
      <w:commentRangeStart w:id="128"/>
      <w:r w:rsidRPr="008C31BA">
        <w:rPr>
          <w:rFonts w:asciiTheme="minorHAnsi" w:hAnsiTheme="minorHAnsi" w:cstheme="minorHAnsi"/>
          <w:lang w:val="en-GB"/>
        </w:rPr>
        <w:t xml:space="preserve">white substance into </w:t>
      </w:r>
      <w:commentRangeEnd w:id="127"/>
      <w:r w:rsidRPr="008C31BA">
        <w:rPr>
          <w:rFonts w:asciiTheme="minorHAnsi" w:hAnsiTheme="minorHAnsi" w:cstheme="minorHAnsi"/>
          <w:lang w:val="en-GB"/>
        </w:rPr>
        <w:commentReference w:id="127"/>
      </w:r>
      <w:commentRangeEnd w:id="128"/>
      <w:r w:rsidRPr="008C31BA">
        <w:rPr>
          <w:rStyle w:val="CommentReference"/>
          <w:rFonts w:asciiTheme="minorHAnsi" w:eastAsiaTheme="minorHAnsi" w:hAnsiTheme="minorHAnsi" w:cstheme="minorHAnsi"/>
          <w:color w:val="auto"/>
          <w:sz w:val="22"/>
          <w:szCs w:val="22"/>
          <w:lang w:val="en-GB"/>
          <w14:textOutline w14:w="0" w14:cap="rnd" w14:cmpd="sng" w14:algn="ctr">
            <w14:noFill/>
            <w14:prstDash w14:val="solid"/>
            <w14:bevel/>
          </w14:textOutline>
        </w:rPr>
        <w:commentReference w:id="128"/>
      </w:r>
      <w:r w:rsidRPr="008C31BA">
        <w:rPr>
          <w:rFonts w:asciiTheme="minorHAnsi" w:hAnsiTheme="minorHAnsi" w:cstheme="minorHAnsi"/>
          <w:lang w:val="en-GB"/>
        </w:rPr>
        <w:t>his cell frequently, which made his throat sore and made it difficult to breathe.</w:t>
      </w:r>
      <w:r w:rsidRPr="008C31BA">
        <w:rPr>
          <w:rFonts w:asciiTheme="minorHAnsi" w:hAnsiTheme="minorHAnsi" w:cstheme="minorHAnsi"/>
          <w:vertAlign w:val="superscript"/>
          <w:lang w:val="en-GB"/>
        </w:rPr>
        <w:footnoteReference w:id="410"/>
      </w:r>
    </w:p>
    <w:p w14:paraId="5B9A6113" w14:textId="77777777" w:rsidR="008B59BE" w:rsidRPr="008C31BA" w:rsidRDefault="008B59BE" w:rsidP="008B59BE">
      <w:pPr>
        <w:pStyle w:val="Body"/>
        <w:jc w:val="both"/>
        <w:rPr>
          <w:rFonts w:asciiTheme="minorHAnsi" w:eastAsia="Times New Roman" w:hAnsiTheme="minorHAnsi" w:cstheme="minorHAnsi"/>
          <w:lang w:val="en-GB"/>
        </w:rPr>
      </w:pPr>
      <w:r w:rsidRPr="008C31BA">
        <w:rPr>
          <w:rFonts w:asciiTheme="minorHAnsi" w:hAnsiTheme="minorHAnsi" w:cstheme="minorHAnsi"/>
          <w:lang w:val="en-GB"/>
        </w:rPr>
        <w:t>[INSERT]</w:t>
      </w:r>
    </w:p>
    <w:p w14:paraId="4C8B09BE" w14:textId="77777777" w:rsidR="008B59BE" w:rsidRPr="008C31BA" w:rsidRDefault="008B59BE" w:rsidP="008B59BE">
      <w:pPr>
        <w:pStyle w:val="Heading3"/>
        <w:spacing w:line="240" w:lineRule="auto"/>
        <w:rPr>
          <w:rFonts w:asciiTheme="minorHAnsi" w:hAnsiTheme="minorHAnsi" w:cstheme="minorHAnsi"/>
          <w:sz w:val="22"/>
          <w:szCs w:val="22"/>
        </w:rPr>
      </w:pPr>
    </w:p>
    <w:p w14:paraId="0D0190D3" w14:textId="77777777" w:rsidR="008B59BE" w:rsidRPr="00F75D72" w:rsidRDefault="008B59BE" w:rsidP="008B59BE">
      <w:pPr>
        <w:pStyle w:val="Heading2"/>
        <w:spacing w:line="240" w:lineRule="auto"/>
      </w:pPr>
      <w:bookmarkStart w:id="129" w:name="_Toc63892276"/>
      <w:bookmarkStart w:id="130" w:name="_Toc66643158"/>
      <w:r w:rsidRPr="00F75D72">
        <w:t xml:space="preserve">7.1.6 </w:t>
      </w:r>
      <w:commentRangeStart w:id="131"/>
      <w:r w:rsidRPr="00F75D72">
        <w:t>Sexual and gender-based violence</w:t>
      </w:r>
      <w:commentRangeEnd w:id="131"/>
      <w:r w:rsidRPr="00F75D72">
        <w:commentReference w:id="131"/>
      </w:r>
      <w:r w:rsidRPr="00F75D72">
        <w:rPr>
          <w:rStyle w:val="FootnoteReference"/>
        </w:rPr>
        <w:footnoteReference w:id="411"/>
      </w:r>
      <w:bookmarkEnd w:id="129"/>
      <w:bookmarkEnd w:id="130"/>
      <w:r w:rsidRPr="00F75D72">
        <w:t xml:space="preserve"> </w:t>
      </w:r>
    </w:p>
    <w:p w14:paraId="101D971E" w14:textId="695A8145" w:rsidR="008B59BE" w:rsidRPr="00F75D72" w:rsidRDefault="008B59BE" w:rsidP="008B59BE">
      <w:pPr>
        <w:spacing w:line="240" w:lineRule="auto"/>
      </w:pPr>
      <w:commentRangeStart w:id="132"/>
      <w:r w:rsidRPr="00F75D72">
        <w:t>[Pseudonym]</w:t>
      </w:r>
      <w:commentRangeEnd w:id="132"/>
      <w:r w:rsidRPr="00F75D72">
        <w:rPr>
          <w:rStyle w:val="CommentReference"/>
        </w:rPr>
        <w:commentReference w:id="132"/>
      </w:r>
      <w:r w:rsidRPr="00F75D72">
        <w:t xml:space="preserve"> told Amnesty International that she spoke with a friend who said she had been raped repeatedly by </w:t>
      </w:r>
      <w:r w:rsidR="00DE0619">
        <w:t xml:space="preserve">internment </w:t>
      </w:r>
      <w:r w:rsidRPr="00F75D72">
        <w:t xml:space="preserve">camp guards. </w:t>
      </w:r>
    </w:p>
    <w:p w14:paraId="07C502BF" w14:textId="75B63BCD" w:rsidR="003B2691" w:rsidRPr="00F75D72" w:rsidRDefault="008B59BE" w:rsidP="008B59BE">
      <w:pPr>
        <w:spacing w:line="240" w:lineRule="auto"/>
      </w:pPr>
      <w:r w:rsidRPr="00F75D72">
        <w:t xml:space="preserve">“I was terrified when I found out that I would be sent to a facility, because my neighbour, who was in her twenties, was </w:t>
      </w:r>
      <w:r w:rsidR="008C31BA">
        <w:t xml:space="preserve">at </w:t>
      </w:r>
      <w:r w:rsidRPr="00F75D72">
        <w:t>a camp, and she and I had a drink and she shared her secrets. She said she was raped and forced to have an abortion… She told me that she said several Han people raped her, that ‘</w:t>
      </w:r>
      <w:r w:rsidR="008C31BA">
        <w:t>two</w:t>
      </w:r>
      <w:r w:rsidRPr="00F75D72">
        <w:t xml:space="preserve"> held my hands</w:t>
      </w:r>
      <w:r w:rsidR="008C31BA">
        <w:t>,</w:t>
      </w:r>
      <w:r w:rsidRPr="00F75D72">
        <w:t xml:space="preserve"> </w:t>
      </w:r>
      <w:r w:rsidR="008C31BA">
        <w:t>two</w:t>
      </w:r>
      <w:r w:rsidRPr="00F75D72">
        <w:t xml:space="preserve"> held my leg</w:t>
      </w:r>
      <w:r w:rsidR="008C31BA">
        <w:t>s</w:t>
      </w:r>
      <w:r w:rsidRPr="00F75D72">
        <w:t xml:space="preserve"> and one raped me’.”</w:t>
      </w:r>
    </w:p>
    <w:p w14:paraId="15CC2071" w14:textId="3E903C60" w:rsidR="008B59BE" w:rsidRPr="003B2691" w:rsidRDefault="003B2691" w:rsidP="003B2691">
      <w:pPr>
        <w:spacing w:line="240" w:lineRule="auto"/>
        <w:jc w:val="both"/>
        <w:rPr>
          <w:rFonts w:ascii="Calibri" w:hAnsi="Calibri" w:cs="Calibri"/>
        </w:rPr>
      </w:pPr>
      <w:r>
        <w:rPr>
          <w:rFonts w:ascii="Calibri" w:hAnsi="Calibri" w:cs="Calibri"/>
        </w:rPr>
        <w:t xml:space="preserve">Journalists have reported </w:t>
      </w:r>
      <w:r w:rsidR="008B59BE" w:rsidRPr="00F75D72">
        <w:rPr>
          <w:rFonts w:ascii="Calibri" w:hAnsi="Calibri" w:cs="Calibri"/>
        </w:rPr>
        <w:t xml:space="preserve">several </w:t>
      </w:r>
      <w:r>
        <w:rPr>
          <w:rFonts w:ascii="Calibri" w:hAnsi="Calibri" w:cs="Calibri"/>
        </w:rPr>
        <w:t xml:space="preserve">first and second hand </w:t>
      </w:r>
      <w:r w:rsidR="008B59BE" w:rsidRPr="00F75D72">
        <w:rPr>
          <w:rFonts w:ascii="Calibri" w:hAnsi="Calibri" w:cs="Calibri"/>
        </w:rPr>
        <w:t xml:space="preserve"> of rape and other forms of sexual violence among women formerly detained in the camps.</w:t>
      </w:r>
      <w:r w:rsidR="008B59BE" w:rsidRPr="00F75D72">
        <w:rPr>
          <w:rStyle w:val="FootnoteReference"/>
          <w:rFonts w:ascii="Calibri" w:hAnsi="Calibri" w:cs="Calibri"/>
        </w:rPr>
        <w:footnoteReference w:id="412"/>
      </w:r>
      <w:r w:rsidR="008B59BE" w:rsidRPr="00F75D72">
        <w:rPr>
          <w:rFonts w:ascii="Calibri" w:hAnsi="Calibri" w:cs="Calibri"/>
        </w:rPr>
        <w:t xml:space="preserve"> Many formerly detained women say they </w:t>
      </w:r>
      <w:r w:rsidR="00407B3C">
        <w:rPr>
          <w:rFonts w:ascii="Calibri" w:hAnsi="Calibri" w:cs="Calibri"/>
        </w:rPr>
        <w:t>were</w:t>
      </w:r>
      <w:r w:rsidR="008B59BE" w:rsidRPr="00F75D72">
        <w:rPr>
          <w:rFonts w:ascii="Calibri" w:hAnsi="Calibri" w:cs="Calibri"/>
        </w:rPr>
        <w:t xml:space="preserve"> subjected to sexual degradation, including being filmed in the shower or ordered to apply chili paste on their genitals.</w:t>
      </w:r>
      <w:r w:rsidR="008B59BE" w:rsidRPr="00F75D72">
        <w:rPr>
          <w:rStyle w:val="FootnoteReference"/>
          <w:rFonts w:ascii="Calibri" w:hAnsi="Calibri" w:cs="Calibri"/>
        </w:rPr>
        <w:footnoteReference w:id="413"/>
      </w:r>
      <w:r w:rsidR="008B59BE" w:rsidRPr="00F75D72">
        <w:rPr>
          <w:rFonts w:ascii="Calibri" w:hAnsi="Calibri" w:cs="Calibri"/>
        </w:rPr>
        <w:t xml:space="preserve"> Others describe younger women disappearing overnight with police officers only to reappear the following day, in pain, without explanation.</w:t>
      </w:r>
      <w:r w:rsidR="008B59BE" w:rsidRPr="00F75D72">
        <w:rPr>
          <w:rStyle w:val="FootnoteReference"/>
          <w:rFonts w:ascii="Calibri" w:hAnsi="Calibri" w:cs="Calibri"/>
        </w:rPr>
        <w:footnoteReference w:id="414"/>
      </w:r>
      <w:r w:rsidR="008B59BE" w:rsidRPr="00F75D72">
        <w:rPr>
          <w:rFonts w:ascii="Calibri" w:hAnsi="Calibri" w:cs="Calibri"/>
        </w:rPr>
        <w:t xml:space="preserve"> There are also </w:t>
      </w:r>
      <w:r>
        <w:rPr>
          <w:rFonts w:ascii="Calibri" w:hAnsi="Calibri" w:cs="Calibri"/>
        </w:rPr>
        <w:t xml:space="preserve">X </w:t>
      </w:r>
      <w:r w:rsidR="008B59BE" w:rsidRPr="00F75D72">
        <w:rPr>
          <w:rFonts w:ascii="Calibri" w:hAnsi="Calibri" w:cs="Calibri"/>
        </w:rPr>
        <w:t>accounts of rapes, both of women and men, sometimes with electric batons inserted into the vagina or anus.</w:t>
      </w:r>
      <w:r w:rsidR="008B59BE" w:rsidRPr="00F75D72">
        <w:rPr>
          <w:rStyle w:val="FootnoteReference"/>
          <w:rFonts w:ascii="Calibri" w:hAnsi="Calibri" w:cs="Calibri"/>
        </w:rPr>
        <w:footnoteReference w:id="415"/>
      </w:r>
      <w:r w:rsidR="008B59BE" w:rsidRPr="00F75D72">
        <w:rPr>
          <w:rFonts w:ascii="Calibri" w:hAnsi="Calibri" w:cs="Calibri"/>
        </w:rPr>
        <w:t xml:space="preserve"> Some witnesses report police officers informally admitting to raping women and girls in the camps.</w:t>
      </w:r>
      <w:r w:rsidR="008B59BE" w:rsidRPr="00F75D72">
        <w:rPr>
          <w:rStyle w:val="FootnoteReference"/>
          <w:rFonts w:ascii="Calibri" w:hAnsi="Calibri" w:cs="Calibri"/>
        </w:rPr>
        <w:footnoteReference w:id="416"/>
      </w:r>
      <w:r w:rsidR="00F75D72" w:rsidRPr="00F75D72">
        <w:rPr>
          <w:rFonts w:ascii="Calibri" w:hAnsi="Calibri" w:cs="Calibri"/>
        </w:rPr>
        <w:t xml:space="preserve"> </w:t>
      </w:r>
      <w:r w:rsidR="00407B3C">
        <w:rPr>
          <w:rFonts w:ascii="Calibri" w:hAnsi="Calibri" w:cs="Calibri"/>
        </w:rPr>
        <w:t>O</w:t>
      </w:r>
      <w:r w:rsidR="00407B3C" w:rsidRPr="00F75D72">
        <w:rPr>
          <w:rFonts w:ascii="Calibri" w:hAnsi="Calibri" w:cs="Calibri"/>
        </w:rPr>
        <w:t xml:space="preserve">fficers </w:t>
      </w:r>
      <w:r w:rsidR="008B59BE" w:rsidRPr="00F75D72">
        <w:rPr>
          <w:rFonts w:ascii="Calibri" w:hAnsi="Calibri" w:cs="Calibri"/>
        </w:rPr>
        <w:t xml:space="preserve">allegedly perpetrate </w:t>
      </w:r>
      <w:r w:rsidR="00407B3C">
        <w:rPr>
          <w:rFonts w:ascii="Calibri" w:hAnsi="Calibri" w:cs="Calibri"/>
        </w:rPr>
        <w:t>g</w:t>
      </w:r>
      <w:r w:rsidR="00407B3C" w:rsidRPr="00F75D72">
        <w:rPr>
          <w:rFonts w:ascii="Calibri" w:hAnsi="Calibri" w:cs="Calibri"/>
        </w:rPr>
        <w:t xml:space="preserve">ang rapes </w:t>
      </w:r>
      <w:r w:rsidR="008B59BE" w:rsidRPr="00F75D72">
        <w:rPr>
          <w:rFonts w:ascii="Calibri" w:hAnsi="Calibri" w:cs="Calibri"/>
        </w:rPr>
        <w:t>in front of other detainees, who are forced to witness the abuse.</w:t>
      </w:r>
      <w:r w:rsidR="008B59BE" w:rsidRPr="00F75D72">
        <w:rPr>
          <w:rStyle w:val="FootnoteReference"/>
          <w:rFonts w:ascii="Calibri" w:hAnsi="Calibri" w:cs="Calibri"/>
        </w:rPr>
        <w:footnoteReference w:id="417"/>
      </w:r>
      <w:r w:rsidR="008B59BE" w:rsidRPr="00F75D72">
        <w:rPr>
          <w:rFonts w:ascii="Calibri" w:hAnsi="Calibri" w:cs="Calibri"/>
        </w:rPr>
        <w:t xml:space="preserve"> </w:t>
      </w:r>
    </w:p>
    <w:p w14:paraId="53054765" w14:textId="77777777" w:rsidR="008B59BE" w:rsidRPr="00F75D72" w:rsidRDefault="008B59BE" w:rsidP="00EF0F81">
      <w:pPr>
        <w:pStyle w:val="Heading2"/>
      </w:pPr>
      <w:bookmarkStart w:id="133" w:name="_Toc66643159"/>
      <w:r w:rsidRPr="00F75D72">
        <w:t xml:space="preserve">7.2 </w:t>
      </w:r>
      <w:commentRangeStart w:id="134"/>
      <w:r w:rsidRPr="00F75D72">
        <w:t>Psychological torture</w:t>
      </w:r>
      <w:commentRangeStart w:id="135"/>
      <w:commentRangeEnd w:id="135"/>
      <w:r w:rsidRPr="00F75D72">
        <w:commentReference w:id="135"/>
      </w:r>
      <w:commentRangeEnd w:id="134"/>
      <w:r w:rsidRPr="00F75D72">
        <w:rPr>
          <w:rStyle w:val="CommentReference"/>
          <w:rFonts w:asciiTheme="minorHAnsi" w:eastAsiaTheme="minorHAnsi" w:hAnsiTheme="minorHAnsi" w:cstheme="minorBidi"/>
          <w:color w:val="auto"/>
        </w:rPr>
        <w:commentReference w:id="134"/>
      </w:r>
      <w:bookmarkEnd w:id="133"/>
      <w:r w:rsidRPr="00F75D72">
        <w:tab/>
      </w:r>
    </w:p>
    <w:p w14:paraId="0C90DE50" w14:textId="781F6CF5" w:rsidR="008B59BE" w:rsidRPr="00F75D72" w:rsidRDefault="00507B06" w:rsidP="00507B06">
      <w:bookmarkStart w:id="136" w:name="_Toc63892274"/>
      <w:r>
        <w:t>Coming soon…</w:t>
      </w:r>
    </w:p>
    <w:p w14:paraId="60A4D72E" w14:textId="6C27EF1C" w:rsidR="00791D55" w:rsidRPr="00F75D72" w:rsidRDefault="00791D55">
      <w:bookmarkStart w:id="137" w:name="_Toc63100886"/>
      <w:bookmarkEnd w:id="136"/>
    </w:p>
    <w:p w14:paraId="5D1E3D0B" w14:textId="7A126A25" w:rsidR="008B59BE" w:rsidRPr="00F75D72" w:rsidRDefault="008B59BE" w:rsidP="008B59BE">
      <w:pPr>
        <w:pStyle w:val="Heading1"/>
        <w:spacing w:line="240" w:lineRule="atLeast"/>
      </w:pPr>
      <w:bookmarkStart w:id="138" w:name="_Toc66643160"/>
      <w:r w:rsidRPr="00F75D72">
        <w:t xml:space="preserve">8. Ongoing Detention, Conditional Release, ‘Camp to </w:t>
      </w:r>
      <w:r w:rsidR="001306E1">
        <w:t>L</w:t>
      </w:r>
      <w:r w:rsidRPr="00F75D72">
        <w:t xml:space="preserve">abour’, and ‘Camp to </w:t>
      </w:r>
      <w:r w:rsidR="001306E1">
        <w:t>P</w:t>
      </w:r>
      <w:r w:rsidRPr="00F75D72">
        <w:t>riso</w:t>
      </w:r>
      <w:bookmarkEnd w:id="137"/>
      <w:r w:rsidRPr="00F75D72">
        <w:t>n’</w:t>
      </w:r>
      <w:bookmarkEnd w:id="138"/>
      <w:r w:rsidR="00F75D72" w:rsidRPr="00F75D72">
        <w:t xml:space="preserve"> </w:t>
      </w:r>
    </w:p>
    <w:p w14:paraId="6C18B712" w14:textId="076F3234" w:rsidR="008B59BE" w:rsidRPr="00F75D72" w:rsidRDefault="008B59BE" w:rsidP="008B59BE">
      <w:pPr>
        <w:spacing w:line="240" w:lineRule="auto"/>
        <w:jc w:val="both"/>
      </w:pPr>
      <w:r w:rsidRPr="00F75D72">
        <w:t xml:space="preserve">In December 2019, shortly after the publication of the </w:t>
      </w:r>
      <w:r w:rsidR="00C270E4">
        <w:t>“</w:t>
      </w:r>
      <w:r w:rsidRPr="00F75D72">
        <w:t>China Cables</w:t>
      </w:r>
      <w:r w:rsidR="00C270E4">
        <w:t>”</w:t>
      </w:r>
      <w:r w:rsidRPr="00F75D72">
        <w:t xml:space="preserve"> and </w:t>
      </w:r>
      <w:r w:rsidR="00C270E4">
        <w:t>“</w:t>
      </w:r>
      <w:r w:rsidRPr="00F75D72">
        <w:t xml:space="preserve">The Xinjiang </w:t>
      </w:r>
      <w:r w:rsidR="00C270E4">
        <w:t>P</w:t>
      </w:r>
      <w:r w:rsidRPr="00F75D72">
        <w:t>apers</w:t>
      </w:r>
      <w:r w:rsidR="00C270E4">
        <w:t>”</w:t>
      </w:r>
      <w:r w:rsidRPr="00F75D72">
        <w:t xml:space="preserve">, </w:t>
      </w:r>
      <w:proofErr w:type="spellStart"/>
      <w:r w:rsidRPr="00F75D72">
        <w:t>Shohrat</w:t>
      </w:r>
      <w:proofErr w:type="spellEnd"/>
      <w:r w:rsidRPr="00F75D72">
        <w:t xml:space="preserve"> </w:t>
      </w:r>
      <w:proofErr w:type="spellStart"/>
      <w:r w:rsidRPr="00F75D72">
        <w:t>Zakir</w:t>
      </w:r>
      <w:proofErr w:type="spellEnd"/>
      <w:r w:rsidRPr="00F75D72">
        <w:t xml:space="preserve">, Chair of the XUAR regional government, announced that the </w:t>
      </w:r>
      <w:r w:rsidR="00C270E4">
        <w:t>“</w:t>
      </w:r>
      <w:r w:rsidRPr="00F75D72">
        <w:t>vocational training cent</w:t>
      </w:r>
      <w:r w:rsidR="00C5713B">
        <w:t>r</w:t>
      </w:r>
      <w:r w:rsidRPr="00F75D72">
        <w:t>es</w:t>
      </w:r>
      <w:r w:rsidR="00C270E4">
        <w:t>”</w:t>
      </w:r>
      <w:r w:rsidRPr="00F75D72">
        <w:t xml:space="preserve"> (that is, the internment camps) in Xinjiang had been closed and that the people residing in these facilities had </w:t>
      </w:r>
      <w:r w:rsidR="00C270E4">
        <w:t>“</w:t>
      </w:r>
      <w:r w:rsidRPr="00F75D72">
        <w:t>returned to society.</w:t>
      </w:r>
      <w:r w:rsidR="00C270E4">
        <w:t>”</w:t>
      </w:r>
      <w:r w:rsidRPr="00F75D72">
        <w:rPr>
          <w:rStyle w:val="FootnoteReference"/>
        </w:rPr>
        <w:footnoteReference w:id="418"/>
      </w:r>
      <w:r w:rsidR="00F75D72" w:rsidRPr="00F75D72">
        <w:t xml:space="preserve"> </w:t>
      </w:r>
      <w:r w:rsidRPr="00F75D72">
        <w:t xml:space="preserve">The government provided no evidence to support its sweeping assertions and, after the announcement, it continued to go to extraordinary lengths to prevent the public from obtaining information about the internment camps and the detained population. </w:t>
      </w:r>
    </w:p>
    <w:p w14:paraId="0B3412D8" w14:textId="58980F09" w:rsidR="008B59BE" w:rsidRPr="00F75D72" w:rsidRDefault="008B59BE" w:rsidP="008B59BE">
      <w:pPr>
        <w:spacing w:line="240" w:lineRule="auto"/>
        <w:jc w:val="both"/>
      </w:pPr>
      <w:r w:rsidRPr="00F75D72">
        <w:t>At the time of the government’s announcement, however, some of the internment camps had been dismantled and a significant number of detainees had been released from the camps.</w:t>
      </w:r>
      <w:r w:rsidRPr="00F75D72">
        <w:rPr>
          <w:rStyle w:val="FootnoteReference"/>
        </w:rPr>
        <w:footnoteReference w:id="419"/>
      </w:r>
      <w:r w:rsidR="00C270E4">
        <w:t xml:space="preserve"> </w:t>
      </w:r>
      <w:r w:rsidRPr="00F75D72">
        <w:t>There is significant debate about whether the dismantling of certain camps was a consequence of the</w:t>
      </w:r>
      <w:r w:rsidR="00C270E4">
        <w:t>re</w:t>
      </w:r>
      <w:r w:rsidRPr="00F75D72">
        <w:t xml:space="preserve"> being </w:t>
      </w:r>
      <w:r w:rsidRPr="00F75D72">
        <w:lastRenderedPageBreak/>
        <w:t>fewer detainees</w:t>
      </w:r>
      <w:r w:rsidR="00C270E4">
        <w:t>,</w:t>
      </w:r>
      <w:r w:rsidRPr="00F75D72">
        <w:t xml:space="preserve"> because newer facilities had been built to replace the original buildings</w:t>
      </w:r>
      <w:r w:rsidR="00C270E4">
        <w:t>,</w:t>
      </w:r>
      <w:r w:rsidRPr="00F75D72">
        <w:t xml:space="preserve"> or some combination of the two. There is also significant debate about whether the decision to release at least some of the detainees was a consequence of a sea change in government policy or a result of what should be considered normal turnover for detainees who had already spent considerable time in the camps and fulfilled the criteria for being released (see below). </w:t>
      </w:r>
    </w:p>
    <w:p w14:paraId="67C3B21F" w14:textId="1009FE65" w:rsidR="008B59BE" w:rsidRPr="00F75D72" w:rsidRDefault="008B59BE" w:rsidP="008B59BE">
      <w:pPr>
        <w:spacing w:line="240" w:lineRule="auto"/>
        <w:jc w:val="both"/>
      </w:pPr>
      <w:r w:rsidRPr="00F75D72">
        <w:t xml:space="preserve">It is also plausible that many of the detainees were released as </w:t>
      </w:r>
      <w:r w:rsidR="00B623B9">
        <w:t xml:space="preserve">a </w:t>
      </w:r>
      <w:r w:rsidRPr="00F75D72">
        <w:t>consequence of a policy change with respect to one ethnic minority group only: ethnic Kazakhs. Testimonial evidence from survivors’ family members suggests that a significant portion of the ethnic Kazakh population detained in the camps ha</w:t>
      </w:r>
      <w:r w:rsidR="00B623B9">
        <w:t>s</w:t>
      </w:r>
      <w:r w:rsidRPr="00F75D72">
        <w:t xml:space="preserve"> been released, particularly those with Kazakh citizenship or family ties to Kazakhstan.</w:t>
      </w:r>
      <w:r w:rsidRPr="00F75D72">
        <w:rPr>
          <w:rStyle w:val="FootnoteReference"/>
        </w:rPr>
        <w:footnoteReference w:id="420"/>
      </w:r>
      <w:r w:rsidR="00F75D72" w:rsidRPr="00F75D72">
        <w:t xml:space="preserve"> </w:t>
      </w:r>
      <w:r w:rsidRPr="00F75D72">
        <w:t xml:space="preserve">This is likely the result of effective pressure on the </w:t>
      </w:r>
      <w:r w:rsidR="00B623B9">
        <w:t>G</w:t>
      </w:r>
      <w:r w:rsidRPr="00F75D72">
        <w:t xml:space="preserve">overnment of Kazakhstan by civil-society groups in Kazakhstan to pressure the </w:t>
      </w:r>
      <w:r w:rsidR="00B623B9">
        <w:t>G</w:t>
      </w:r>
      <w:r w:rsidRPr="00F75D72">
        <w:t>overnment of China to release some ethnic Kazakh detainees.</w:t>
      </w:r>
      <w:r w:rsidRPr="00F75D72">
        <w:rPr>
          <w:rStyle w:val="FootnoteReference"/>
        </w:rPr>
        <w:footnoteReference w:id="421"/>
      </w:r>
    </w:p>
    <w:p w14:paraId="59953E4E" w14:textId="5D53A9DA" w:rsidR="008B59BE" w:rsidRPr="00F75D72" w:rsidRDefault="008B59BE" w:rsidP="008B59BE">
      <w:pPr>
        <w:spacing w:line="240" w:lineRule="auto"/>
        <w:jc w:val="both"/>
      </w:pPr>
      <w:r w:rsidRPr="00F75D72">
        <w:t>The release of certain detainees notwithstanding, camp survivors, family members of detainees, journalists, and scholars have argued that the government’s broad claims are false.</w:t>
      </w:r>
      <w:r w:rsidRPr="00F75D72">
        <w:rPr>
          <w:rStyle w:val="FootnoteReference"/>
        </w:rPr>
        <w:footnoteReference w:id="422"/>
      </w:r>
      <w:r w:rsidRPr="00F75D72">
        <w:t xml:space="preserve"> Credible evidence suggests th</w:t>
      </w:r>
      <w:r w:rsidR="00B623B9">
        <w:t>e</w:t>
      </w:r>
      <w:r w:rsidRPr="00F75D72">
        <w:t xml:space="preserve"> internment camp system is still operating and that many people – perhaps just as many as ever – remain detained in camp</w:t>
      </w:r>
      <w:r w:rsidR="00B623B9">
        <w:t>s</w:t>
      </w:r>
      <w:r w:rsidRPr="00F75D72">
        <w:t xml:space="preserve"> or in some other form of indefinite incommunicado detention, either in prison</w:t>
      </w:r>
      <w:r w:rsidR="00B623B9">
        <w:t>s</w:t>
      </w:r>
      <w:r w:rsidRPr="00F75D72">
        <w:t xml:space="preserve"> or situation</w:t>
      </w:r>
      <w:r w:rsidR="00B623B9">
        <w:t>s</w:t>
      </w:r>
      <w:r w:rsidRPr="00F75D72">
        <w:t xml:space="preserve"> of forced residential labour. </w:t>
      </w:r>
      <w:commentRangeStart w:id="139"/>
      <w:r w:rsidR="00B623B9">
        <w:t>N</w:t>
      </w:r>
      <w:r w:rsidRPr="00F75D72">
        <w:t>o survivors who were present in the camps after the government’s announcement in December 2019 have spoken publicly</w:t>
      </w:r>
      <w:commentRangeEnd w:id="139"/>
      <w:r w:rsidRPr="00F75D72">
        <w:rPr>
          <w:rStyle w:val="CommentReference"/>
        </w:rPr>
        <w:commentReference w:id="139"/>
      </w:r>
      <w:r w:rsidR="00B623B9">
        <w:t>.</w:t>
      </w:r>
      <w:r w:rsidRPr="00F75D72">
        <w:t xml:space="preserve"> </w:t>
      </w:r>
      <w:r w:rsidR="00B623B9">
        <w:t xml:space="preserve">But </w:t>
      </w:r>
      <w:r w:rsidRPr="00F75D72">
        <w:t>testimony gathered by Amnesty</w:t>
      </w:r>
      <w:r w:rsidR="00B623B9">
        <w:t xml:space="preserve"> International</w:t>
      </w:r>
      <w:r w:rsidRPr="00F75D72">
        <w:t xml:space="preserve"> and other organizations from survivors released before the government’s announcement and </w:t>
      </w:r>
      <w:r w:rsidR="00B623B9">
        <w:t xml:space="preserve">from </w:t>
      </w:r>
      <w:r w:rsidRPr="00F75D72">
        <w:t>friends and family of detainees indicate</w:t>
      </w:r>
      <w:r w:rsidR="00B623B9">
        <w:t>s</w:t>
      </w:r>
      <w:r w:rsidRPr="00F75D72">
        <w:t xml:space="preserve"> that many detainees remain in the camps and that many others have been sent to prisons </w:t>
      </w:r>
      <w:r w:rsidR="00B623B9">
        <w:t>or</w:t>
      </w:r>
      <w:r w:rsidRPr="00F75D72">
        <w:t xml:space="preserve"> situations of forced labour (for more on forced labour see Chapter</w:t>
      </w:r>
      <w:r w:rsidR="0001679F">
        <w:t> </w:t>
      </w:r>
      <w:r w:rsidRPr="006C5544">
        <w:rPr>
          <w:highlight w:val="yellow"/>
        </w:rPr>
        <w:t>8</w:t>
      </w:r>
      <w:r w:rsidRPr="00F75D72">
        <w:t xml:space="preserve"> below).</w:t>
      </w:r>
      <w:r w:rsidRPr="00F75D72">
        <w:rPr>
          <w:rStyle w:val="FootnoteReference"/>
        </w:rPr>
        <w:footnoteReference w:id="423"/>
      </w:r>
    </w:p>
    <w:p w14:paraId="4D841784" w14:textId="247A91A2" w:rsidR="008B59BE" w:rsidRPr="00F75D72" w:rsidRDefault="008B59BE" w:rsidP="008B59BE">
      <w:pPr>
        <w:spacing w:line="240" w:lineRule="auto"/>
        <w:jc w:val="both"/>
        <w:rPr>
          <w:rFonts w:ascii="Calibri" w:hAnsi="Calibri"/>
          <w:bCs/>
        </w:rPr>
      </w:pPr>
      <w:r w:rsidRPr="00F75D72">
        <w:t xml:space="preserve">Moreover, scholars </w:t>
      </w:r>
      <w:proofErr w:type="spellStart"/>
      <w:r w:rsidRPr="00F75D72">
        <w:t>analyzing</w:t>
      </w:r>
      <w:proofErr w:type="spellEnd"/>
      <w:r w:rsidRPr="00F75D72">
        <w:t xml:space="preserve"> </w:t>
      </w:r>
      <w:r w:rsidR="00B623B9">
        <w:t xml:space="preserve">both </w:t>
      </w:r>
      <w:r w:rsidRPr="00F75D72">
        <w:t xml:space="preserve">the available testimonies from camp survivors and family members and public court documents have argued that while the government did begin to dismantle some of the internment camps and release some of the detainees as a result of international pressure, </w:t>
      </w:r>
      <w:r w:rsidRPr="00F75D72">
        <w:rPr>
          <w:rFonts w:ascii="Calibri" w:hAnsi="Calibri"/>
          <w:bCs/>
        </w:rPr>
        <w:t xml:space="preserve">the situation of many detainees had gotten worse </w:t>
      </w:r>
      <w:r w:rsidR="00B623B9">
        <w:rPr>
          <w:rFonts w:ascii="Calibri" w:hAnsi="Calibri"/>
          <w:bCs/>
        </w:rPr>
        <w:t>because</w:t>
      </w:r>
      <w:r w:rsidRPr="00F75D72">
        <w:rPr>
          <w:rFonts w:ascii="Calibri" w:hAnsi="Calibri"/>
          <w:bCs/>
        </w:rPr>
        <w:t xml:space="preserve"> they had been given long sentences and </w:t>
      </w:r>
      <w:r w:rsidR="00B623B9">
        <w:rPr>
          <w:rFonts w:ascii="Calibri" w:hAnsi="Calibri"/>
          <w:bCs/>
        </w:rPr>
        <w:t xml:space="preserve">were </w:t>
      </w:r>
      <w:r w:rsidRPr="00F75D72">
        <w:rPr>
          <w:rFonts w:ascii="Calibri" w:hAnsi="Calibri"/>
          <w:bCs/>
        </w:rPr>
        <w:t>transferred from camps to prisons.</w:t>
      </w:r>
      <w:r w:rsidRPr="00F75D72">
        <w:rPr>
          <w:rStyle w:val="FootnoteReference"/>
          <w:rFonts w:ascii="Calibri" w:hAnsi="Calibri"/>
          <w:bCs/>
        </w:rPr>
        <w:footnoteReference w:id="424"/>
      </w:r>
      <w:r w:rsidRPr="00F75D72">
        <w:rPr>
          <w:rFonts w:ascii="Calibri" w:hAnsi="Calibri"/>
          <w:bCs/>
        </w:rPr>
        <w:t xml:space="preserve"> The </w:t>
      </w:r>
      <w:r w:rsidR="00B623B9">
        <w:rPr>
          <w:rFonts w:ascii="Calibri" w:hAnsi="Calibri"/>
          <w:bCs/>
        </w:rPr>
        <w:t xml:space="preserve">Chinese </w:t>
      </w:r>
      <w:r w:rsidR="00B623B9" w:rsidRPr="00F75D72">
        <w:rPr>
          <w:rFonts w:ascii="Calibri" w:hAnsi="Calibri"/>
          <w:bCs/>
        </w:rPr>
        <w:t xml:space="preserve">government’s own statistics </w:t>
      </w:r>
      <w:r w:rsidR="00B623B9">
        <w:rPr>
          <w:rFonts w:ascii="Calibri" w:hAnsi="Calibri"/>
          <w:bCs/>
        </w:rPr>
        <w:t xml:space="preserve">support the </w:t>
      </w:r>
      <w:r w:rsidRPr="00F75D72">
        <w:rPr>
          <w:rFonts w:ascii="Calibri" w:hAnsi="Calibri"/>
          <w:bCs/>
        </w:rPr>
        <w:t xml:space="preserve">contention that the prison system in Xinjiang has grown significantly since 2017. Journalists at </w:t>
      </w:r>
      <w:r w:rsidR="00B623B9" w:rsidRPr="006C5544">
        <w:rPr>
          <w:rFonts w:ascii="Calibri" w:hAnsi="Calibri"/>
          <w:bCs/>
          <w:i/>
        </w:rPr>
        <w:t>T</w:t>
      </w:r>
      <w:r w:rsidRPr="006C5544">
        <w:rPr>
          <w:rFonts w:ascii="Calibri" w:hAnsi="Calibri"/>
          <w:bCs/>
          <w:i/>
        </w:rPr>
        <w:t>he New York Times</w:t>
      </w:r>
      <w:r w:rsidRPr="00F75D72">
        <w:rPr>
          <w:rFonts w:ascii="Calibri" w:hAnsi="Calibri"/>
          <w:bCs/>
        </w:rPr>
        <w:t xml:space="preserve">, relying entirely on government statistics, demonstrated that in 2017 and 2018 incarceration rates in Xinjiang increased dramatically, with hundreds of thousands more people being sent to prisons than average (see </w:t>
      </w:r>
      <w:r w:rsidRPr="006C5544">
        <w:rPr>
          <w:rFonts w:ascii="Calibri" w:hAnsi="Calibri"/>
          <w:bCs/>
          <w:highlight w:val="yellow"/>
        </w:rPr>
        <w:t>section 8.2.2</w:t>
      </w:r>
      <w:r w:rsidRPr="00F75D72">
        <w:rPr>
          <w:rFonts w:ascii="Calibri" w:hAnsi="Calibri"/>
          <w:bCs/>
        </w:rPr>
        <w:t xml:space="preserve"> below).</w:t>
      </w:r>
      <w:r w:rsidRPr="00F75D72">
        <w:rPr>
          <w:rStyle w:val="FootnoteReference"/>
          <w:rFonts w:ascii="Calibri" w:hAnsi="Calibri"/>
          <w:bCs/>
        </w:rPr>
        <w:footnoteReference w:id="425"/>
      </w:r>
      <w:r w:rsidR="00F75D72" w:rsidRPr="00F75D72">
        <w:rPr>
          <w:rFonts w:ascii="Calibri" w:hAnsi="Calibri"/>
          <w:bCs/>
        </w:rPr>
        <w:t xml:space="preserve"> </w:t>
      </w:r>
      <w:commentRangeStart w:id="140"/>
      <w:r w:rsidRPr="00F75D72">
        <w:t>It is not known if these number</w:t>
      </w:r>
      <w:r w:rsidR="00B623B9">
        <w:t>s</w:t>
      </w:r>
      <w:r w:rsidRPr="00F75D72">
        <w:t xml:space="preserve"> include people who were sent to camps and then transferred to prisons or only people sentence</w:t>
      </w:r>
      <w:r w:rsidR="00B623B9">
        <w:t>d</w:t>
      </w:r>
      <w:r w:rsidRPr="00F75D72">
        <w:t xml:space="preserve"> and sent directly to prisons. </w:t>
      </w:r>
      <w:commentRangeEnd w:id="140"/>
      <w:r w:rsidRPr="00F75D72">
        <w:rPr>
          <w:rStyle w:val="CommentReference"/>
        </w:rPr>
        <w:commentReference w:id="140"/>
      </w:r>
      <w:r w:rsidRPr="00F75D72">
        <w:t xml:space="preserve">Since </w:t>
      </w:r>
      <w:r w:rsidR="00B623B9" w:rsidRPr="006C5544">
        <w:rPr>
          <w:i/>
        </w:rPr>
        <w:t>T</w:t>
      </w:r>
      <w:r w:rsidRPr="006C5544">
        <w:rPr>
          <w:i/>
        </w:rPr>
        <w:t>he New York Times</w:t>
      </w:r>
      <w:r w:rsidRPr="00F75D72">
        <w:t xml:space="preserve"> investigation, the government has not released any more data on incarceration rates.</w:t>
      </w:r>
    </w:p>
    <w:p w14:paraId="5F871358" w14:textId="610F7BEF" w:rsidR="008B59BE" w:rsidRPr="00F75D72" w:rsidRDefault="008B59BE" w:rsidP="008B59BE">
      <w:pPr>
        <w:jc w:val="both"/>
      </w:pPr>
      <w:r w:rsidRPr="00507B06">
        <w:t xml:space="preserve">The Australian Strategic Policy Institute (ASPI) – a think tank that monitors and </w:t>
      </w:r>
      <w:proofErr w:type="spellStart"/>
      <w:r w:rsidRPr="00507B06">
        <w:t>analyzes</w:t>
      </w:r>
      <w:proofErr w:type="spellEnd"/>
      <w:r w:rsidRPr="00507B06">
        <w:t xml:space="preserve"> the situation in Xinjiang – has gathered significant satellite imagery that it argues shows that while some camps have been dismantled, the internment camp </w:t>
      </w:r>
      <w:commentRangeStart w:id="141"/>
      <w:r w:rsidRPr="00507B06">
        <w:t>system</w:t>
      </w:r>
      <w:commentRangeEnd w:id="141"/>
      <w:r w:rsidRPr="00507B06">
        <w:rPr>
          <w:rStyle w:val="CommentReference"/>
        </w:rPr>
        <w:commentReference w:id="141"/>
      </w:r>
      <w:r w:rsidRPr="00507B06">
        <w:t xml:space="preserve"> not only continued to operate after the government’s announcement but, in fact, grew substantially</w:t>
      </w:r>
      <w:commentRangeStart w:id="142"/>
      <w:r w:rsidRPr="00507B06">
        <w:t>.</w:t>
      </w:r>
      <w:r w:rsidRPr="00507B06">
        <w:rPr>
          <w:rStyle w:val="FootnoteReference"/>
        </w:rPr>
        <w:footnoteReference w:id="426"/>
      </w:r>
      <w:commentRangeEnd w:id="142"/>
      <w:r w:rsidRPr="00507B06">
        <w:rPr>
          <w:rStyle w:val="CommentReference"/>
        </w:rPr>
        <w:commentReference w:id="142"/>
      </w:r>
      <w:r w:rsidRPr="00507B06">
        <w:t xml:space="preserve"> </w:t>
      </w:r>
      <w:r w:rsidR="002B4AA8" w:rsidRPr="00507B06">
        <w:t>ASPI</w:t>
      </w:r>
      <w:r w:rsidRPr="00507B06">
        <w:t xml:space="preserve"> identified more than 380 sites </w:t>
      </w:r>
      <w:r w:rsidR="002B4AA8" w:rsidRPr="00507B06">
        <w:t>that</w:t>
      </w:r>
      <w:r w:rsidRPr="00507B06">
        <w:t xml:space="preserve"> were newly built or expanded since 2017, including internment</w:t>
      </w:r>
      <w:r w:rsidRPr="00F75D72">
        <w:t xml:space="preserve"> camps, detention centres</w:t>
      </w:r>
      <w:r w:rsidR="002B4AA8">
        <w:t>,</w:t>
      </w:r>
      <w:r w:rsidRPr="00F75D72">
        <w:t xml:space="preserve"> and prisons. Of these, </w:t>
      </w:r>
      <w:r w:rsidR="002B4AA8">
        <w:t xml:space="preserve">ASPI categorized </w:t>
      </w:r>
      <w:r w:rsidRPr="00F75D72">
        <w:t>about 50% as higher</w:t>
      </w:r>
      <w:r w:rsidR="000062E7">
        <w:t>-</w:t>
      </w:r>
      <w:r w:rsidRPr="00F75D72">
        <w:t>security facilities. Some argue that this suggests that minorities in Xinjiang are now being formally charged and detained in the newly expanded prisons or sent to factories for forced labour instead of being interned in the camps.</w:t>
      </w:r>
      <w:r w:rsidRPr="00F75D72">
        <w:rPr>
          <w:rStyle w:val="FootnoteReference"/>
        </w:rPr>
        <w:footnoteReference w:id="427"/>
      </w:r>
      <w:r w:rsidRPr="00F75D72">
        <w:t xml:space="preserve"> </w:t>
      </w:r>
      <w:r w:rsidRPr="00F75D72">
        <w:lastRenderedPageBreak/>
        <w:t xml:space="preserve">According to ASPI, while in approximately 70 camps fences and perimeter walls have been removed, </w:t>
      </w:r>
      <w:r w:rsidR="000062E7">
        <w:t>about</w:t>
      </w:r>
      <w:r w:rsidRPr="00F75D72">
        <w:t xml:space="preserve"> 90% of those camps were lower</w:t>
      </w:r>
      <w:r w:rsidR="000062E7">
        <w:t>-</w:t>
      </w:r>
      <w:r w:rsidRPr="00F75D72">
        <w:t>security facilities.</w:t>
      </w:r>
      <w:r w:rsidRPr="00F75D72">
        <w:rPr>
          <w:rStyle w:val="FootnoteReference"/>
        </w:rPr>
        <w:footnoteReference w:id="428"/>
      </w:r>
    </w:p>
    <w:p w14:paraId="3AB2685A" w14:textId="3D2697A6" w:rsidR="008B59BE" w:rsidRPr="00F75D72" w:rsidRDefault="00507B06" w:rsidP="008B59BE">
      <w:pPr>
        <w:spacing w:after="120" w:line="240" w:lineRule="atLeast"/>
        <w:jc w:val="both"/>
        <w:rPr>
          <w:rFonts w:cstheme="minorHAnsi"/>
        </w:rPr>
      </w:pPr>
      <w:r w:rsidRPr="00F75D72">
        <w:rPr>
          <w:rFonts w:cstheme="minorHAnsi"/>
          <w:highlight w:val="yellow"/>
        </w:rPr>
        <w:t xml:space="preserve"> </w:t>
      </w:r>
      <w:r w:rsidR="008B59BE" w:rsidRPr="00F75D72">
        <w:rPr>
          <w:rFonts w:cstheme="minorHAnsi"/>
          <w:highlight w:val="yellow"/>
        </w:rPr>
        <w:t>[START TEXT BOX]</w:t>
      </w:r>
      <w:bookmarkStart w:id="143" w:name="_Toc63100893"/>
    </w:p>
    <w:p w14:paraId="695A1098" w14:textId="15045AB0" w:rsidR="008B59BE" w:rsidRPr="00F75D72" w:rsidRDefault="002F67ED" w:rsidP="00EF0F81">
      <w:pPr>
        <w:pStyle w:val="Heading2"/>
        <w:rPr>
          <w:rFonts w:cstheme="minorHAnsi"/>
        </w:rPr>
      </w:pPr>
      <w:bookmarkStart w:id="144" w:name="_Toc66643161"/>
      <w:r w:rsidRPr="00F75D72">
        <w:t xml:space="preserve">LEGAL </w:t>
      </w:r>
      <w:r w:rsidR="00EF0F81" w:rsidRPr="00F75D72">
        <w:t xml:space="preserve">TEXT BOX: </w:t>
      </w:r>
      <w:r w:rsidR="008B59BE" w:rsidRPr="00F75D72">
        <w:t>Fair</w:t>
      </w:r>
      <w:commentRangeStart w:id="145"/>
      <w:r w:rsidR="008B59BE" w:rsidRPr="00F75D72">
        <w:t xml:space="preserve"> trials under international law</w:t>
      </w:r>
      <w:bookmarkEnd w:id="143"/>
      <w:commentRangeEnd w:id="145"/>
      <w:r w:rsidR="008B59BE" w:rsidRPr="00F75D72">
        <w:rPr>
          <w:rStyle w:val="CommentReference"/>
        </w:rPr>
        <w:commentReference w:id="145"/>
      </w:r>
      <w:bookmarkEnd w:id="144"/>
    </w:p>
    <w:p w14:paraId="3F3B977F" w14:textId="72407D15" w:rsidR="008B59BE" w:rsidRPr="00F75D72" w:rsidRDefault="008B59BE" w:rsidP="008B59BE">
      <w:pPr>
        <w:spacing w:line="240" w:lineRule="atLeast"/>
        <w:jc w:val="both"/>
      </w:pPr>
      <w:r w:rsidRPr="00F75D72">
        <w:t>Everyone, including those accused of criminal offences and victims of crime, has an equal right to access the courts, without discrimination. A fundamental principle and prerequisite of a fair trial is that the tribunal charged with making decisions in a case must be established by law and be competent, independent</w:t>
      </w:r>
      <w:r w:rsidR="00365A7C">
        <w:t>,</w:t>
      </w:r>
      <w:r w:rsidRPr="00F75D72">
        <w:t xml:space="preserve"> and impartial. The right to a public hearing is an essential safeguard of the fairness and independence of the judicial process and </w:t>
      </w:r>
      <w:r w:rsidR="00365A7C">
        <w:t xml:space="preserve">is </w:t>
      </w:r>
      <w:r w:rsidRPr="00F75D72">
        <w:t>a means of protecting public confidence in the justice system.</w:t>
      </w:r>
    </w:p>
    <w:p w14:paraId="6C2FBBC6" w14:textId="5B5194A7" w:rsidR="008B59BE" w:rsidRPr="00F75D72" w:rsidRDefault="008B59BE" w:rsidP="008B59BE">
      <w:pPr>
        <w:spacing w:line="240" w:lineRule="atLeast"/>
        <w:jc w:val="both"/>
      </w:pPr>
      <w:r w:rsidRPr="00F75D72">
        <w:t xml:space="preserve">A fundamental principle of the right to </w:t>
      </w:r>
      <w:r w:rsidR="00365A7C">
        <w:t xml:space="preserve">a </w:t>
      </w:r>
      <w:r w:rsidRPr="00F75D72">
        <w:t xml:space="preserve">fair trial is the right of everyone charged with a criminal offence to be presumed innocent until and unless proved guilty according to law after a fair trial. If an accused alleges during the course of proceedings that he or she has been compelled to make a statement or to confess guilt, the judge should have the authority to consider the allegation at any stage. All those charged with criminal offences have the right to defend themselves, in person or through a lawyer. They have the right to be assisted by a lawyer of their choice, or to have a competent lawyer assigned to assist them. They have the right to confidential communications with their lawyer. </w:t>
      </w:r>
    </w:p>
    <w:p w14:paraId="7E43968F" w14:textId="4F6CC240" w:rsidR="008B59BE" w:rsidRPr="00F75D72" w:rsidRDefault="008B59BE" w:rsidP="008B59BE">
      <w:pPr>
        <w:spacing w:line="240" w:lineRule="atLeast"/>
        <w:jc w:val="both"/>
      </w:pPr>
      <w:r w:rsidRPr="00F75D72">
        <w:t xml:space="preserve">Everyone charged with a criminal offence has the right to be tried in his or her presence and to an oral hearing </w:t>
      </w:r>
      <w:r w:rsidR="00365A7C">
        <w:t>so that they may</w:t>
      </w:r>
      <w:r w:rsidRPr="00F75D72">
        <w:t xml:space="preserve"> hear and challenge the prosecution case and present a defence. Judg</w:t>
      </w:r>
      <w:r w:rsidR="00365A7C">
        <w:t>e</w:t>
      </w:r>
      <w:r w:rsidRPr="00F75D72">
        <w:t>ments must be made public, with limited exceptions. Everyone tried by a court of law has the right to a reasoned judg</w:t>
      </w:r>
      <w:r w:rsidR="00365A7C">
        <w:t>e</w:t>
      </w:r>
      <w:r w:rsidRPr="00F75D72">
        <w:t>ment. Punishments may lawfully be imposed only on people who have been convicted of a crime after a fair trial. Punishments must be proportionate and may not violate international standards. Conditions in prison must respect human dignity.</w:t>
      </w:r>
      <w:r w:rsidRPr="00F75D72">
        <w:rPr>
          <w:rStyle w:val="FootnoteReference"/>
        </w:rPr>
        <w:footnoteReference w:id="429"/>
      </w:r>
    </w:p>
    <w:p w14:paraId="01F3E111" w14:textId="77777777" w:rsidR="008B59BE" w:rsidRPr="00F75D72" w:rsidRDefault="008B59BE" w:rsidP="008B59BE">
      <w:pPr>
        <w:spacing w:line="240" w:lineRule="atLeast"/>
        <w:jc w:val="both"/>
      </w:pPr>
      <w:r w:rsidRPr="00F75D72">
        <w:rPr>
          <w:highlight w:val="yellow"/>
        </w:rPr>
        <w:t>[END TEXT BOX]</w:t>
      </w:r>
    </w:p>
    <w:p w14:paraId="040DF90F" w14:textId="105C9FF2" w:rsidR="008B59BE" w:rsidRPr="00F75D72" w:rsidRDefault="008B59BE" w:rsidP="008B59BE">
      <w:pPr>
        <w:pStyle w:val="Heading2"/>
      </w:pPr>
      <w:bookmarkStart w:id="146" w:name="_Toc66643162"/>
      <w:r w:rsidRPr="00F75D72">
        <w:t>8.1.1 The internment camp release process</w:t>
      </w:r>
      <w:bookmarkEnd w:id="146"/>
    </w:p>
    <w:p w14:paraId="27186A8D" w14:textId="4B68E723" w:rsidR="008B59BE" w:rsidRPr="00F75D72" w:rsidRDefault="008B59BE" w:rsidP="008B59BE">
      <w:pPr>
        <w:spacing w:afterLines="80" w:after="192" w:line="240" w:lineRule="auto"/>
        <w:jc w:val="both"/>
        <w:rPr>
          <w:rFonts w:cstheme="minorHAnsi"/>
        </w:rPr>
      </w:pPr>
      <w:r w:rsidRPr="00F75D72">
        <w:rPr>
          <w:rFonts w:cstheme="minorHAnsi"/>
        </w:rPr>
        <w:t xml:space="preserve">The process to determine which detainees are released from camps and which are sent to prisons or situations of forced labour is not well understood, including by many detainees. Much like the process surrounding the initial detention and transfer to the internment camp, the release process appears to be extra-legal. Nothing </w:t>
      </w:r>
      <w:r w:rsidR="00513A94">
        <w:rPr>
          <w:rFonts w:cstheme="minorHAnsi"/>
        </w:rPr>
        <w:t xml:space="preserve">that survivors </w:t>
      </w:r>
      <w:r w:rsidRPr="00F75D72">
        <w:rPr>
          <w:rFonts w:cstheme="minorHAnsi"/>
        </w:rPr>
        <w:t xml:space="preserve">experienced during the time leading up to their release describes a process that includes the substantive or procedural fairness required for a legitimate legal or even an administrative hearing. </w:t>
      </w:r>
    </w:p>
    <w:p w14:paraId="6EBC733C" w14:textId="0D23A2C9" w:rsidR="008B59BE" w:rsidRPr="00F75D72" w:rsidRDefault="008B59BE" w:rsidP="008B59BE">
      <w:pPr>
        <w:spacing w:line="240" w:lineRule="auto"/>
        <w:jc w:val="both"/>
        <w:rPr>
          <w:rFonts w:cstheme="minorHAnsi"/>
        </w:rPr>
      </w:pPr>
      <w:r w:rsidRPr="00F75D72">
        <w:rPr>
          <w:rFonts w:cstheme="minorHAnsi"/>
        </w:rPr>
        <w:t xml:space="preserve">Leaked </w:t>
      </w:r>
      <w:r w:rsidR="00513A94">
        <w:rPr>
          <w:rFonts w:cstheme="minorHAnsi"/>
        </w:rPr>
        <w:t xml:space="preserve">Chinese </w:t>
      </w:r>
      <w:r w:rsidRPr="00F75D72">
        <w:rPr>
          <w:rFonts w:cstheme="minorHAnsi"/>
        </w:rPr>
        <w:t>government documents</w:t>
      </w:r>
      <w:r w:rsidR="00513A94">
        <w:rPr>
          <w:rFonts w:cstheme="minorHAnsi"/>
        </w:rPr>
        <w:t>,</w:t>
      </w:r>
      <w:r w:rsidRPr="00F75D72">
        <w:rPr>
          <w:rFonts w:cstheme="minorHAnsi"/>
        </w:rPr>
        <w:t xml:space="preserve"> particular</w:t>
      </w:r>
      <w:r w:rsidR="00513A94">
        <w:rPr>
          <w:rFonts w:cstheme="minorHAnsi"/>
        </w:rPr>
        <w:t>ly</w:t>
      </w:r>
      <w:r w:rsidRPr="00F75D72">
        <w:rPr>
          <w:rFonts w:cstheme="minorHAnsi"/>
        </w:rPr>
        <w:t xml:space="preserve"> </w:t>
      </w:r>
      <w:r w:rsidR="00513A94">
        <w:rPr>
          <w:rFonts w:cstheme="minorHAnsi"/>
        </w:rPr>
        <w:t>t</w:t>
      </w:r>
      <w:r w:rsidRPr="00F75D72">
        <w:rPr>
          <w:rFonts w:cstheme="minorHAnsi"/>
        </w:rPr>
        <w:t>he Telegram</w:t>
      </w:r>
      <w:r w:rsidR="00513A94">
        <w:rPr>
          <w:rFonts w:cstheme="minorHAnsi"/>
        </w:rPr>
        <w:t>,</w:t>
      </w:r>
      <w:r w:rsidRPr="00F75D72">
        <w:rPr>
          <w:rFonts w:cstheme="minorHAnsi"/>
        </w:rPr>
        <w:t xml:space="preserve"> provide some insight into how the government intended – at least at one point – the release process to take place.</w:t>
      </w:r>
      <w:r w:rsidRPr="00F75D72">
        <w:rPr>
          <w:rStyle w:val="FootnoteReference"/>
          <w:rFonts w:cstheme="minorHAnsi"/>
        </w:rPr>
        <w:footnoteReference w:id="430"/>
      </w:r>
      <w:r w:rsidR="00F75D72" w:rsidRPr="00F75D72">
        <w:rPr>
          <w:rFonts w:cstheme="minorHAnsi"/>
        </w:rPr>
        <w:t xml:space="preserve"> </w:t>
      </w:r>
      <w:r w:rsidRPr="00F75D72">
        <w:rPr>
          <w:rFonts w:cstheme="minorHAnsi"/>
        </w:rPr>
        <w:t xml:space="preserve">Based on testimony from survivors and witnesses and </w:t>
      </w:r>
      <w:r w:rsidR="00513A94">
        <w:rPr>
          <w:rFonts w:cstheme="minorHAnsi"/>
        </w:rPr>
        <w:t xml:space="preserve">on </w:t>
      </w:r>
      <w:r w:rsidRPr="00F75D72">
        <w:rPr>
          <w:rFonts w:cstheme="minorHAnsi"/>
        </w:rPr>
        <w:t>what we know from the Telegram, the decision to release or transfer someone is essentially the culmination of a process that begins when a detainee is</w:t>
      </w:r>
      <w:r w:rsidR="00513A94">
        <w:rPr>
          <w:rFonts w:cstheme="minorHAnsi"/>
        </w:rPr>
        <w:t xml:space="preserve"> first</w:t>
      </w:r>
      <w:r w:rsidRPr="00F75D72">
        <w:rPr>
          <w:rFonts w:cstheme="minorHAnsi"/>
        </w:rPr>
        <w:t xml:space="preserve"> detained. From that moment, there is an ongoing process of monitoring and evaluation, whereby people are given scores (for more on scores see Chapter</w:t>
      </w:r>
      <w:r w:rsidR="0001679F">
        <w:rPr>
          <w:rFonts w:cstheme="minorHAnsi"/>
        </w:rPr>
        <w:t> </w:t>
      </w:r>
      <w:r w:rsidRPr="006C5544">
        <w:rPr>
          <w:rFonts w:cstheme="minorHAnsi"/>
          <w:highlight w:val="yellow"/>
        </w:rPr>
        <w:t>6</w:t>
      </w:r>
      <w:r w:rsidRPr="00F75D72">
        <w:rPr>
          <w:rFonts w:cstheme="minorHAnsi"/>
        </w:rPr>
        <w:t xml:space="preserve"> above). A detainee’s behavio</w:t>
      </w:r>
      <w:r w:rsidR="00C5713B">
        <w:rPr>
          <w:rFonts w:cstheme="minorHAnsi"/>
        </w:rPr>
        <w:t>u</w:t>
      </w:r>
      <w:r w:rsidRPr="00F75D72">
        <w:rPr>
          <w:rFonts w:cstheme="minorHAnsi"/>
        </w:rPr>
        <w:t xml:space="preserve">r </w:t>
      </w:r>
      <w:r w:rsidR="00513A94">
        <w:rPr>
          <w:rFonts w:cstheme="minorHAnsi"/>
        </w:rPr>
        <w:t>a</w:t>
      </w:r>
      <w:r w:rsidRPr="00F75D72">
        <w:rPr>
          <w:rFonts w:cstheme="minorHAnsi"/>
        </w:rPr>
        <w:t xml:space="preserve">ffects his or her score, which factors into the release determination. </w:t>
      </w:r>
    </w:p>
    <w:p w14:paraId="6575058F" w14:textId="7C126A5D" w:rsidR="00513A94" w:rsidRDefault="008B59BE" w:rsidP="008B59BE">
      <w:pPr>
        <w:spacing w:line="240" w:lineRule="auto"/>
        <w:jc w:val="both"/>
        <w:rPr>
          <w:rFonts w:cstheme="minorHAnsi"/>
        </w:rPr>
      </w:pPr>
      <w:r w:rsidRPr="00F75D72">
        <w:rPr>
          <w:rFonts w:cstheme="minorHAnsi"/>
        </w:rPr>
        <w:t xml:space="preserve">According to the Telegram, once a detainee arrives at </w:t>
      </w:r>
      <w:r w:rsidR="00513A94" w:rsidRPr="00F75D72">
        <w:rPr>
          <w:rFonts w:cstheme="minorHAnsi"/>
        </w:rPr>
        <w:t xml:space="preserve">an internment </w:t>
      </w:r>
      <w:r w:rsidRPr="00F75D72">
        <w:rPr>
          <w:rFonts w:cstheme="minorHAnsi"/>
        </w:rPr>
        <w:t xml:space="preserve">camp there are five broad criteria that must be met to be designated as ready to be </w:t>
      </w:r>
      <w:r w:rsidRPr="00F75D72">
        <w:rPr>
          <w:rFonts w:cstheme="minorHAnsi"/>
          <w:i/>
        </w:rPr>
        <w:t>considered</w:t>
      </w:r>
      <w:r w:rsidRPr="00F75D72">
        <w:rPr>
          <w:rFonts w:cstheme="minorHAnsi"/>
        </w:rPr>
        <w:t xml:space="preserve"> for release from </w:t>
      </w:r>
      <w:r w:rsidR="00513A94">
        <w:rPr>
          <w:rFonts w:cstheme="minorHAnsi"/>
        </w:rPr>
        <w:t xml:space="preserve">the </w:t>
      </w:r>
      <w:r w:rsidRPr="00F75D72">
        <w:rPr>
          <w:rFonts w:cstheme="minorHAnsi"/>
        </w:rPr>
        <w:t xml:space="preserve">camp. The detainee must have </w:t>
      </w:r>
    </w:p>
    <w:p w14:paraId="57D736BE" w14:textId="4BA21186" w:rsidR="00513A94" w:rsidRPr="00D95404" w:rsidRDefault="008B59BE" w:rsidP="009A6A00">
      <w:pPr>
        <w:pStyle w:val="ListParagraph"/>
        <w:numPr>
          <w:ilvl w:val="0"/>
          <w:numId w:val="15"/>
        </w:numPr>
        <w:spacing w:line="240" w:lineRule="auto"/>
        <w:rPr>
          <w:rFonts w:cstheme="minorHAnsi"/>
        </w:rPr>
      </w:pPr>
      <w:r w:rsidRPr="00D95404">
        <w:rPr>
          <w:rFonts w:cstheme="minorHAnsi"/>
        </w:rPr>
        <w:t xml:space="preserve">been placed </w:t>
      </w:r>
      <w:r w:rsidRPr="00F75D72">
        <w:t>in the normal management group,</w:t>
      </w:r>
      <w:r w:rsidRPr="00D95404">
        <w:rPr>
          <w:rFonts w:cstheme="minorHAnsi"/>
        </w:rPr>
        <w:t xml:space="preserve"> </w:t>
      </w:r>
    </w:p>
    <w:p w14:paraId="3F036DAA" w14:textId="77777777" w:rsidR="00513A94" w:rsidRPr="00D95404" w:rsidRDefault="008B59BE" w:rsidP="009A6A00">
      <w:pPr>
        <w:pStyle w:val="ListParagraph"/>
        <w:numPr>
          <w:ilvl w:val="0"/>
          <w:numId w:val="15"/>
        </w:numPr>
        <w:spacing w:line="240" w:lineRule="auto"/>
        <w:rPr>
          <w:rFonts w:cstheme="minorHAnsi"/>
        </w:rPr>
      </w:pPr>
      <w:r w:rsidRPr="00BA2919">
        <w:rPr>
          <w:rFonts w:cstheme="minorHAnsi"/>
        </w:rPr>
        <w:lastRenderedPageBreak/>
        <w:t>been in the camp for at least a year</w:t>
      </w:r>
      <w:r w:rsidRPr="00F75D72">
        <w:t>,</w:t>
      </w:r>
      <w:r w:rsidRPr="00D95404">
        <w:rPr>
          <w:rFonts w:cstheme="minorHAnsi"/>
        </w:rPr>
        <w:t xml:space="preserve"> </w:t>
      </w:r>
    </w:p>
    <w:p w14:paraId="7EB3626B" w14:textId="78223F65" w:rsidR="00513A94" w:rsidRPr="00F022BE" w:rsidRDefault="008B59BE" w:rsidP="009A6A00">
      <w:pPr>
        <w:pStyle w:val="ListParagraph"/>
        <w:numPr>
          <w:ilvl w:val="0"/>
          <w:numId w:val="15"/>
        </w:numPr>
        <w:spacing w:line="240" w:lineRule="auto"/>
        <w:rPr>
          <w:rFonts w:cstheme="minorHAnsi"/>
        </w:rPr>
      </w:pPr>
      <w:r w:rsidRPr="00BA2919">
        <w:rPr>
          <w:rFonts w:cstheme="minorHAnsi"/>
        </w:rPr>
        <w:t xml:space="preserve">displayed some form of improvement with respect to his or her </w:t>
      </w:r>
      <w:r w:rsidR="00513A94" w:rsidRPr="00BA2919">
        <w:rPr>
          <w:rFonts w:cstheme="minorHAnsi"/>
        </w:rPr>
        <w:t>“</w:t>
      </w:r>
      <w:r w:rsidRPr="00F022BE">
        <w:rPr>
          <w:rFonts w:cstheme="minorHAnsi"/>
        </w:rPr>
        <w:t>problem</w:t>
      </w:r>
      <w:r w:rsidR="00513A94" w:rsidRPr="00F022BE">
        <w:rPr>
          <w:rFonts w:cstheme="minorHAnsi"/>
        </w:rPr>
        <w:t>”</w:t>
      </w:r>
      <w:r w:rsidRPr="00F022BE">
        <w:rPr>
          <w:rFonts w:cstheme="minorHAnsi"/>
        </w:rPr>
        <w:t xml:space="preserve"> since arriving in the camp, </w:t>
      </w:r>
    </w:p>
    <w:p w14:paraId="4E3A94FC" w14:textId="77777777" w:rsidR="00513A94" w:rsidRDefault="008B59BE" w:rsidP="009A6A00">
      <w:pPr>
        <w:pStyle w:val="ListParagraph"/>
        <w:numPr>
          <w:ilvl w:val="0"/>
          <w:numId w:val="15"/>
        </w:numPr>
        <w:spacing w:line="240" w:lineRule="auto"/>
      </w:pPr>
      <w:r w:rsidRPr="00F75D72">
        <w:t xml:space="preserve">achieved adequate scores with respect to “ideological transformation, academic achievement, compliance and discipline, etc.,” and </w:t>
      </w:r>
    </w:p>
    <w:p w14:paraId="4E9DB573" w14:textId="55A32F71" w:rsidR="008B59BE" w:rsidRPr="00D95404" w:rsidRDefault="008B59BE" w:rsidP="009A6A00">
      <w:pPr>
        <w:pStyle w:val="ListParagraph"/>
        <w:numPr>
          <w:ilvl w:val="0"/>
          <w:numId w:val="15"/>
        </w:numPr>
        <w:spacing w:line="240" w:lineRule="auto"/>
        <w:rPr>
          <w:rFonts w:cstheme="minorHAnsi"/>
        </w:rPr>
      </w:pPr>
      <w:r w:rsidRPr="00F75D72">
        <w:t>no “other circumstances that affect completion.”</w:t>
      </w:r>
      <w:r w:rsidRPr="00F75D72">
        <w:rPr>
          <w:rStyle w:val="FootnoteReference"/>
        </w:rPr>
        <w:footnoteReference w:id="431"/>
      </w:r>
      <w:r w:rsidRPr="00F75D72">
        <w:t xml:space="preserve"> </w:t>
      </w:r>
    </w:p>
    <w:p w14:paraId="7500D9AC" w14:textId="23C33BCA" w:rsidR="00513A94" w:rsidRDefault="008B59BE" w:rsidP="008B59BE">
      <w:pPr>
        <w:spacing w:line="240" w:lineRule="auto"/>
        <w:jc w:val="both"/>
      </w:pPr>
      <w:commentRangeStart w:id="147"/>
      <w:r w:rsidRPr="00F75D72">
        <w:t>Once</w:t>
      </w:r>
      <w:commentRangeEnd w:id="147"/>
      <w:r w:rsidRPr="00F75D72">
        <w:rPr>
          <w:rStyle w:val="CommentReference"/>
        </w:rPr>
        <w:commentReference w:id="147"/>
      </w:r>
      <w:r w:rsidRPr="00F75D72">
        <w:t xml:space="preserve"> these criteria are met, a detainee can proceed to the first of several additional evaluations undertaken by camp and other government officials. First, “a student evaluation team overseen by the </w:t>
      </w:r>
      <w:r w:rsidR="0014158C">
        <w:t>P</w:t>
      </w:r>
      <w:r w:rsidRPr="00F75D72">
        <w:t>arty organization secretary” undertakes a “preliminary” evaluation, and then checks the</w:t>
      </w:r>
      <w:r w:rsidR="00513A94" w:rsidRPr="00513A94">
        <w:t xml:space="preserve"> </w:t>
      </w:r>
      <w:r w:rsidR="00513A94" w:rsidRPr="00F75D72">
        <w:t>Integrated Joint Operations Platform</w:t>
      </w:r>
      <w:r w:rsidRPr="00F75D72">
        <w:t xml:space="preserve"> </w:t>
      </w:r>
      <w:r w:rsidR="00513A94">
        <w:t>(</w:t>
      </w:r>
      <w:r w:rsidRPr="00F75D72">
        <w:t>IJOP</w:t>
      </w:r>
      <w:r w:rsidR="00513A94">
        <w:t>)</w:t>
      </w:r>
      <w:r w:rsidRPr="00F75D72">
        <w:t xml:space="preserve"> to see if the platform has flagged any “new problems”. Then, in the absence of any new issues flagged by IJOP, </w:t>
      </w:r>
      <w:r w:rsidR="00513A94">
        <w:t xml:space="preserve">the </w:t>
      </w:r>
      <w:r w:rsidRPr="00F75D72">
        <w:t>case is reported “up level-by-level” to three different groups of government cadres, the last of which is the “prefecture (state, city) vocation</w:t>
      </w:r>
      <w:r w:rsidR="00513A94">
        <w:t>al</w:t>
      </w:r>
      <w:r w:rsidRPr="00F75D72">
        <w:t xml:space="preserve"> skills education and training service bureau” that, in concert with “comrades of the local committee”, makes the final determination about whether or not to release the detainee. </w:t>
      </w:r>
    </w:p>
    <w:p w14:paraId="1346ED8C" w14:textId="6FC9DD42" w:rsidR="008B59BE" w:rsidRPr="00F75D72" w:rsidRDefault="008B59BE" w:rsidP="008B59BE">
      <w:pPr>
        <w:spacing w:line="240" w:lineRule="auto"/>
        <w:jc w:val="both"/>
      </w:pPr>
      <w:r w:rsidRPr="00F75D72">
        <w:t xml:space="preserve">If the detainee is designated ready for release, the group that does the final evaluation also determines </w:t>
      </w:r>
      <w:r w:rsidR="00513A94">
        <w:t>whether</w:t>
      </w:r>
      <w:r w:rsidR="00513A94" w:rsidRPr="00F75D72">
        <w:t xml:space="preserve"> </w:t>
      </w:r>
      <w:r w:rsidRPr="00F75D72">
        <w:t>the detainee enters a “skills improvement class” for “intensive training” prior to being released.</w:t>
      </w:r>
      <w:r w:rsidRPr="006C5544">
        <w:rPr>
          <w:rStyle w:val="FootnoteReference"/>
        </w:rPr>
        <w:footnoteReference w:id="432"/>
      </w:r>
      <w:r w:rsidR="00F75D72" w:rsidRPr="006C5544">
        <w:t xml:space="preserve"> </w:t>
      </w:r>
    </w:p>
    <w:p w14:paraId="2313D580" w14:textId="5AA37A01" w:rsidR="008B59BE" w:rsidRPr="00F75D72" w:rsidRDefault="008B59BE" w:rsidP="00EF0F81">
      <w:pPr>
        <w:pStyle w:val="Heading2"/>
        <w:rPr>
          <w:rFonts w:eastAsia="Times New Roman"/>
          <w:lang w:eastAsia="en-GB"/>
        </w:rPr>
      </w:pPr>
      <w:bookmarkStart w:id="148" w:name="_Toc66643163"/>
      <w:r w:rsidRPr="00F75D72">
        <w:rPr>
          <w:rFonts w:eastAsia="Times New Roman"/>
          <w:lang w:eastAsia="en-GB"/>
        </w:rPr>
        <w:t xml:space="preserve">8.1.2 Family involvement in </w:t>
      </w:r>
      <w:r w:rsidR="00206F40">
        <w:rPr>
          <w:rFonts w:eastAsia="Times New Roman"/>
          <w:lang w:eastAsia="en-GB"/>
        </w:rPr>
        <w:t xml:space="preserve">the </w:t>
      </w:r>
      <w:r w:rsidRPr="00F75D72">
        <w:rPr>
          <w:rFonts w:eastAsia="Times New Roman"/>
          <w:lang w:eastAsia="en-GB"/>
        </w:rPr>
        <w:t>release process</w:t>
      </w:r>
      <w:bookmarkEnd w:id="148"/>
    </w:p>
    <w:p w14:paraId="4AF24779" w14:textId="352994ED" w:rsidR="008B59BE" w:rsidRPr="00F75D72" w:rsidRDefault="008B59BE" w:rsidP="008B59BE">
      <w:pPr>
        <w:spacing w:line="240" w:lineRule="auto"/>
        <w:jc w:val="both"/>
        <w:rPr>
          <w:rFonts w:cstheme="minorHAnsi"/>
        </w:rPr>
      </w:pPr>
      <w:r w:rsidRPr="00F75D72">
        <w:rPr>
          <w:rFonts w:cstheme="minorHAnsi"/>
        </w:rPr>
        <w:t>The decision to release a detainee is based in part on the behavio</w:t>
      </w:r>
      <w:r w:rsidR="00C5713B">
        <w:rPr>
          <w:rFonts w:cstheme="minorHAnsi"/>
        </w:rPr>
        <w:t>u</w:t>
      </w:r>
      <w:r w:rsidRPr="00F75D72">
        <w:rPr>
          <w:rFonts w:cstheme="minorHAnsi"/>
        </w:rPr>
        <w:t>r of the detainee’s family, which is also being monitored</w:t>
      </w:r>
      <w:r w:rsidR="00206F40">
        <w:rPr>
          <w:rFonts w:cstheme="minorHAnsi"/>
        </w:rPr>
        <w:t>,</w:t>
      </w:r>
      <w:r w:rsidRPr="00F75D72">
        <w:rPr>
          <w:rFonts w:cstheme="minorHAnsi"/>
        </w:rPr>
        <w:t xml:space="preserve"> evaluated</w:t>
      </w:r>
      <w:r w:rsidR="00206F40">
        <w:rPr>
          <w:rFonts w:cstheme="minorHAnsi"/>
        </w:rPr>
        <w:t>,</w:t>
      </w:r>
      <w:r w:rsidRPr="00F75D72">
        <w:rPr>
          <w:rFonts w:cstheme="minorHAnsi"/>
        </w:rPr>
        <w:t xml:space="preserve"> and incorporated into the detainee’s score.</w:t>
      </w:r>
      <w:r w:rsidR="00F75D72" w:rsidRPr="00F75D72">
        <w:rPr>
          <w:rFonts w:cstheme="minorHAnsi"/>
        </w:rPr>
        <w:t xml:space="preserve"> </w:t>
      </w:r>
      <w:r w:rsidRPr="00F75D72">
        <w:rPr>
          <w:rFonts w:cstheme="minorHAnsi"/>
        </w:rPr>
        <w:t>A 2017 directive on how to answer the questions of minority students who wonder where their relatives are instructed officials to tell them that their behaviour could hurt their relatives’ scores.</w:t>
      </w:r>
      <w:r w:rsidRPr="00F75D72">
        <w:rPr>
          <w:rStyle w:val="FootnoteReference"/>
          <w:rFonts w:cstheme="minorHAnsi"/>
        </w:rPr>
        <w:footnoteReference w:id="433"/>
      </w:r>
      <w:r w:rsidR="00F75D72" w:rsidRPr="00F75D72">
        <w:rPr>
          <w:rFonts w:cstheme="minorHAnsi"/>
        </w:rPr>
        <w:t xml:space="preserve"> </w:t>
      </w:r>
      <w:r w:rsidRPr="00F75D72">
        <w:rPr>
          <w:rFonts w:cstheme="minorHAnsi"/>
        </w:rPr>
        <w:t xml:space="preserve">Several survivors also said that after they were released they learned their family and friends had been questioned </w:t>
      </w:r>
      <w:r w:rsidR="00206F40">
        <w:rPr>
          <w:rFonts w:cstheme="minorHAnsi"/>
        </w:rPr>
        <w:t>before</w:t>
      </w:r>
      <w:r w:rsidRPr="00F75D72">
        <w:rPr>
          <w:rFonts w:cstheme="minorHAnsi"/>
        </w:rPr>
        <w:t xml:space="preserve"> their release and that their family members had to fill out a long questionnaire.</w:t>
      </w:r>
      <w:r w:rsidRPr="00F75D72">
        <w:rPr>
          <w:rStyle w:val="FootnoteReference"/>
          <w:rFonts w:cstheme="minorHAnsi"/>
        </w:rPr>
        <w:footnoteReference w:id="434"/>
      </w:r>
      <w:r w:rsidRPr="00F75D72">
        <w:rPr>
          <w:rFonts w:cstheme="minorHAnsi"/>
        </w:rPr>
        <w:t xml:space="preserve"> </w:t>
      </w:r>
    </w:p>
    <w:p w14:paraId="4BACBABB" w14:textId="400DC348" w:rsidR="008B59BE" w:rsidRPr="00F75D72" w:rsidRDefault="008B59BE" w:rsidP="008B59BE">
      <w:pPr>
        <w:spacing w:line="240" w:lineRule="auto"/>
        <w:jc w:val="both"/>
        <w:rPr>
          <w:rFonts w:cstheme="minorHAnsi"/>
        </w:rPr>
      </w:pPr>
      <w:r w:rsidRPr="00F75D72">
        <w:rPr>
          <w:rFonts w:cstheme="minorHAnsi"/>
        </w:rPr>
        <w:t xml:space="preserve">[Pseudonym J2], who worked in a village administration office </w:t>
      </w:r>
      <w:r w:rsidRPr="00F75D72">
        <w:t xml:space="preserve">and was responsible for looking through the files of people who had been sent to camps, explained to Amnesty how </w:t>
      </w:r>
      <w:r w:rsidR="00304E76">
        <w:t>detainees</w:t>
      </w:r>
      <w:r w:rsidRPr="00F75D72">
        <w:t xml:space="preserve"> were held responsible for the actions of their family members outside of the camps, and how </w:t>
      </w:r>
      <w:r w:rsidR="00206F40">
        <w:t>family behaviour</w:t>
      </w:r>
      <w:r w:rsidR="00206F40" w:rsidRPr="00F75D72">
        <w:t xml:space="preserve"> </w:t>
      </w:r>
      <w:r w:rsidRPr="00F75D72">
        <w:t xml:space="preserve">can lower the </w:t>
      </w:r>
      <w:commentRangeStart w:id="149"/>
      <w:commentRangeStart w:id="150"/>
      <w:r w:rsidRPr="00F75D72">
        <w:t xml:space="preserve">score </w:t>
      </w:r>
      <w:commentRangeEnd w:id="149"/>
      <w:r w:rsidRPr="00F75D72">
        <w:rPr>
          <w:rStyle w:val="CommentReference"/>
        </w:rPr>
        <w:commentReference w:id="149"/>
      </w:r>
      <w:commentRangeEnd w:id="150"/>
      <w:r w:rsidRPr="00F75D72">
        <w:rPr>
          <w:rStyle w:val="CommentReference"/>
        </w:rPr>
        <w:commentReference w:id="150"/>
      </w:r>
      <w:r w:rsidRPr="00F75D72">
        <w:t xml:space="preserve">of the individuals, which is the metric </w:t>
      </w:r>
      <w:r w:rsidRPr="00F75D72">
        <w:rPr>
          <w:rFonts w:cstheme="minorHAnsi"/>
        </w:rPr>
        <w:t>the government uses to determine who should be released.</w:t>
      </w:r>
    </w:p>
    <w:p w14:paraId="3C84869A" w14:textId="0E3176AD" w:rsidR="008B59BE" w:rsidRDefault="008B59BE" w:rsidP="008B59BE">
      <w:pPr>
        <w:spacing w:line="240" w:lineRule="auto"/>
        <w:jc w:val="both"/>
        <w:rPr>
          <w:rFonts w:cstheme="minorHAnsi"/>
        </w:rPr>
      </w:pPr>
      <w:r w:rsidRPr="006C5544">
        <w:rPr>
          <w:rFonts w:cstheme="minorHAnsi"/>
        </w:rPr>
        <w:t xml:space="preserve">“When someone is [sent to a camp] it affects three generations of the family. For example, if parents are sent then it affects </w:t>
      </w:r>
      <w:r w:rsidR="00206F40">
        <w:rPr>
          <w:rFonts w:cstheme="minorHAnsi"/>
        </w:rPr>
        <w:t xml:space="preserve">the </w:t>
      </w:r>
      <w:r w:rsidRPr="006C5544">
        <w:rPr>
          <w:rFonts w:cstheme="minorHAnsi"/>
        </w:rPr>
        <w:t>son – he can’t get a job with government or police… Also, for example, the cadres staying with [the families of people who are in camps] overnight had to report back to village committee if anyone prayed. And if they find this, then the score [of the person in the camp] will be lowered</w:t>
      </w:r>
      <w:r w:rsidRPr="006C5544">
        <w:rPr>
          <w:rFonts w:cstheme="minorHAnsi"/>
          <w:i/>
        </w:rPr>
        <w:t xml:space="preserve">… </w:t>
      </w:r>
      <w:r w:rsidRPr="006C5544">
        <w:rPr>
          <w:rFonts w:cstheme="minorHAnsi"/>
        </w:rPr>
        <w:t xml:space="preserve">And if a person </w:t>
      </w:r>
      <w:r w:rsidR="00206F40">
        <w:rPr>
          <w:rFonts w:cstheme="minorHAnsi"/>
        </w:rPr>
        <w:t xml:space="preserve">is </w:t>
      </w:r>
      <w:r w:rsidRPr="006C5544">
        <w:rPr>
          <w:rFonts w:cstheme="minorHAnsi"/>
        </w:rPr>
        <w:t>sent to re-education camp then that person’s family had to attend classes. If they do [attend] then family will get good score and [the person in the camp will] get released sooner, or vice versa. We collected scores each week and sent them to re-education camps</w:t>
      </w:r>
      <w:r w:rsidRPr="006C5544">
        <w:rPr>
          <w:rFonts w:cstheme="minorHAnsi"/>
          <w:i/>
        </w:rPr>
        <w:t>.</w:t>
      </w:r>
      <w:r w:rsidRPr="006C5544">
        <w:rPr>
          <w:rFonts w:cstheme="minorHAnsi"/>
        </w:rPr>
        <w:t>”</w:t>
      </w:r>
      <w:r w:rsidRPr="006C5544">
        <w:rPr>
          <w:rStyle w:val="FootnoteReference"/>
          <w:rFonts w:cstheme="minorHAnsi"/>
        </w:rPr>
        <w:footnoteReference w:id="435"/>
      </w:r>
    </w:p>
    <w:p w14:paraId="1AA27E2D" w14:textId="3D271B56" w:rsidR="00B40EE2" w:rsidRPr="006C5544" w:rsidRDefault="00B40EE2" w:rsidP="008B59BE">
      <w:pPr>
        <w:spacing w:line="240" w:lineRule="auto"/>
        <w:jc w:val="both"/>
        <w:rPr>
          <w:rFonts w:cstheme="minorHAnsi"/>
        </w:rPr>
      </w:pPr>
      <w:r>
        <w:rPr>
          <w:rFonts w:cstheme="minorHAnsi"/>
        </w:rPr>
        <w:t xml:space="preserve">- 61 – knew five people sent to </w:t>
      </w:r>
      <w:proofErr w:type="spellStart"/>
      <w:r>
        <w:rPr>
          <w:rFonts w:cstheme="minorHAnsi"/>
        </w:rPr>
        <w:t>beadmaking</w:t>
      </w:r>
      <w:proofErr w:type="spellEnd"/>
      <w:r>
        <w:rPr>
          <w:rFonts w:cstheme="minorHAnsi"/>
        </w:rPr>
        <w:t xml:space="preserve"> factor on camp</w:t>
      </w:r>
    </w:p>
    <w:p w14:paraId="432CA6A6" w14:textId="05245BC5" w:rsidR="008B59BE" w:rsidRPr="00F75D72" w:rsidRDefault="008B59BE" w:rsidP="00EF0F81">
      <w:pPr>
        <w:pStyle w:val="Heading2"/>
      </w:pPr>
      <w:bookmarkStart w:id="151" w:name="_Toc66643164"/>
      <w:r w:rsidRPr="00F75D72">
        <w:t>8.1.3 Survivors</w:t>
      </w:r>
      <w:r w:rsidR="00206F40">
        <w:t>’</w:t>
      </w:r>
      <w:r w:rsidRPr="00F75D72">
        <w:t xml:space="preserve"> experiences of the release process</w:t>
      </w:r>
      <w:bookmarkEnd w:id="151"/>
    </w:p>
    <w:p w14:paraId="23020CF1" w14:textId="58712E8B" w:rsidR="008B59BE" w:rsidRPr="00F75D72" w:rsidRDefault="008B59BE" w:rsidP="008B59BE">
      <w:pPr>
        <w:spacing w:afterLines="80" w:after="192" w:line="240" w:lineRule="auto"/>
        <w:jc w:val="both"/>
        <w:rPr>
          <w:rFonts w:cstheme="minorHAnsi"/>
        </w:rPr>
      </w:pPr>
      <w:r w:rsidRPr="00F75D72">
        <w:rPr>
          <w:rFonts w:cstheme="minorHAnsi"/>
        </w:rPr>
        <w:t xml:space="preserve">Detainees </w:t>
      </w:r>
      <w:r w:rsidR="003752A6">
        <w:rPr>
          <w:rFonts w:cstheme="minorHAnsi"/>
        </w:rPr>
        <w:t>were</w:t>
      </w:r>
      <w:r w:rsidRPr="00F75D72">
        <w:rPr>
          <w:rFonts w:cstheme="minorHAnsi"/>
        </w:rPr>
        <w:t xml:space="preserve"> not made explicitly aware </w:t>
      </w:r>
      <w:r w:rsidR="003752A6">
        <w:rPr>
          <w:rFonts w:cstheme="minorHAnsi"/>
        </w:rPr>
        <w:t>of</w:t>
      </w:r>
      <w:r w:rsidR="003752A6" w:rsidRPr="00F75D72">
        <w:rPr>
          <w:rFonts w:cstheme="minorHAnsi"/>
        </w:rPr>
        <w:t xml:space="preserve"> </w:t>
      </w:r>
      <w:r w:rsidRPr="00F75D72">
        <w:rPr>
          <w:rFonts w:cstheme="minorHAnsi"/>
        </w:rPr>
        <w:t>the government’s criteria for release; however, they generally understood that their behavio</w:t>
      </w:r>
      <w:r w:rsidR="00C5713B">
        <w:rPr>
          <w:rFonts w:cstheme="minorHAnsi"/>
        </w:rPr>
        <w:t>u</w:t>
      </w:r>
      <w:r w:rsidRPr="00F75D72">
        <w:rPr>
          <w:rFonts w:cstheme="minorHAnsi"/>
        </w:rPr>
        <w:t xml:space="preserve">r was being constantly evaluated. Many were informed that their release was predicated on achieving certain goals, such as learning a sufficient number of </w:t>
      </w:r>
      <w:r w:rsidRPr="00F75D72">
        <w:rPr>
          <w:rFonts w:cstheme="minorHAnsi"/>
        </w:rPr>
        <w:lastRenderedPageBreak/>
        <w:t>Mandarin characters.</w:t>
      </w:r>
      <w:r w:rsidRPr="00F75D72">
        <w:rPr>
          <w:rStyle w:val="FootnoteReference"/>
          <w:rFonts w:cstheme="minorHAnsi"/>
        </w:rPr>
        <w:footnoteReference w:id="436"/>
      </w:r>
      <w:r w:rsidR="00F75D72" w:rsidRPr="00F75D72">
        <w:rPr>
          <w:rFonts w:cstheme="minorHAnsi"/>
        </w:rPr>
        <w:t xml:space="preserve"> </w:t>
      </w:r>
      <w:r w:rsidRPr="00F75D72">
        <w:rPr>
          <w:rFonts w:cstheme="minorHAnsi"/>
        </w:rPr>
        <w:t xml:space="preserve">Many also understood that breaking any camp rules </w:t>
      </w:r>
      <w:r w:rsidR="003752A6">
        <w:rPr>
          <w:rFonts w:cstheme="minorHAnsi"/>
        </w:rPr>
        <w:t>would</w:t>
      </w:r>
      <w:r w:rsidR="003752A6" w:rsidRPr="00F75D72">
        <w:rPr>
          <w:rFonts w:cstheme="minorHAnsi"/>
        </w:rPr>
        <w:t xml:space="preserve"> </w:t>
      </w:r>
      <w:r w:rsidRPr="00F75D72">
        <w:rPr>
          <w:rFonts w:cstheme="minorHAnsi"/>
        </w:rPr>
        <w:t>likely prolong their detention.</w:t>
      </w:r>
      <w:r w:rsidRPr="00F75D72">
        <w:rPr>
          <w:rStyle w:val="FootnoteReference"/>
          <w:rFonts w:cstheme="minorHAnsi"/>
        </w:rPr>
        <w:footnoteReference w:id="437"/>
      </w:r>
      <w:r w:rsidRPr="00F75D72">
        <w:rPr>
          <w:rFonts w:cstheme="minorHAnsi"/>
        </w:rPr>
        <w:t xml:space="preserve"> </w:t>
      </w:r>
    </w:p>
    <w:p w14:paraId="20B73CD7" w14:textId="042B1CED" w:rsidR="008B59BE" w:rsidRPr="00F75D72" w:rsidRDefault="008B59BE" w:rsidP="008B59BE">
      <w:pPr>
        <w:spacing w:afterLines="80" w:after="192" w:line="240" w:lineRule="auto"/>
        <w:jc w:val="both"/>
        <w:rPr>
          <w:rFonts w:cstheme="minorHAnsi"/>
        </w:rPr>
      </w:pPr>
      <w:r w:rsidRPr="00F75D72">
        <w:rPr>
          <w:rFonts w:cstheme="minorHAnsi"/>
        </w:rPr>
        <w:t>Despite their awareness of the evaluation, very few survivors credited their release to anything that they did or did not do in the camps.</w:t>
      </w:r>
      <w:r w:rsidRPr="00F75D72">
        <w:rPr>
          <w:rStyle w:val="FootnoteReference"/>
          <w:rFonts w:cstheme="minorHAnsi"/>
        </w:rPr>
        <w:footnoteReference w:id="438"/>
      </w:r>
      <w:r w:rsidRPr="00F75D72">
        <w:rPr>
          <w:rStyle w:val="FootnoteReference"/>
          <w:rFonts w:cstheme="minorHAnsi"/>
        </w:rPr>
        <w:t xml:space="preserve"> </w:t>
      </w:r>
      <w:r w:rsidRPr="00F75D72">
        <w:rPr>
          <w:rFonts w:cstheme="minorHAnsi"/>
        </w:rPr>
        <w:t>Most attributed their release to factors that were largely or entirely outside their control. Many credited their release to their Kazakh ethnicity and the fact that the government decided to release ethnic Kazakhs from the camps.</w:t>
      </w:r>
      <w:r w:rsidRPr="00F75D72">
        <w:rPr>
          <w:rStyle w:val="FootnoteReference"/>
          <w:rFonts w:cstheme="minorHAnsi"/>
        </w:rPr>
        <w:footnoteReference w:id="439"/>
      </w:r>
      <w:r w:rsidRPr="00F75D72">
        <w:rPr>
          <w:rFonts w:cstheme="minorHAnsi"/>
        </w:rPr>
        <w:t xml:space="preserve"> Some believe th</w:t>
      </w:r>
      <w:r w:rsidR="003752A6">
        <w:rPr>
          <w:rFonts w:cstheme="minorHAnsi"/>
        </w:rPr>
        <w:t>ey</w:t>
      </w:r>
      <w:r w:rsidRPr="00F75D72">
        <w:rPr>
          <w:rFonts w:cstheme="minorHAnsi"/>
        </w:rPr>
        <w:t xml:space="preserve"> were released because of appeals for their release </w:t>
      </w:r>
      <w:r w:rsidR="003752A6">
        <w:rPr>
          <w:rFonts w:cstheme="minorHAnsi"/>
        </w:rPr>
        <w:t xml:space="preserve">made </w:t>
      </w:r>
      <w:r w:rsidRPr="00F75D72">
        <w:rPr>
          <w:rFonts w:cstheme="minorHAnsi"/>
        </w:rPr>
        <w:t>by family members living abroad.</w:t>
      </w:r>
      <w:r w:rsidRPr="00F75D72">
        <w:rPr>
          <w:rStyle w:val="FootnoteReference"/>
          <w:rFonts w:cstheme="minorHAnsi"/>
        </w:rPr>
        <w:footnoteReference w:id="440"/>
      </w:r>
      <w:r w:rsidRPr="00F75D72">
        <w:rPr>
          <w:rFonts w:cstheme="minorHAnsi"/>
        </w:rPr>
        <w:t xml:space="preserve"> Some have no idea why they were released.</w:t>
      </w:r>
      <w:r w:rsidRPr="00F75D72">
        <w:rPr>
          <w:rStyle w:val="FootnoteReference"/>
          <w:rFonts w:cstheme="minorHAnsi"/>
        </w:rPr>
        <w:footnoteReference w:id="441"/>
      </w:r>
      <w:r w:rsidRPr="00F75D72">
        <w:rPr>
          <w:rFonts w:cstheme="minorHAnsi"/>
        </w:rPr>
        <w:t xml:space="preserve"> “They released </w:t>
      </w:r>
      <w:r w:rsidR="003752A6">
        <w:rPr>
          <w:rFonts w:cstheme="minorHAnsi"/>
        </w:rPr>
        <w:t>12</w:t>
      </w:r>
      <w:r w:rsidR="003752A6" w:rsidRPr="00F75D72">
        <w:rPr>
          <w:rFonts w:cstheme="minorHAnsi"/>
        </w:rPr>
        <w:t xml:space="preserve"> </w:t>
      </w:r>
      <w:r w:rsidRPr="00F75D72">
        <w:rPr>
          <w:rFonts w:cstheme="minorHAnsi"/>
        </w:rPr>
        <w:t>people the day I was released… They said</w:t>
      </w:r>
      <w:r w:rsidR="003752A6">
        <w:rPr>
          <w:rFonts w:cstheme="minorHAnsi"/>
        </w:rPr>
        <w:t>,</w:t>
      </w:r>
      <w:r w:rsidRPr="00F75D72">
        <w:rPr>
          <w:rFonts w:cstheme="minorHAnsi"/>
        </w:rPr>
        <w:t xml:space="preserve"> </w:t>
      </w:r>
      <w:r w:rsidR="003752A6">
        <w:rPr>
          <w:rFonts w:cstheme="minorHAnsi"/>
        </w:rPr>
        <w:t>‘</w:t>
      </w:r>
      <w:r w:rsidRPr="00F75D72">
        <w:rPr>
          <w:rFonts w:cstheme="minorHAnsi"/>
        </w:rPr>
        <w:t>your time is up and you can go home now.</w:t>
      </w:r>
      <w:r w:rsidR="003752A6">
        <w:rPr>
          <w:rFonts w:cstheme="minorHAnsi"/>
        </w:rPr>
        <w:t>’</w:t>
      </w:r>
      <w:r w:rsidRPr="00F75D72">
        <w:rPr>
          <w:rFonts w:cstheme="minorHAnsi"/>
        </w:rPr>
        <w:t xml:space="preserve"> They didn’t say why. They just released Kazakhs, not Dungans o</w:t>
      </w:r>
      <w:r w:rsidR="003752A6">
        <w:rPr>
          <w:rFonts w:cstheme="minorHAnsi"/>
        </w:rPr>
        <w:t>r</w:t>
      </w:r>
      <w:r w:rsidRPr="00F75D72">
        <w:rPr>
          <w:rFonts w:cstheme="minorHAnsi"/>
        </w:rPr>
        <w:t xml:space="preserve"> Uyghurs,” [Pseudonym XX] told Amnesty International.</w:t>
      </w:r>
      <w:r w:rsidRPr="00F75D72">
        <w:rPr>
          <w:rStyle w:val="FootnoteReference"/>
          <w:rFonts w:cstheme="minorHAnsi"/>
        </w:rPr>
        <w:footnoteReference w:id="442"/>
      </w:r>
    </w:p>
    <w:p w14:paraId="30A5BBEE" w14:textId="7E784D8A" w:rsidR="008B59BE" w:rsidRPr="00F75D72" w:rsidRDefault="008B59BE" w:rsidP="008B59BE">
      <w:pPr>
        <w:spacing w:afterLines="80" w:after="192" w:line="240" w:lineRule="auto"/>
        <w:jc w:val="both"/>
        <w:rPr>
          <w:rFonts w:cstheme="minorHAnsi"/>
        </w:rPr>
      </w:pPr>
      <w:r w:rsidRPr="00F75D72">
        <w:rPr>
          <w:rFonts w:cstheme="minorHAnsi"/>
        </w:rPr>
        <w:t xml:space="preserve">Many survivors also believe their release was connected to the reason they were arrested; those arrested for certain </w:t>
      </w:r>
      <w:r w:rsidR="003752A6">
        <w:rPr>
          <w:rFonts w:cstheme="minorHAnsi"/>
        </w:rPr>
        <w:t>“</w:t>
      </w:r>
      <w:r w:rsidRPr="00F75D72">
        <w:rPr>
          <w:rFonts w:cstheme="minorHAnsi"/>
        </w:rPr>
        <w:t>crimes</w:t>
      </w:r>
      <w:r w:rsidR="003752A6">
        <w:rPr>
          <w:rFonts w:cstheme="minorHAnsi"/>
        </w:rPr>
        <w:t>”</w:t>
      </w:r>
      <w:r w:rsidRPr="00F75D72">
        <w:rPr>
          <w:rFonts w:cstheme="minorHAnsi"/>
        </w:rPr>
        <w:t xml:space="preserve"> – especially religion-related offenses – are believed to be much less likely to be released.</w:t>
      </w:r>
      <w:r w:rsidRPr="00F75D72">
        <w:rPr>
          <w:rStyle w:val="FootnoteReference"/>
          <w:rFonts w:cstheme="minorHAnsi"/>
        </w:rPr>
        <w:footnoteReference w:id="443"/>
      </w:r>
      <w:r w:rsidRPr="00F75D72">
        <w:rPr>
          <w:rFonts w:cstheme="minorHAnsi"/>
        </w:rPr>
        <w:t xml:space="preserve"> The contention that people sent to camps for religious offenses are less likely to be release is consistent with several other aspects of the mass incarceration campaign and the internment camp system. </w:t>
      </w:r>
      <w:r w:rsidR="003752A6">
        <w:rPr>
          <w:rFonts w:cstheme="minorHAnsi"/>
        </w:rPr>
        <w:t>Because</w:t>
      </w:r>
      <w:r w:rsidR="003752A6" w:rsidRPr="00F75D72">
        <w:rPr>
          <w:rFonts w:cstheme="minorHAnsi"/>
        </w:rPr>
        <w:t xml:space="preserve"> </w:t>
      </w:r>
      <w:r w:rsidRPr="00F75D72">
        <w:rPr>
          <w:rFonts w:cstheme="minorHAnsi"/>
        </w:rPr>
        <w:t>those sent to camps for religious reasons are generally classified in the strict or very strict management categories</w:t>
      </w:r>
      <w:r w:rsidR="003752A6">
        <w:rPr>
          <w:rFonts w:cstheme="minorHAnsi"/>
        </w:rPr>
        <w:t>,</w:t>
      </w:r>
      <w:r w:rsidRPr="00F75D72">
        <w:rPr>
          <w:rFonts w:cstheme="minorHAnsi"/>
        </w:rPr>
        <w:t xml:space="preserve"> it stands to reason that at the very least, it would take longer for them to progress from either of those categories into the normal management category, which, according to the Telegram, is a prerequisite for release.</w:t>
      </w:r>
      <w:r w:rsidR="00F75D72" w:rsidRPr="00F75D72">
        <w:rPr>
          <w:rFonts w:cstheme="minorHAnsi"/>
        </w:rPr>
        <w:t xml:space="preserve"> </w:t>
      </w:r>
      <w:r w:rsidRPr="00F75D72">
        <w:rPr>
          <w:rFonts w:cstheme="minorHAnsi"/>
        </w:rPr>
        <w:t>Moreover, this belie</w:t>
      </w:r>
      <w:r w:rsidR="0001679F">
        <w:rPr>
          <w:rFonts w:cstheme="minorHAnsi"/>
        </w:rPr>
        <w:t>f</w:t>
      </w:r>
      <w:r w:rsidRPr="00F75D72">
        <w:rPr>
          <w:rFonts w:cstheme="minorHAnsi"/>
        </w:rPr>
        <w:t xml:space="preserve"> is consistent with the available evidence about the reasons for prison sentences (see section </w:t>
      </w:r>
      <w:r w:rsidRPr="006C5544">
        <w:rPr>
          <w:rFonts w:cstheme="minorHAnsi"/>
          <w:highlight w:val="yellow"/>
        </w:rPr>
        <w:t>8.2.2</w:t>
      </w:r>
      <w:r w:rsidRPr="00F75D72">
        <w:rPr>
          <w:rFonts w:cstheme="minorHAnsi"/>
        </w:rPr>
        <w:t xml:space="preserve"> below). </w:t>
      </w:r>
    </w:p>
    <w:p w14:paraId="6127594C" w14:textId="17F5A01B" w:rsidR="008B59BE" w:rsidRPr="00F75D72" w:rsidRDefault="008B59BE" w:rsidP="008B59BE">
      <w:pPr>
        <w:spacing w:afterLines="80" w:after="192" w:line="240" w:lineRule="auto"/>
        <w:jc w:val="both"/>
        <w:rPr>
          <w:rFonts w:cstheme="minorHAnsi"/>
        </w:rPr>
      </w:pPr>
      <w:r w:rsidRPr="00F75D72">
        <w:t>The interviews and other procedural step</w:t>
      </w:r>
      <w:r w:rsidR="00D14A58">
        <w:t>s</w:t>
      </w:r>
      <w:r w:rsidRPr="00F75D72">
        <w:t xml:space="preserve"> survivors described undergoing </w:t>
      </w:r>
      <w:r w:rsidR="00D14A58">
        <w:t>before</w:t>
      </w:r>
      <w:r w:rsidRPr="00F75D72">
        <w:t xml:space="preserve"> being released </w:t>
      </w:r>
      <w:r w:rsidR="00D14A58">
        <w:t>are</w:t>
      </w:r>
      <w:r w:rsidR="00D14A58" w:rsidRPr="00F75D72">
        <w:t xml:space="preserve"> </w:t>
      </w:r>
      <w:r w:rsidRPr="00F75D72">
        <w:t xml:space="preserve">broadly consistent with the process outlined in the Telegram. </w:t>
      </w:r>
      <w:r w:rsidRPr="00F75D72">
        <w:rPr>
          <w:rFonts w:cstheme="minorHAnsi"/>
        </w:rPr>
        <w:t xml:space="preserve">Many of the survivors were questioned by camp and other government officials </w:t>
      </w:r>
      <w:r w:rsidR="00D14A58">
        <w:rPr>
          <w:rFonts w:cstheme="minorHAnsi"/>
        </w:rPr>
        <w:t>before</w:t>
      </w:r>
      <w:r w:rsidRPr="00F75D72">
        <w:rPr>
          <w:rFonts w:cstheme="minorHAnsi"/>
        </w:rPr>
        <w:t xml:space="preserve"> release, and often by several groups of officials from different government bodies.</w:t>
      </w:r>
      <w:r w:rsidRPr="00F75D72">
        <w:rPr>
          <w:rStyle w:val="FootnoteReference"/>
          <w:rFonts w:cstheme="minorHAnsi"/>
        </w:rPr>
        <w:footnoteReference w:id="444"/>
      </w:r>
      <w:r w:rsidRPr="00F75D72">
        <w:rPr>
          <w:rFonts w:cstheme="minorHAnsi"/>
        </w:rPr>
        <w:t xml:space="preserve"> According to [Pseudonym 26], who was arrested for having WhatsApp on her phone, the release procedure involved officials from several levels of government, including the Autonomous </w:t>
      </w:r>
      <w:r w:rsidR="00D14A58">
        <w:rPr>
          <w:rFonts w:cstheme="minorHAnsi"/>
        </w:rPr>
        <w:t>D</w:t>
      </w:r>
      <w:r w:rsidRPr="00F75D72">
        <w:rPr>
          <w:rFonts w:cstheme="minorHAnsi"/>
        </w:rPr>
        <w:t xml:space="preserve">istrict </w:t>
      </w:r>
      <w:r w:rsidR="00D14A58">
        <w:rPr>
          <w:rFonts w:cstheme="minorHAnsi"/>
        </w:rPr>
        <w:t>L</w:t>
      </w:r>
      <w:r w:rsidRPr="00F75D72">
        <w:rPr>
          <w:rFonts w:cstheme="minorHAnsi"/>
        </w:rPr>
        <w:t>evel. “It’s like a parole hearing. Civil servants came to camp. They checked my documents, asked whether I improved, whether my family is complying. They asked your friend and your neighbours if you were reliable,” she said.</w:t>
      </w:r>
      <w:r w:rsidRPr="00F75D72">
        <w:rPr>
          <w:rStyle w:val="FootnoteReference"/>
          <w:rFonts w:cstheme="minorHAnsi"/>
        </w:rPr>
        <w:footnoteReference w:id="445"/>
      </w:r>
      <w:r w:rsidR="00F75D72" w:rsidRPr="00F75D72">
        <w:rPr>
          <w:rFonts w:cstheme="minorHAnsi"/>
        </w:rPr>
        <w:t xml:space="preserve"> </w:t>
      </w:r>
    </w:p>
    <w:p w14:paraId="3D99AF85" w14:textId="7ADE692B" w:rsidR="008B59BE" w:rsidRPr="00F75D72" w:rsidRDefault="008B59BE" w:rsidP="008B59BE">
      <w:pPr>
        <w:spacing w:afterLines="80" w:after="192" w:line="240" w:lineRule="auto"/>
        <w:jc w:val="both"/>
        <w:rPr>
          <w:rFonts w:cstheme="minorHAnsi"/>
        </w:rPr>
      </w:pPr>
      <w:r w:rsidRPr="00F75D72">
        <w:rPr>
          <w:rFonts w:cstheme="minorHAnsi"/>
        </w:rPr>
        <w:t>The questions asked in these pre-release interviews followed a similar script. Detainees were asked about the</w:t>
      </w:r>
      <w:r w:rsidR="00D14A58">
        <w:rPr>
          <w:rFonts w:cstheme="minorHAnsi"/>
        </w:rPr>
        <w:t>ir</w:t>
      </w:r>
      <w:r w:rsidRPr="00F75D72">
        <w:rPr>
          <w:rFonts w:cstheme="minorHAnsi"/>
        </w:rPr>
        <w:t xml:space="preserve"> religious practice, their contacts abroad, and other topics they had been questioned about repeatedly throughout their internment.</w:t>
      </w:r>
      <w:r w:rsidRPr="00F75D72">
        <w:rPr>
          <w:rStyle w:val="FootnoteReference"/>
          <w:rFonts w:cstheme="minorHAnsi"/>
        </w:rPr>
        <w:footnoteReference w:id="446"/>
      </w:r>
      <w:r w:rsidRPr="00F75D72">
        <w:rPr>
          <w:rFonts w:cstheme="minorHAnsi"/>
        </w:rPr>
        <w:t xml:space="preserve"> Nearly all detainees were required to confess to their </w:t>
      </w:r>
      <w:r w:rsidR="00D14A58">
        <w:rPr>
          <w:rFonts w:cstheme="minorHAnsi"/>
        </w:rPr>
        <w:t>“</w:t>
      </w:r>
      <w:r w:rsidRPr="00F75D72">
        <w:rPr>
          <w:rFonts w:cstheme="minorHAnsi"/>
        </w:rPr>
        <w:t>crimes</w:t>
      </w:r>
      <w:r w:rsidR="00D14A58">
        <w:rPr>
          <w:rFonts w:cstheme="minorHAnsi"/>
        </w:rPr>
        <w:t>”</w:t>
      </w:r>
      <w:r w:rsidRPr="00F75D72">
        <w:rPr>
          <w:rFonts w:cstheme="minorHAnsi"/>
        </w:rPr>
        <w:t>, to acknowledge that their past behavio</w:t>
      </w:r>
      <w:r w:rsidR="00C5713B">
        <w:rPr>
          <w:rFonts w:cstheme="minorHAnsi"/>
        </w:rPr>
        <w:t>u</w:t>
      </w:r>
      <w:r w:rsidRPr="00F75D72">
        <w:rPr>
          <w:rFonts w:cstheme="minorHAnsi"/>
        </w:rPr>
        <w:t>r was wrong, to express how much they appreciated the education they had received,</w:t>
      </w:r>
      <w:r w:rsidRPr="00F75D72">
        <w:rPr>
          <w:rStyle w:val="FootnoteReference"/>
          <w:rFonts w:cstheme="minorHAnsi"/>
        </w:rPr>
        <w:t xml:space="preserve"> </w:t>
      </w:r>
      <w:r w:rsidRPr="00F75D72">
        <w:rPr>
          <w:rFonts w:cstheme="minorHAnsi"/>
        </w:rPr>
        <w:t xml:space="preserve">to explain how their thoughts had been </w:t>
      </w:r>
      <w:r w:rsidR="00D14A58">
        <w:rPr>
          <w:rFonts w:cstheme="minorHAnsi"/>
        </w:rPr>
        <w:t>“</w:t>
      </w:r>
      <w:r w:rsidRPr="00F75D72">
        <w:rPr>
          <w:rFonts w:cstheme="minorHAnsi"/>
        </w:rPr>
        <w:t>transformed</w:t>
      </w:r>
      <w:r w:rsidR="00D14A58">
        <w:rPr>
          <w:rFonts w:cstheme="minorHAnsi"/>
        </w:rPr>
        <w:t>”</w:t>
      </w:r>
      <w:r w:rsidRPr="00F75D72">
        <w:rPr>
          <w:rFonts w:cstheme="minorHAnsi"/>
        </w:rPr>
        <w:t>, to swear that they would not act that way again, and, often, to disavow Islam.</w:t>
      </w:r>
      <w:r w:rsidRPr="00F75D72">
        <w:rPr>
          <w:rStyle w:val="FootnoteReference"/>
          <w:rFonts w:cstheme="minorHAnsi"/>
        </w:rPr>
        <w:footnoteReference w:id="447"/>
      </w:r>
      <w:r w:rsidRPr="00F75D72">
        <w:rPr>
          <w:rFonts w:cstheme="minorHAnsi"/>
        </w:rPr>
        <w:t xml:space="preserve"> Detainees were also required to explain what they were planning to do after they were released.</w:t>
      </w:r>
      <w:r w:rsidRPr="00F75D72">
        <w:rPr>
          <w:rStyle w:val="FootnoteReference"/>
          <w:rFonts w:cstheme="minorHAnsi"/>
        </w:rPr>
        <w:footnoteReference w:id="448"/>
      </w:r>
    </w:p>
    <w:p w14:paraId="4BEF6545" w14:textId="3B7E7C49" w:rsidR="008B59BE" w:rsidRPr="00F75D72" w:rsidRDefault="008B59BE" w:rsidP="008B59BE">
      <w:pPr>
        <w:jc w:val="both"/>
        <w:rPr>
          <w:rFonts w:cstheme="minorHAnsi"/>
        </w:rPr>
      </w:pPr>
      <w:r w:rsidRPr="00F75D72">
        <w:rPr>
          <w:rFonts w:cstheme="minorHAnsi"/>
        </w:rPr>
        <w:t xml:space="preserve">Survivors believed that to be released they needed to answer all the questions in the way the government officials wanted, regardless of whether it was the truth. [Pseudonym X18] told Amnesty </w:t>
      </w:r>
      <w:r w:rsidRPr="00F75D72">
        <w:rPr>
          <w:rFonts w:cstheme="minorHAnsi"/>
        </w:rPr>
        <w:lastRenderedPageBreak/>
        <w:t xml:space="preserve">that in the weeks </w:t>
      </w:r>
      <w:r w:rsidR="00D14A58">
        <w:rPr>
          <w:rFonts w:cstheme="minorHAnsi"/>
        </w:rPr>
        <w:t>before</w:t>
      </w:r>
      <w:r w:rsidRPr="00F75D72">
        <w:rPr>
          <w:rFonts w:cstheme="minorHAnsi"/>
        </w:rPr>
        <w:t xml:space="preserve"> his release he was interviewed by four different groups of government officials – </w:t>
      </w:r>
      <w:r w:rsidR="00D14A58">
        <w:rPr>
          <w:rFonts w:cstheme="minorHAnsi"/>
        </w:rPr>
        <w:t>“</w:t>
      </w:r>
      <w:r w:rsidRPr="00F75D72">
        <w:rPr>
          <w:rFonts w:cstheme="minorHAnsi"/>
        </w:rPr>
        <w:t>school</w:t>
      </w:r>
      <w:r w:rsidR="00D14A58">
        <w:rPr>
          <w:rFonts w:cstheme="minorHAnsi"/>
        </w:rPr>
        <w:t>”</w:t>
      </w:r>
      <w:r w:rsidR="006C5544">
        <w:rPr>
          <w:rFonts w:cstheme="minorHAnsi"/>
        </w:rPr>
        <w:t xml:space="preserve"> </w:t>
      </w:r>
      <w:r w:rsidRPr="00F75D72">
        <w:rPr>
          <w:rFonts w:cstheme="minorHAnsi"/>
        </w:rPr>
        <w:t>level</w:t>
      </w:r>
      <w:r w:rsidR="006C5544">
        <w:rPr>
          <w:rFonts w:cstheme="minorHAnsi"/>
        </w:rPr>
        <w:t xml:space="preserve"> [that is, camp level]</w:t>
      </w:r>
      <w:r w:rsidRPr="00F75D72">
        <w:rPr>
          <w:rFonts w:cstheme="minorHAnsi"/>
        </w:rPr>
        <w:t xml:space="preserve">, county level, prefecture level, and autonomous region level – all of whom asked him similar questions and, he believes, required certain answers: </w:t>
      </w:r>
    </w:p>
    <w:p w14:paraId="3A0CEDBF" w14:textId="02292460" w:rsidR="008B59BE" w:rsidRPr="006C5544" w:rsidRDefault="008B59BE" w:rsidP="008B59BE">
      <w:pPr>
        <w:spacing w:afterLines="80" w:after="192" w:line="240" w:lineRule="auto"/>
        <w:jc w:val="both"/>
        <w:rPr>
          <w:rFonts w:cstheme="minorHAnsi"/>
        </w:rPr>
      </w:pPr>
      <w:r w:rsidRPr="006C5544">
        <w:rPr>
          <w:rFonts w:cstheme="minorHAnsi"/>
          <w:b/>
        </w:rPr>
        <w:t xml:space="preserve">“All the [interviews] were the same. [They asked] ‘What did you learn? Have your thoughts transformed? Do you love China? What are you going to do when you are released? Do you appreciate your re-education?’ We had to answer all the questions positively or be sent to jail. We know this… Each [of the four interviews] was one to two weeks apart, and lasted for </w:t>
      </w:r>
      <w:r w:rsidR="00B60D93" w:rsidRPr="006C5544">
        <w:rPr>
          <w:rFonts w:cstheme="minorHAnsi"/>
          <w:b/>
        </w:rPr>
        <w:t xml:space="preserve">30 </w:t>
      </w:r>
      <w:r w:rsidRPr="006C5544">
        <w:rPr>
          <w:rFonts w:cstheme="minorHAnsi"/>
          <w:b/>
        </w:rPr>
        <w:t xml:space="preserve">to </w:t>
      </w:r>
      <w:r w:rsidR="00B60D93" w:rsidRPr="006C5544">
        <w:rPr>
          <w:rFonts w:cstheme="minorHAnsi"/>
          <w:b/>
        </w:rPr>
        <w:t xml:space="preserve">60 </w:t>
      </w:r>
      <w:r w:rsidRPr="006C5544">
        <w:rPr>
          <w:rFonts w:cstheme="minorHAnsi"/>
          <w:b/>
        </w:rPr>
        <w:t>minutes… When they [arrested] us they made up one reason [for our arrest] even though we didn’t do it… [Before you are released] you have to write something. [You have to start what you write] with that reason. Then you copy a form saying you won’t pray, won’t go to a mosque, and will follow all Chinese laws.”</w:t>
      </w:r>
      <w:r w:rsidRPr="006C5544">
        <w:rPr>
          <w:rStyle w:val="FootnoteReference"/>
          <w:rFonts w:cstheme="minorHAnsi"/>
        </w:rPr>
        <w:footnoteReference w:id="449"/>
      </w:r>
    </w:p>
    <w:p w14:paraId="1D097E86" w14:textId="5C074AB3" w:rsidR="008B59BE" w:rsidRPr="00F75D72" w:rsidRDefault="008B59BE" w:rsidP="008B59BE">
      <w:pPr>
        <w:spacing w:afterLines="80" w:after="192" w:line="240" w:lineRule="auto"/>
        <w:jc w:val="both"/>
        <w:rPr>
          <w:rFonts w:cstheme="minorHAnsi"/>
        </w:rPr>
      </w:pPr>
      <w:r w:rsidRPr="00F75D72">
        <w:rPr>
          <w:rFonts w:cstheme="minorHAnsi"/>
        </w:rPr>
        <w:t xml:space="preserve">Towards the end of the interview process, detainees were made to write and sign several letters and sign several official documents, including a </w:t>
      </w:r>
      <w:r w:rsidR="001A168F">
        <w:rPr>
          <w:rFonts w:cstheme="minorHAnsi"/>
        </w:rPr>
        <w:t>“</w:t>
      </w:r>
      <w:r w:rsidRPr="00F75D72">
        <w:rPr>
          <w:rFonts w:cstheme="minorHAnsi"/>
        </w:rPr>
        <w:t>confession</w:t>
      </w:r>
      <w:r w:rsidR="001A168F">
        <w:rPr>
          <w:rFonts w:cstheme="minorHAnsi"/>
        </w:rPr>
        <w:t>”</w:t>
      </w:r>
      <w:r w:rsidRPr="00F75D72">
        <w:rPr>
          <w:rFonts w:cstheme="minorHAnsi"/>
        </w:rPr>
        <w:t xml:space="preserve"> letter, a </w:t>
      </w:r>
      <w:r w:rsidR="001A168F">
        <w:rPr>
          <w:rFonts w:cstheme="minorHAnsi"/>
        </w:rPr>
        <w:t>“</w:t>
      </w:r>
      <w:r w:rsidRPr="00F75D72">
        <w:rPr>
          <w:rFonts w:cstheme="minorHAnsi"/>
        </w:rPr>
        <w:t>gratitude</w:t>
      </w:r>
      <w:r w:rsidR="001A168F">
        <w:rPr>
          <w:rFonts w:cstheme="minorHAnsi"/>
        </w:rPr>
        <w:t>”</w:t>
      </w:r>
      <w:r w:rsidRPr="00F75D72">
        <w:rPr>
          <w:rFonts w:cstheme="minorHAnsi"/>
        </w:rPr>
        <w:t xml:space="preserve"> letter, and at least one document stating they would not disclose anything about their internment in the camp to anyone, including to members of their family, and especially not to foreigners.</w:t>
      </w:r>
      <w:r w:rsidRPr="00F75D72">
        <w:rPr>
          <w:rStyle w:val="FootnoteReference"/>
          <w:rFonts w:cstheme="minorHAnsi"/>
        </w:rPr>
        <w:footnoteReference w:id="450"/>
      </w:r>
      <w:r w:rsidRPr="00F75D72">
        <w:rPr>
          <w:rStyle w:val="FootnoteReference"/>
          <w:rFonts w:cstheme="minorHAnsi"/>
          <w:b/>
        </w:rPr>
        <w:t xml:space="preserve"> </w:t>
      </w:r>
      <w:r w:rsidRPr="00F75D72">
        <w:rPr>
          <w:rFonts w:cstheme="minorHAnsi"/>
        </w:rPr>
        <w:t xml:space="preserve">[Pseudonym I2], who was arrested for travelling to Kazakhstan, told Amnesty International he had to write and sign three letters before being released. </w:t>
      </w:r>
    </w:p>
    <w:p w14:paraId="10478EC2" w14:textId="77BEBDA9" w:rsidR="008B59BE" w:rsidRPr="006C5544" w:rsidRDefault="008B59BE" w:rsidP="008B59BE">
      <w:pPr>
        <w:spacing w:line="240" w:lineRule="auto"/>
        <w:jc w:val="both"/>
        <w:rPr>
          <w:rFonts w:cstheme="minorHAnsi"/>
        </w:rPr>
      </w:pPr>
      <w:r w:rsidRPr="006C5544">
        <w:rPr>
          <w:rFonts w:cstheme="minorHAnsi"/>
          <w:b/>
        </w:rPr>
        <w:t xml:space="preserve">“Before I was released I had to write a letter of gratitude to the </w:t>
      </w:r>
      <w:r w:rsidR="0014158C" w:rsidRPr="006C5544">
        <w:rPr>
          <w:rFonts w:cstheme="minorHAnsi"/>
          <w:b/>
        </w:rPr>
        <w:t>P</w:t>
      </w:r>
      <w:r w:rsidRPr="006C5544">
        <w:rPr>
          <w:rFonts w:cstheme="minorHAnsi"/>
          <w:b/>
        </w:rPr>
        <w:t xml:space="preserve">arty, thanking them for feeding and educating us. And I had to write a confession letter, saying that I committed a mistake by going to Kazakhstan… you needed three letters to sign out. [The third] said </w:t>
      </w:r>
      <w:r w:rsidR="001A168F" w:rsidRPr="006C5544">
        <w:rPr>
          <w:rFonts w:cstheme="minorHAnsi"/>
          <w:b/>
        </w:rPr>
        <w:t xml:space="preserve">[I was] </w:t>
      </w:r>
      <w:r w:rsidRPr="006C5544">
        <w:rPr>
          <w:rFonts w:cstheme="minorHAnsi"/>
          <w:b/>
        </w:rPr>
        <w:t xml:space="preserve">not allowed to say anything about </w:t>
      </w:r>
      <w:r w:rsidR="001A168F" w:rsidRPr="006C5544">
        <w:rPr>
          <w:rFonts w:cstheme="minorHAnsi"/>
          <w:b/>
        </w:rPr>
        <w:t xml:space="preserve">our </w:t>
      </w:r>
      <w:r w:rsidRPr="006C5544">
        <w:rPr>
          <w:rFonts w:cstheme="minorHAnsi"/>
          <w:b/>
        </w:rPr>
        <w:t>experience in the camp and that if you do then you agree to be judged and sent back to the camp.”</w:t>
      </w:r>
      <w:r w:rsidRPr="006C5544">
        <w:rPr>
          <w:rStyle w:val="FootnoteReference"/>
          <w:rFonts w:cstheme="minorHAnsi"/>
        </w:rPr>
        <w:footnoteReference w:id="451"/>
      </w:r>
    </w:p>
    <w:p w14:paraId="243C652C" w14:textId="7D8974DF" w:rsidR="008B59BE" w:rsidRPr="00F75D72" w:rsidRDefault="008B59BE" w:rsidP="008B59BE">
      <w:pPr>
        <w:spacing w:line="240" w:lineRule="auto"/>
        <w:jc w:val="both"/>
        <w:rPr>
          <w:rFonts w:cstheme="minorHAnsi"/>
        </w:rPr>
      </w:pPr>
      <w:r w:rsidRPr="00F75D72">
        <w:rPr>
          <w:rFonts w:cstheme="minorHAnsi"/>
        </w:rPr>
        <w:t>All detainees are told unequivocally that if they do disclose information about the camps they will be interned again or sent to prison.</w:t>
      </w:r>
      <w:r w:rsidRPr="00F75D72">
        <w:rPr>
          <w:rStyle w:val="FootnoteReference"/>
          <w:rFonts w:cstheme="minorHAnsi"/>
        </w:rPr>
        <w:footnoteReference w:id="452"/>
      </w:r>
      <w:r w:rsidRPr="00F75D72">
        <w:rPr>
          <w:rFonts w:cstheme="minorHAnsi"/>
        </w:rPr>
        <w:t xml:space="preserve"> Several survivors were told that their family members would also be sent to camps if they disclosed anything. [Pseudonym F1], who was released along with a large group of Kazakh detainees, told Amnesty International that </w:t>
      </w:r>
      <w:r w:rsidR="001A168F">
        <w:rPr>
          <w:rFonts w:cstheme="minorHAnsi"/>
        </w:rPr>
        <w:t>before</w:t>
      </w:r>
      <w:r w:rsidRPr="00F75D72">
        <w:rPr>
          <w:rFonts w:cstheme="minorHAnsi"/>
        </w:rPr>
        <w:t xml:space="preserve"> their release</w:t>
      </w:r>
      <w:r w:rsidR="001A168F">
        <w:rPr>
          <w:rFonts w:cstheme="minorHAnsi"/>
        </w:rPr>
        <w:t>, camp officials told</w:t>
      </w:r>
      <w:r w:rsidRPr="00F75D72">
        <w:rPr>
          <w:rFonts w:cstheme="minorHAnsi"/>
        </w:rPr>
        <w:t xml:space="preserve"> the group that if they disclosed anything about the camps they would be sent back to the camps along with their wives.</w:t>
      </w:r>
      <w:r w:rsidRPr="00F75D72">
        <w:rPr>
          <w:rStyle w:val="FootnoteReference"/>
          <w:rFonts w:cstheme="minorHAnsi"/>
        </w:rPr>
        <w:footnoteReference w:id="453"/>
      </w:r>
      <w:r w:rsidR="00F75D72" w:rsidRPr="00F75D72">
        <w:rPr>
          <w:rFonts w:cstheme="minorHAnsi"/>
          <w:b/>
        </w:rPr>
        <w:t xml:space="preserve"> </w:t>
      </w:r>
      <w:r w:rsidRPr="00F75D72">
        <w:rPr>
          <w:rFonts w:cstheme="minorHAnsi"/>
        </w:rPr>
        <w:t xml:space="preserve">[Pseudonym I1] told Amnesty International he was required to write a letter of gratitude to the </w:t>
      </w:r>
      <w:r w:rsidR="0014158C">
        <w:rPr>
          <w:rFonts w:cstheme="minorHAnsi"/>
        </w:rPr>
        <w:t>P</w:t>
      </w:r>
      <w:r w:rsidRPr="00F75D72">
        <w:rPr>
          <w:rFonts w:cstheme="minorHAnsi"/>
        </w:rPr>
        <w:t>arty before being released and swear not to disclose anything under penalty of his family being sent to a camp</w:t>
      </w:r>
      <w:r w:rsidR="001A168F">
        <w:rPr>
          <w:rFonts w:cstheme="minorHAnsi"/>
        </w:rPr>
        <w:t>:</w:t>
      </w:r>
      <w:r w:rsidRPr="00F75D72">
        <w:rPr>
          <w:rFonts w:cstheme="minorHAnsi"/>
        </w:rPr>
        <w:t xml:space="preserve"> </w:t>
      </w:r>
    </w:p>
    <w:p w14:paraId="3C020168" w14:textId="77777777" w:rsidR="008B59BE" w:rsidRPr="00436B5C" w:rsidRDefault="008B59BE" w:rsidP="008B59BE">
      <w:pPr>
        <w:spacing w:line="240" w:lineRule="auto"/>
        <w:jc w:val="both"/>
        <w:rPr>
          <w:rFonts w:cstheme="minorHAnsi"/>
        </w:rPr>
      </w:pPr>
      <w:r w:rsidRPr="00436B5C">
        <w:rPr>
          <w:rFonts w:cstheme="minorHAnsi"/>
          <w:b/>
        </w:rPr>
        <w:t>“[During the final time I was interrogated in the camp], a few days before I was released, I had to write down everything that happened to me in a foreign country. And to write about communism and democracy. I knew that we had to praise communism and despise democracy so that is what I did. And I had to write that if I ever spoke about what happened in jail then my parents would be sentenced. Then I had to sign and put my fingerprint on the paper.”</w:t>
      </w:r>
      <w:r w:rsidRPr="00436B5C">
        <w:rPr>
          <w:rStyle w:val="FootnoteReference"/>
          <w:rFonts w:cstheme="minorHAnsi"/>
        </w:rPr>
        <w:footnoteReference w:id="454"/>
      </w:r>
    </w:p>
    <w:p w14:paraId="02F8304F" w14:textId="616F2ED2" w:rsidR="008B59BE" w:rsidRPr="00436B5C" w:rsidRDefault="008B59BE" w:rsidP="008B59BE">
      <w:pPr>
        <w:spacing w:line="240" w:lineRule="auto"/>
        <w:jc w:val="both"/>
        <w:rPr>
          <w:rFonts w:cstheme="minorHAnsi"/>
        </w:rPr>
      </w:pPr>
      <w:r w:rsidRPr="00F75D72">
        <w:rPr>
          <w:rFonts w:cstheme="minorHAnsi"/>
        </w:rPr>
        <w:t>Some survivors were told to deny they had ever been to a camp.</w:t>
      </w:r>
      <w:r w:rsidRPr="00F75D72">
        <w:rPr>
          <w:rStyle w:val="FootnoteReference"/>
          <w:rFonts w:cstheme="minorHAnsi"/>
        </w:rPr>
        <w:footnoteReference w:id="455"/>
      </w:r>
      <w:r w:rsidRPr="00F75D72">
        <w:rPr>
          <w:rFonts w:cstheme="minorHAnsi"/>
        </w:rPr>
        <w:t xml:space="preserve"> Several survivors said they were coached on what to say to friends and relatives after they were released.</w:t>
      </w:r>
      <w:r w:rsidRPr="00F75D72">
        <w:rPr>
          <w:rStyle w:val="FootnoteReference"/>
          <w:rFonts w:cstheme="minorHAnsi"/>
        </w:rPr>
        <w:footnoteReference w:id="456"/>
      </w:r>
      <w:r w:rsidRPr="00F75D72">
        <w:rPr>
          <w:rFonts w:cstheme="minorHAnsi"/>
        </w:rPr>
        <w:t xml:space="preserve"> [</w:t>
      </w:r>
      <w:commentRangeStart w:id="152"/>
      <w:r w:rsidRPr="00F75D72">
        <w:rPr>
          <w:rFonts w:cstheme="minorHAnsi"/>
        </w:rPr>
        <w:t>Pseudonym Z1</w:t>
      </w:r>
      <w:commentRangeEnd w:id="152"/>
      <w:r w:rsidRPr="00F75D72">
        <w:rPr>
          <w:rStyle w:val="CommentReference"/>
          <w:rFonts w:cstheme="minorHAnsi"/>
        </w:rPr>
        <w:commentReference w:id="152"/>
      </w:r>
      <w:r w:rsidRPr="00F75D72">
        <w:rPr>
          <w:rFonts w:cstheme="minorHAnsi"/>
        </w:rPr>
        <w:t xml:space="preserve">] told Amnesty International that </w:t>
      </w:r>
      <w:r w:rsidR="001A168F">
        <w:rPr>
          <w:rFonts w:cstheme="minorHAnsi"/>
        </w:rPr>
        <w:t>before</w:t>
      </w:r>
      <w:r w:rsidRPr="00F75D72">
        <w:rPr>
          <w:rFonts w:cstheme="minorHAnsi"/>
        </w:rPr>
        <w:t xml:space="preserve"> her release she was </w:t>
      </w:r>
      <w:r w:rsidR="001A168F">
        <w:rPr>
          <w:rFonts w:cstheme="minorHAnsi"/>
        </w:rPr>
        <w:t>taken</w:t>
      </w:r>
      <w:r w:rsidR="001A168F" w:rsidRPr="00F75D72">
        <w:rPr>
          <w:rFonts w:cstheme="minorHAnsi"/>
        </w:rPr>
        <w:t xml:space="preserve"> </w:t>
      </w:r>
      <w:r w:rsidRPr="00F75D72">
        <w:rPr>
          <w:rFonts w:cstheme="minorHAnsi"/>
        </w:rPr>
        <w:t>to a police station, where they put makeup on her and fed her. She was interrogated repeatedly over the course of a week, during which time they also told her what to do for the video they wanted her to make</w:t>
      </w:r>
      <w:r w:rsidR="00D95404">
        <w:rPr>
          <w:rFonts w:cstheme="minorHAnsi"/>
        </w:rPr>
        <w:t>:</w:t>
      </w:r>
      <w:r w:rsidRPr="00F75D72">
        <w:rPr>
          <w:rFonts w:cstheme="minorHAnsi"/>
        </w:rPr>
        <w:t xml:space="preserve"> </w:t>
      </w:r>
      <w:r w:rsidRPr="00436B5C">
        <w:rPr>
          <w:rFonts w:cstheme="minorHAnsi"/>
        </w:rPr>
        <w:t xml:space="preserve">“[Before I could be released] </w:t>
      </w:r>
      <w:r w:rsidRPr="00436B5C">
        <w:rPr>
          <w:rFonts w:cstheme="minorHAnsi"/>
        </w:rPr>
        <w:lastRenderedPageBreak/>
        <w:t>I had to make a video saying good things about the C</w:t>
      </w:r>
      <w:r w:rsidR="00436B5C">
        <w:rPr>
          <w:rFonts w:cstheme="minorHAnsi"/>
        </w:rPr>
        <w:t>C</w:t>
      </w:r>
      <w:r w:rsidRPr="00436B5C">
        <w:rPr>
          <w:rFonts w:cstheme="minorHAnsi"/>
        </w:rPr>
        <w:t>P and what they had done for me, and how strong the country was, and that the World Uyghur Congress did terrorist activities, and the president of the World Uyghur Congress is bad.”</w:t>
      </w:r>
      <w:r w:rsidRPr="00436B5C">
        <w:rPr>
          <w:rStyle w:val="FootnoteReference"/>
          <w:rFonts w:cstheme="minorHAnsi"/>
        </w:rPr>
        <w:footnoteReference w:id="457"/>
      </w:r>
    </w:p>
    <w:p w14:paraId="0662074B" w14:textId="6410ACE1" w:rsidR="008B59BE" w:rsidRPr="00F75D72" w:rsidRDefault="008B59BE" w:rsidP="008B59BE">
      <w:pPr>
        <w:spacing w:line="240" w:lineRule="auto"/>
        <w:jc w:val="both"/>
        <w:rPr>
          <w:rFonts w:cstheme="minorHAnsi"/>
        </w:rPr>
      </w:pPr>
      <w:r w:rsidRPr="00F75D72">
        <w:rPr>
          <w:rFonts w:cstheme="minorHAnsi"/>
        </w:rPr>
        <w:t xml:space="preserve">Family members of detainees were also threatened with detention if they spoke about the fact that their family members had been to a camp. According to [Pseudonym J2], who worked </w:t>
      </w:r>
      <w:r w:rsidR="00D95404">
        <w:rPr>
          <w:rFonts w:cstheme="minorHAnsi"/>
        </w:rPr>
        <w:t xml:space="preserve">in </w:t>
      </w:r>
      <w:r w:rsidRPr="00F75D72">
        <w:rPr>
          <w:rFonts w:cstheme="minorHAnsi"/>
        </w:rPr>
        <w:t xml:space="preserve">a village administration office, family members of about-to-be-released internees receive a call from government officials warning them not to disclose that their family member had been to a camp and threatening them with jail time if journalists ever </w:t>
      </w:r>
      <w:r w:rsidR="00D95404">
        <w:rPr>
          <w:rFonts w:cstheme="minorHAnsi"/>
        </w:rPr>
        <w:t>found</w:t>
      </w:r>
      <w:r w:rsidR="00D95404" w:rsidRPr="00F75D72">
        <w:rPr>
          <w:rFonts w:cstheme="minorHAnsi"/>
        </w:rPr>
        <w:t xml:space="preserve"> </w:t>
      </w:r>
      <w:r w:rsidRPr="00F75D72">
        <w:rPr>
          <w:rFonts w:cstheme="minorHAnsi"/>
        </w:rPr>
        <w:t>out anything about the family member’s internment.</w:t>
      </w:r>
      <w:r w:rsidRPr="00F75D72">
        <w:rPr>
          <w:rStyle w:val="FootnoteReference"/>
          <w:rFonts w:cstheme="minorHAnsi"/>
        </w:rPr>
        <w:footnoteReference w:id="458"/>
      </w:r>
    </w:p>
    <w:p w14:paraId="79BE6B63" w14:textId="2116F6D5" w:rsidR="008B59BE" w:rsidRPr="00F75D72" w:rsidRDefault="008B59BE" w:rsidP="008B59BE">
      <w:pPr>
        <w:jc w:val="both"/>
        <w:rPr>
          <w:rStyle w:val="Heading2Char"/>
          <w:rFonts w:asciiTheme="minorHAnsi" w:eastAsiaTheme="minorHAnsi" w:hAnsiTheme="minorHAnsi" w:cstheme="minorHAnsi"/>
          <w:color w:val="auto"/>
          <w:sz w:val="22"/>
          <w:szCs w:val="22"/>
        </w:rPr>
      </w:pPr>
      <w:bookmarkStart w:id="153" w:name="_Toc63100890"/>
      <w:r w:rsidRPr="00F75D72">
        <w:t>Once detainees fulfil all the necessary condition</w:t>
      </w:r>
      <w:r w:rsidR="00D95404">
        <w:t>s</w:t>
      </w:r>
      <w:r w:rsidRPr="00F75D72">
        <w:t xml:space="preserve">, they are permitted to return to their homes; however, they must do so under strict conditions limiting their movements and associations (see </w:t>
      </w:r>
      <w:r w:rsidR="0001679F" w:rsidRPr="00436B5C">
        <w:rPr>
          <w:highlight w:val="yellow"/>
        </w:rPr>
        <w:t>C</w:t>
      </w:r>
      <w:r w:rsidRPr="00436B5C">
        <w:rPr>
          <w:highlight w:val="yellow"/>
        </w:rPr>
        <w:t>hapter</w:t>
      </w:r>
      <w:r w:rsidR="0001679F" w:rsidRPr="00436B5C">
        <w:rPr>
          <w:highlight w:val="yellow"/>
        </w:rPr>
        <w:t> </w:t>
      </w:r>
      <w:r w:rsidRPr="00436B5C">
        <w:rPr>
          <w:highlight w:val="yellow"/>
        </w:rPr>
        <w:t>9</w:t>
      </w:r>
      <w:r w:rsidRPr="00F75D72">
        <w:t xml:space="preserve"> below)</w:t>
      </w:r>
      <w:r w:rsidRPr="00F75D72">
        <w:rPr>
          <w:rFonts w:cstheme="minorHAnsi"/>
        </w:rPr>
        <w:t>.</w:t>
      </w:r>
      <w:r w:rsidRPr="00F75D72">
        <w:rPr>
          <w:rStyle w:val="FootnoteReference"/>
          <w:rFonts w:cstheme="minorHAnsi"/>
        </w:rPr>
        <w:footnoteReference w:id="459"/>
      </w:r>
      <w:r w:rsidRPr="00F75D72">
        <w:rPr>
          <w:rFonts w:cstheme="minorHAnsi"/>
        </w:rPr>
        <w:t xml:space="preserve"> </w:t>
      </w:r>
    </w:p>
    <w:p w14:paraId="192AAD11" w14:textId="77777777" w:rsidR="008B59BE" w:rsidRPr="00F75D72" w:rsidRDefault="008B59BE" w:rsidP="008B59BE">
      <w:pPr>
        <w:pStyle w:val="Heading2"/>
      </w:pPr>
      <w:bookmarkStart w:id="154" w:name="_Toc63100894"/>
      <w:bookmarkStart w:id="155" w:name="_Toc66643165"/>
      <w:r w:rsidRPr="00F75D72">
        <w:t xml:space="preserve">8.2.1 </w:t>
      </w:r>
      <w:commentRangeStart w:id="156"/>
      <w:r w:rsidRPr="00F75D72">
        <w:t>‘Camp to prison’</w:t>
      </w:r>
      <w:commentRangeEnd w:id="156"/>
      <w:r w:rsidRPr="00F75D72">
        <w:rPr>
          <w:rStyle w:val="CommentReference"/>
          <w:rFonts w:asciiTheme="minorHAnsi" w:eastAsiaTheme="minorHAnsi" w:hAnsiTheme="minorHAnsi" w:cstheme="minorBidi"/>
          <w:color w:val="auto"/>
        </w:rPr>
        <w:commentReference w:id="156"/>
      </w:r>
      <w:bookmarkEnd w:id="154"/>
      <w:bookmarkEnd w:id="155"/>
    </w:p>
    <w:p w14:paraId="670C37CF" w14:textId="0F4524AA" w:rsidR="000D2BEE" w:rsidRDefault="008B59BE" w:rsidP="008B59BE">
      <w:pPr>
        <w:spacing w:line="240" w:lineRule="atLeast"/>
        <w:jc w:val="both"/>
        <w:rPr>
          <w:rFonts w:ascii="Calibri" w:hAnsi="Calibri"/>
        </w:rPr>
      </w:pPr>
      <w:commentRangeStart w:id="157"/>
      <w:r w:rsidRPr="00F75D72">
        <w:t xml:space="preserve">At least </w:t>
      </w:r>
      <w:commentRangeStart w:id="158"/>
      <w:r w:rsidRPr="00F75D72">
        <w:t xml:space="preserve">hundreds of thousands </w:t>
      </w:r>
      <w:commentRangeEnd w:id="158"/>
      <w:r w:rsidRPr="00F75D72">
        <w:rPr>
          <w:rStyle w:val="CommentReference"/>
        </w:rPr>
        <w:commentReference w:id="158"/>
      </w:r>
      <w:r w:rsidRPr="00F75D72">
        <w:t xml:space="preserve">of people are in prisons in Xinjiang. </w:t>
      </w:r>
      <w:commentRangeStart w:id="159"/>
      <w:r w:rsidRPr="00F75D72">
        <w:t>Most are members of ethnic minority groups.</w:t>
      </w:r>
      <w:r w:rsidRPr="00F75D72">
        <w:rPr>
          <w:rStyle w:val="FootnoteReference"/>
        </w:rPr>
        <w:footnoteReference w:id="460"/>
      </w:r>
      <w:r w:rsidRPr="00F75D72">
        <w:t xml:space="preserve"> </w:t>
      </w:r>
      <w:commentRangeEnd w:id="159"/>
      <w:r w:rsidRPr="00F75D72">
        <w:rPr>
          <w:rStyle w:val="CommentReference"/>
        </w:rPr>
        <w:commentReference w:id="159"/>
      </w:r>
      <w:r w:rsidRPr="00F75D72">
        <w:t xml:space="preserve">The </w:t>
      </w:r>
      <w:commentRangeEnd w:id="157"/>
      <w:r w:rsidRPr="00F75D72">
        <w:rPr>
          <w:rStyle w:val="CommentReference"/>
        </w:rPr>
        <w:commentReference w:id="157"/>
      </w:r>
      <w:r w:rsidRPr="00F75D72">
        <w:t xml:space="preserve">rate of incarceration has increased dramatically in recent years. An analysis of official data by </w:t>
      </w:r>
      <w:r w:rsidR="000D2BEE" w:rsidRPr="00436B5C">
        <w:rPr>
          <w:i/>
        </w:rPr>
        <w:t>T</w:t>
      </w:r>
      <w:r w:rsidRPr="00436B5C">
        <w:rPr>
          <w:i/>
        </w:rPr>
        <w:t>he New York Times</w:t>
      </w:r>
      <w:r w:rsidRPr="00F75D72">
        <w:t xml:space="preserve"> showed </w:t>
      </w:r>
      <w:r w:rsidRPr="00F75D72">
        <w:rPr>
          <w:rFonts w:ascii="Calibri" w:hAnsi="Calibri"/>
        </w:rPr>
        <w:t>a record surge in arrests, trials</w:t>
      </w:r>
      <w:r w:rsidR="000D2BEE">
        <w:rPr>
          <w:rFonts w:ascii="Calibri" w:hAnsi="Calibri"/>
        </w:rPr>
        <w:t>,</w:t>
      </w:r>
      <w:r w:rsidRPr="00F75D72">
        <w:rPr>
          <w:rFonts w:ascii="Calibri" w:hAnsi="Calibri"/>
        </w:rPr>
        <w:t xml:space="preserve"> and prison sentences in Xinjiang between 2017 and 2018. According to the data, approximately 230</w:t>
      </w:r>
      <w:r w:rsidR="000D2BEE">
        <w:rPr>
          <w:rFonts w:ascii="Calibri" w:hAnsi="Calibri"/>
        </w:rPr>
        <w:t>,</w:t>
      </w:r>
      <w:r w:rsidRPr="00F75D72">
        <w:rPr>
          <w:rFonts w:ascii="Calibri" w:hAnsi="Calibri"/>
        </w:rPr>
        <w:t xml:space="preserve">000 individuals were sentenced in Xinjiang in 2017 and 2018, a </w:t>
      </w:r>
      <w:r w:rsidR="000D2BEE">
        <w:rPr>
          <w:rFonts w:ascii="Calibri" w:hAnsi="Calibri"/>
        </w:rPr>
        <w:t>10</w:t>
      </w:r>
      <w:r w:rsidRPr="00F75D72">
        <w:rPr>
          <w:rFonts w:ascii="Calibri" w:hAnsi="Calibri"/>
        </w:rPr>
        <w:t xml:space="preserve">- to </w:t>
      </w:r>
      <w:r w:rsidR="000D2BEE">
        <w:rPr>
          <w:rFonts w:ascii="Calibri" w:hAnsi="Calibri"/>
        </w:rPr>
        <w:t>20</w:t>
      </w:r>
      <w:r w:rsidRPr="00F75D72">
        <w:rPr>
          <w:rFonts w:ascii="Calibri" w:hAnsi="Calibri"/>
        </w:rPr>
        <w:t>-fold increase from previous years.</w:t>
      </w:r>
      <w:r w:rsidRPr="00F75D72">
        <w:rPr>
          <w:rStyle w:val="FootnoteReference"/>
          <w:rFonts w:ascii="Calibri" w:hAnsi="Calibri"/>
        </w:rPr>
        <w:footnoteReference w:id="461"/>
      </w:r>
      <w:r w:rsidR="00F75D72" w:rsidRPr="00F75D72">
        <w:rPr>
          <w:rFonts w:ascii="Calibri" w:hAnsi="Calibri"/>
        </w:rPr>
        <w:t xml:space="preserve"> </w:t>
      </w:r>
      <w:r w:rsidRPr="00F75D72">
        <w:rPr>
          <w:rFonts w:ascii="Calibri" w:hAnsi="Calibri"/>
        </w:rPr>
        <w:t xml:space="preserve">The data reportedly includes prison sentences and “other criminal punishments, which can include suspended sentences or </w:t>
      </w:r>
      <w:commentRangeStart w:id="160"/>
      <w:r w:rsidRPr="00F75D72">
        <w:rPr>
          <w:rFonts w:ascii="Calibri" w:hAnsi="Calibri"/>
        </w:rPr>
        <w:t>house detention</w:t>
      </w:r>
      <w:commentRangeEnd w:id="160"/>
      <w:r w:rsidRPr="00F75D72">
        <w:rPr>
          <w:rStyle w:val="CommentReference"/>
        </w:rPr>
        <w:commentReference w:id="160"/>
      </w:r>
      <w:r w:rsidRPr="00F75D72">
        <w:rPr>
          <w:rFonts w:ascii="Calibri" w:hAnsi="Calibri"/>
        </w:rPr>
        <w:t xml:space="preserve">.” In 2017 alone, prison sentences </w:t>
      </w:r>
      <w:r w:rsidR="000D2BEE">
        <w:rPr>
          <w:rFonts w:ascii="Calibri" w:hAnsi="Calibri"/>
        </w:rPr>
        <w:t>longer than</w:t>
      </w:r>
      <w:r w:rsidRPr="00F75D72">
        <w:rPr>
          <w:rFonts w:ascii="Calibri" w:hAnsi="Calibri"/>
        </w:rPr>
        <w:t xml:space="preserve"> five years increased </w:t>
      </w:r>
      <w:r w:rsidR="000D2BEE">
        <w:rPr>
          <w:rFonts w:ascii="Calibri" w:hAnsi="Calibri"/>
        </w:rPr>
        <w:t>10</w:t>
      </w:r>
      <w:r w:rsidRPr="00F75D72">
        <w:rPr>
          <w:rFonts w:ascii="Calibri" w:hAnsi="Calibri"/>
        </w:rPr>
        <w:t>-fold from previous years to nearly 87,000.</w:t>
      </w:r>
      <w:r w:rsidRPr="00F75D72">
        <w:rPr>
          <w:rStyle w:val="FootnoteReference"/>
          <w:rFonts w:ascii="Calibri" w:hAnsi="Calibri"/>
        </w:rPr>
        <w:t xml:space="preserve"> </w:t>
      </w:r>
      <w:r w:rsidRPr="00F75D72">
        <w:rPr>
          <w:rStyle w:val="FootnoteReference"/>
          <w:rFonts w:ascii="Calibri" w:hAnsi="Calibri"/>
        </w:rPr>
        <w:footnoteReference w:id="462"/>
      </w:r>
      <w:r w:rsidRPr="00F75D72">
        <w:rPr>
          <w:rFonts w:ascii="Calibri" w:hAnsi="Calibri"/>
        </w:rPr>
        <w:t xml:space="preserve"> </w:t>
      </w:r>
    </w:p>
    <w:p w14:paraId="153E3653" w14:textId="1AA82DF8" w:rsidR="008B59BE" w:rsidRPr="00F75D72" w:rsidRDefault="000D2BEE" w:rsidP="008B59BE">
      <w:pPr>
        <w:spacing w:line="240" w:lineRule="atLeast"/>
        <w:jc w:val="both"/>
      </w:pPr>
      <w:r>
        <w:rPr>
          <w:rFonts w:ascii="Calibri" w:hAnsi="Calibri"/>
        </w:rPr>
        <w:t>In</w:t>
      </w:r>
      <w:r w:rsidR="008B59BE" w:rsidRPr="00F75D72">
        <w:rPr>
          <w:rFonts w:ascii="Calibri" w:hAnsi="Calibri"/>
        </w:rPr>
        <w:t xml:space="preserve"> contrast, 33,000 people were sentenced last year in Inner Mongolia, another region in China </w:t>
      </w:r>
      <w:r>
        <w:rPr>
          <w:rFonts w:ascii="Calibri" w:hAnsi="Calibri"/>
        </w:rPr>
        <w:t>with</w:t>
      </w:r>
      <w:r w:rsidR="008B59BE" w:rsidRPr="00F75D72">
        <w:rPr>
          <w:rFonts w:ascii="Calibri" w:hAnsi="Calibri"/>
        </w:rPr>
        <w:t xml:space="preserve"> roughly the same population</w:t>
      </w:r>
      <w:r>
        <w:rPr>
          <w:rFonts w:ascii="Calibri" w:hAnsi="Calibri"/>
        </w:rPr>
        <w:t xml:space="preserve"> as Xinjiang</w:t>
      </w:r>
      <w:r w:rsidR="008B59BE" w:rsidRPr="00F75D72">
        <w:rPr>
          <w:rFonts w:ascii="Calibri" w:hAnsi="Calibri"/>
        </w:rPr>
        <w:t>.</w:t>
      </w:r>
      <w:r w:rsidR="008B59BE" w:rsidRPr="00F75D72">
        <w:rPr>
          <w:rStyle w:val="FootnoteReference"/>
          <w:rFonts w:ascii="Calibri" w:hAnsi="Calibri"/>
        </w:rPr>
        <w:footnoteReference w:id="463"/>
      </w:r>
      <w:r w:rsidR="008B59BE" w:rsidRPr="00F75D72">
        <w:rPr>
          <w:rFonts w:ascii="Calibri" w:hAnsi="Calibri"/>
        </w:rPr>
        <w:t xml:space="preserve"> Moreover, </w:t>
      </w:r>
      <w:r w:rsidR="008B59BE" w:rsidRPr="00F75D72">
        <w:t xml:space="preserve">according to another report based on government statistics, in 2017 there was a dramatic increase in the number of lengthy sentences handed down by courts in Xinjiang. </w:t>
      </w:r>
      <w:r>
        <w:t>Before</w:t>
      </w:r>
      <w:r w:rsidR="008B59BE" w:rsidRPr="00F75D72">
        <w:t xml:space="preserve"> 2017, </w:t>
      </w:r>
      <w:r>
        <w:t xml:space="preserve">prison </w:t>
      </w:r>
      <w:r w:rsidR="008B59BE" w:rsidRPr="00F75D72">
        <w:t xml:space="preserve">sentences </w:t>
      </w:r>
      <w:r>
        <w:t>longer than</w:t>
      </w:r>
      <w:r w:rsidR="008B59BE" w:rsidRPr="00F75D72">
        <w:t xml:space="preserve"> five years </w:t>
      </w:r>
      <w:r>
        <w:t>accounted for</w:t>
      </w:r>
      <w:r w:rsidR="008B59BE" w:rsidRPr="00F75D72">
        <w:t xml:space="preserve"> approximately 11% of the total number of people sentenced</w:t>
      </w:r>
      <w:r>
        <w:t>.</w:t>
      </w:r>
      <w:r w:rsidR="008B59BE" w:rsidRPr="00F75D72">
        <w:t xml:space="preserve"> </w:t>
      </w:r>
      <w:r>
        <w:t>I</w:t>
      </w:r>
      <w:r w:rsidR="008B59BE" w:rsidRPr="00F75D72">
        <w:t>n 2017, 87</w:t>
      </w:r>
      <w:r w:rsidR="00AB648C">
        <w:t>%</w:t>
      </w:r>
      <w:r w:rsidR="008B59BE" w:rsidRPr="00F75D72">
        <w:t xml:space="preserve"> of sentences</w:t>
      </w:r>
      <w:r>
        <w:t xml:space="preserve"> were more than five years</w:t>
      </w:r>
      <w:r w:rsidR="008B59BE" w:rsidRPr="00F75D72">
        <w:t>.</w:t>
      </w:r>
      <w:r w:rsidR="008B59BE" w:rsidRPr="00F75D72">
        <w:rPr>
          <w:rStyle w:val="FootnoteReference"/>
        </w:rPr>
        <w:footnoteReference w:id="464"/>
      </w:r>
    </w:p>
    <w:p w14:paraId="0EB6DD21" w14:textId="4A423EA0" w:rsidR="008B59BE" w:rsidRPr="00F75D72" w:rsidRDefault="008B59BE" w:rsidP="008B59BE">
      <w:pPr>
        <w:spacing w:line="240" w:lineRule="atLeast"/>
        <w:jc w:val="both"/>
        <w:rPr>
          <w:rFonts w:ascii="Calibri" w:hAnsi="Calibri"/>
        </w:rPr>
      </w:pPr>
      <w:r w:rsidRPr="00F75D72">
        <w:rPr>
          <w:rFonts w:ascii="Calibri" w:hAnsi="Calibri"/>
        </w:rPr>
        <w:t xml:space="preserve">Much of the incarcerated population </w:t>
      </w:r>
      <w:r w:rsidR="000D2BEE">
        <w:rPr>
          <w:rFonts w:ascii="Calibri" w:hAnsi="Calibri"/>
        </w:rPr>
        <w:t>is</w:t>
      </w:r>
      <w:r w:rsidR="000D2BEE" w:rsidRPr="00F75D72">
        <w:rPr>
          <w:rFonts w:ascii="Calibri" w:hAnsi="Calibri"/>
        </w:rPr>
        <w:t xml:space="preserve"> </w:t>
      </w:r>
      <w:r w:rsidRPr="00F75D72">
        <w:rPr>
          <w:rFonts w:ascii="Calibri" w:hAnsi="Calibri"/>
        </w:rPr>
        <w:t>sent directly to prisons. Evidence suggest</w:t>
      </w:r>
      <w:r w:rsidR="00781065">
        <w:rPr>
          <w:rFonts w:ascii="Calibri" w:hAnsi="Calibri"/>
        </w:rPr>
        <w:t>s</w:t>
      </w:r>
      <w:r w:rsidRPr="00F75D72">
        <w:rPr>
          <w:rFonts w:ascii="Calibri" w:hAnsi="Calibri"/>
        </w:rPr>
        <w:t xml:space="preserve"> that large numbers of camp detainees have also been transferred to prison, but it is not known if this number is included in the data gathered by </w:t>
      </w:r>
      <w:r w:rsidR="00781065" w:rsidRPr="00436B5C">
        <w:rPr>
          <w:rFonts w:ascii="Calibri" w:hAnsi="Calibri"/>
          <w:i/>
        </w:rPr>
        <w:t>T</w:t>
      </w:r>
      <w:r w:rsidRPr="00436B5C">
        <w:rPr>
          <w:rFonts w:ascii="Calibri" w:hAnsi="Calibri"/>
          <w:i/>
        </w:rPr>
        <w:t xml:space="preserve">he New York </w:t>
      </w:r>
      <w:r w:rsidR="00781065">
        <w:rPr>
          <w:rFonts w:ascii="Calibri" w:hAnsi="Calibri"/>
          <w:i/>
        </w:rPr>
        <w:t>T</w:t>
      </w:r>
      <w:r w:rsidRPr="00436B5C">
        <w:rPr>
          <w:rFonts w:ascii="Calibri" w:hAnsi="Calibri"/>
          <w:i/>
        </w:rPr>
        <w:t>imes</w:t>
      </w:r>
      <w:r w:rsidRPr="00F75D72">
        <w:rPr>
          <w:rFonts w:ascii="Calibri" w:hAnsi="Calibri"/>
        </w:rPr>
        <w:t>. If it is not, the total number may be significantly larger.</w:t>
      </w:r>
      <w:r w:rsidR="00F75D72" w:rsidRPr="00F75D72">
        <w:rPr>
          <w:rFonts w:ascii="Calibri" w:hAnsi="Calibri"/>
        </w:rPr>
        <w:t xml:space="preserve"> </w:t>
      </w:r>
      <w:r w:rsidRPr="00F75D72">
        <w:t xml:space="preserve">Scholars </w:t>
      </w:r>
      <w:proofErr w:type="spellStart"/>
      <w:r w:rsidRPr="00F75D72">
        <w:t>analyzing</w:t>
      </w:r>
      <w:proofErr w:type="spellEnd"/>
      <w:r w:rsidRPr="00F75D72">
        <w:t xml:space="preserve"> testimonies from camp survivors and family members</w:t>
      </w:r>
      <w:r w:rsidR="00781065">
        <w:t>, along with</w:t>
      </w:r>
      <w:r w:rsidRPr="00F75D72">
        <w:t xml:space="preserve"> public court documents, have argued that while the government did begin to dismantle some of the internment camps and release some of the detainees as a result of international pressure, </w:t>
      </w:r>
      <w:r w:rsidRPr="00F75D72">
        <w:rPr>
          <w:rFonts w:ascii="Calibri" w:hAnsi="Calibri"/>
          <w:bCs/>
        </w:rPr>
        <w:t>many detainees had been given long sentences and transferred from camps to prisons.</w:t>
      </w:r>
      <w:r w:rsidRPr="00F75D72">
        <w:rPr>
          <w:rStyle w:val="FootnoteReference"/>
          <w:rFonts w:ascii="Calibri" w:hAnsi="Calibri"/>
          <w:bCs/>
        </w:rPr>
        <w:footnoteReference w:id="465"/>
      </w:r>
      <w:r w:rsidRPr="00F75D72">
        <w:rPr>
          <w:rFonts w:ascii="Calibri" w:hAnsi="Calibri"/>
          <w:bCs/>
        </w:rPr>
        <w:t xml:space="preserve"> J</w:t>
      </w:r>
      <w:r w:rsidRPr="00F75D72">
        <w:t>ournalists have reported that large numbers of people have been transferred from camps to prisons in inner China.</w:t>
      </w:r>
      <w:r w:rsidRPr="00F75D72">
        <w:rPr>
          <w:rStyle w:val="FootnoteReference"/>
        </w:rPr>
        <w:footnoteReference w:id="466"/>
      </w:r>
      <w:r w:rsidRPr="00F75D72">
        <w:rPr>
          <w:rFonts w:cstheme="minorHAnsi"/>
        </w:rPr>
        <w:t xml:space="preserve"> </w:t>
      </w:r>
    </w:p>
    <w:p w14:paraId="184DFFB3" w14:textId="77777777" w:rsidR="008B59BE" w:rsidRPr="00F75D72" w:rsidRDefault="008B59BE" w:rsidP="00EF0F81">
      <w:pPr>
        <w:pStyle w:val="Heading2"/>
      </w:pPr>
      <w:bookmarkStart w:id="161" w:name="_Toc66643166"/>
      <w:r w:rsidRPr="00F75D72">
        <w:rPr>
          <w:rStyle w:val="Heading3Char"/>
        </w:rPr>
        <w:lastRenderedPageBreak/>
        <w:t>8.2.2 Reasons for prison sentences</w:t>
      </w:r>
      <w:bookmarkEnd w:id="161"/>
      <w:r w:rsidRPr="00F75D72">
        <w:t xml:space="preserve"> </w:t>
      </w:r>
    </w:p>
    <w:p w14:paraId="03573F29" w14:textId="2E50CE59" w:rsidR="008B59BE" w:rsidRPr="00F75D72" w:rsidRDefault="008B59BE" w:rsidP="008B59BE">
      <w:pPr>
        <w:spacing w:line="240" w:lineRule="atLeast"/>
        <w:jc w:val="both"/>
        <w:rPr>
          <w:rFonts w:cstheme="minorHAnsi"/>
        </w:rPr>
      </w:pPr>
      <w:r w:rsidRPr="00F75D72">
        <w:rPr>
          <w:rFonts w:cstheme="minorHAnsi"/>
        </w:rPr>
        <w:t>Testimony from survivors suggests that the reason for a detainee’s detention appears to be a significant factor in the decision to release him or her from a camp. Detainees sent to camps for religio</w:t>
      </w:r>
      <w:r w:rsidR="00313C4D">
        <w:rPr>
          <w:rFonts w:cstheme="minorHAnsi"/>
        </w:rPr>
        <w:t>n</w:t>
      </w:r>
      <w:r w:rsidRPr="00F75D72">
        <w:rPr>
          <w:rFonts w:cstheme="minorHAnsi"/>
        </w:rPr>
        <w:t xml:space="preserve">-related </w:t>
      </w:r>
      <w:r w:rsidR="00313C4D">
        <w:rPr>
          <w:rFonts w:cstheme="minorHAnsi"/>
        </w:rPr>
        <w:t>“</w:t>
      </w:r>
      <w:r w:rsidRPr="00F75D72">
        <w:rPr>
          <w:rFonts w:cstheme="minorHAnsi"/>
        </w:rPr>
        <w:t>offenses</w:t>
      </w:r>
      <w:r w:rsidR="00313C4D">
        <w:rPr>
          <w:rFonts w:cstheme="minorHAnsi"/>
        </w:rPr>
        <w:t>”</w:t>
      </w:r>
      <w:r w:rsidRPr="00F75D72">
        <w:rPr>
          <w:rFonts w:cstheme="minorHAnsi"/>
        </w:rPr>
        <w:t xml:space="preserve"> are believed to be much more likely to given prison sentences.</w:t>
      </w:r>
      <w:r w:rsidRPr="00F75D72">
        <w:rPr>
          <w:rStyle w:val="FootnoteReference"/>
          <w:rFonts w:cstheme="minorHAnsi"/>
        </w:rPr>
        <w:footnoteReference w:id="467"/>
      </w:r>
      <w:r w:rsidR="00F75D72" w:rsidRPr="00F75D72">
        <w:rPr>
          <w:rFonts w:cstheme="minorHAnsi"/>
        </w:rPr>
        <w:t xml:space="preserve"> </w:t>
      </w:r>
      <w:r w:rsidRPr="00F75D72">
        <w:rPr>
          <w:rFonts w:cstheme="minorHAnsi"/>
        </w:rPr>
        <w:t xml:space="preserve">Ethnicity also appears to be a factor in whether </w:t>
      </w:r>
      <w:r w:rsidR="00313C4D">
        <w:rPr>
          <w:rFonts w:cstheme="minorHAnsi"/>
        </w:rPr>
        <w:t>a detainee is</w:t>
      </w:r>
      <w:r w:rsidRPr="00F75D72">
        <w:rPr>
          <w:rFonts w:cstheme="minorHAnsi"/>
        </w:rPr>
        <w:t xml:space="preserve"> sent to a camp. Many survivors reported that Uyghurs were much less likely to be released than Kazakhs. Most of the Kazakh survivors said the vast majority of the people released from their camps were Kazakh, not Uyghur,</w:t>
      </w:r>
      <w:r w:rsidRPr="00F75D72">
        <w:rPr>
          <w:rStyle w:val="FootnoteReference"/>
          <w:rFonts w:cstheme="minorHAnsi"/>
        </w:rPr>
        <w:footnoteReference w:id="468"/>
      </w:r>
      <w:r w:rsidRPr="00F75D72">
        <w:rPr>
          <w:rFonts w:cstheme="minorHAnsi"/>
        </w:rPr>
        <w:t xml:space="preserve"> even though Uyghurs made up the overwhelming majority of the camp populations. [Pseudonym P1] told Amnesty that nearly all the Kazakh people were released from his camp</w:t>
      </w:r>
      <w:r w:rsidR="00313C4D">
        <w:rPr>
          <w:rFonts w:cstheme="minorHAnsi"/>
        </w:rPr>
        <w:t>:</w:t>
      </w:r>
      <w:r w:rsidRPr="00F75D72">
        <w:rPr>
          <w:rFonts w:cstheme="minorHAnsi"/>
        </w:rPr>
        <w:t xml:space="preserve"> “I was one of the last [Kazakhs] in the camp because [I was in the camp for a reason related to religion].”</w:t>
      </w:r>
      <w:r w:rsidRPr="00F75D72">
        <w:rPr>
          <w:rStyle w:val="FootnoteReference"/>
          <w:rFonts w:cstheme="minorHAnsi"/>
        </w:rPr>
        <w:footnoteReference w:id="469"/>
      </w:r>
    </w:p>
    <w:p w14:paraId="451EC629" w14:textId="45889B2B" w:rsidR="008B59BE" w:rsidRPr="00B143E6" w:rsidRDefault="00313C4D" w:rsidP="00B143E6">
      <w:pPr>
        <w:jc w:val="both"/>
        <w:textAlignment w:val="baseline"/>
        <w:rPr>
          <w:rFonts w:ascii="Calibri" w:eastAsia="Times New Roman" w:hAnsi="Calibri" w:cs="Calibri"/>
          <w:lang w:eastAsia="en-GB"/>
        </w:rPr>
      </w:pPr>
      <w:r>
        <w:rPr>
          <w:rFonts w:ascii="Calibri" w:eastAsia="Times New Roman" w:hAnsi="Calibri" w:cs="Calibri"/>
          <w:lang w:eastAsia="en-GB"/>
        </w:rPr>
        <w:t>A</w:t>
      </w:r>
      <w:r w:rsidR="008B59BE" w:rsidRPr="00F75D72">
        <w:rPr>
          <w:rFonts w:ascii="Calibri" w:eastAsia="Times New Roman" w:hAnsi="Calibri" w:cs="Calibri"/>
          <w:lang w:eastAsia="en-GB"/>
        </w:rPr>
        <w:t>n analysis of the </w:t>
      </w:r>
      <w:commentRangeStart w:id="162"/>
      <w:r w:rsidR="008B59BE" w:rsidRPr="00F75D72">
        <w:rPr>
          <w:rFonts w:ascii="Calibri" w:eastAsia="Times New Roman" w:hAnsi="Calibri" w:cs="Calibri"/>
          <w:bdr w:val="none" w:sz="0" w:space="0" w:color="auto" w:frame="1"/>
          <w:lang w:eastAsia="en-GB"/>
        </w:rPr>
        <w:t xml:space="preserve">Xinjiang Victims Database </w:t>
      </w:r>
      <w:commentRangeEnd w:id="162"/>
      <w:r w:rsidR="00436B5C">
        <w:rPr>
          <w:rStyle w:val="CommentReference"/>
        </w:rPr>
        <w:commentReference w:id="162"/>
      </w:r>
      <w:r w:rsidR="008B59BE" w:rsidRPr="00F75D72">
        <w:rPr>
          <w:rFonts w:ascii="Calibri" w:eastAsia="Times New Roman" w:hAnsi="Calibri" w:cs="Calibri"/>
          <w:bdr w:val="none" w:sz="0" w:space="0" w:color="auto" w:frame="1"/>
          <w:lang w:eastAsia="en-GB"/>
        </w:rPr>
        <w:t>comparing those</w:t>
      </w:r>
      <w:r w:rsidR="008B59BE" w:rsidRPr="00F75D72">
        <w:rPr>
          <w:rFonts w:ascii="Calibri" w:eastAsia="Times New Roman" w:hAnsi="Calibri" w:cs="Calibri"/>
          <w:lang w:eastAsia="en-GB"/>
        </w:rPr>
        <w:t xml:space="preserve"> who reportedly received prison sentences with those who were released from the camps </w:t>
      </w:r>
      <w:r>
        <w:rPr>
          <w:rFonts w:ascii="Calibri" w:eastAsia="Times New Roman" w:hAnsi="Calibri" w:cs="Calibri"/>
          <w:lang w:eastAsia="en-GB"/>
        </w:rPr>
        <w:t xml:space="preserve">reveals </w:t>
      </w:r>
      <w:r w:rsidR="008B59BE" w:rsidRPr="00F75D72">
        <w:rPr>
          <w:rFonts w:ascii="Calibri" w:eastAsia="Times New Roman" w:hAnsi="Calibri" w:cs="Calibri"/>
          <w:lang w:eastAsia="en-GB"/>
        </w:rPr>
        <w:t>three trends</w:t>
      </w:r>
      <w:r w:rsidR="008B59BE" w:rsidRPr="00F75D72">
        <w:rPr>
          <w:rStyle w:val="FootnoteReference"/>
          <w:rFonts w:ascii="Calibri" w:eastAsia="Times New Roman" w:hAnsi="Calibri" w:cs="Calibri"/>
          <w:lang w:eastAsia="en-GB"/>
        </w:rPr>
        <w:footnoteReference w:id="470"/>
      </w:r>
      <w:r>
        <w:rPr>
          <w:rFonts w:ascii="Calibri" w:eastAsia="Times New Roman" w:hAnsi="Calibri" w:cs="Calibri"/>
          <w:lang w:eastAsia="en-GB"/>
        </w:rPr>
        <w:t>:</w:t>
      </w:r>
      <w:r w:rsidR="008B59BE" w:rsidRPr="00F75D72">
        <w:rPr>
          <w:rFonts w:ascii="Calibri" w:eastAsia="Times New Roman" w:hAnsi="Calibri" w:cs="Calibri"/>
          <w:lang w:eastAsia="en-GB"/>
        </w:rPr>
        <w:t xml:space="preserve"> </w:t>
      </w:r>
      <w:r w:rsidR="00B143E6">
        <w:rPr>
          <w:rFonts w:ascii="Calibri" w:eastAsia="Times New Roman" w:hAnsi="Calibri" w:cs="Calibri"/>
          <w:lang w:eastAsia="en-GB"/>
        </w:rPr>
        <w:t xml:space="preserve">(1) </w:t>
      </w:r>
      <w:r w:rsidRPr="00B143E6">
        <w:rPr>
          <w:rFonts w:ascii="Calibri" w:eastAsia="Times New Roman" w:hAnsi="Calibri" w:cs="Calibri"/>
          <w:lang w:eastAsia="en-GB"/>
        </w:rPr>
        <w:t>M</w:t>
      </w:r>
      <w:r w:rsidR="008B59BE" w:rsidRPr="00B143E6">
        <w:rPr>
          <w:rFonts w:ascii="Calibri" w:eastAsia="Times New Roman" w:hAnsi="Calibri" w:cs="Calibri"/>
          <w:lang w:eastAsia="en-GB"/>
        </w:rPr>
        <w:t>en seem to be overrepresente</w:t>
      </w:r>
      <w:r w:rsidR="00B143E6">
        <w:rPr>
          <w:rFonts w:ascii="Calibri" w:eastAsia="Times New Roman" w:hAnsi="Calibri" w:cs="Calibri"/>
          <w:lang w:eastAsia="en-GB"/>
        </w:rPr>
        <w:t xml:space="preserve">d among those who are sentenced; (2) </w:t>
      </w:r>
      <w:r w:rsidR="008B59BE" w:rsidRPr="00B143E6">
        <w:rPr>
          <w:rFonts w:ascii="Calibri" w:eastAsia="Times New Roman" w:hAnsi="Calibri" w:cs="Calibri"/>
          <w:lang w:eastAsia="en-GB"/>
        </w:rPr>
        <w:t xml:space="preserve"> </w:t>
      </w:r>
      <w:r w:rsidRPr="00B143E6">
        <w:rPr>
          <w:rFonts w:ascii="Calibri" w:eastAsia="Times New Roman" w:hAnsi="Calibri" w:cs="Calibri"/>
          <w:lang w:eastAsia="en-GB"/>
        </w:rPr>
        <w:t>T</w:t>
      </w:r>
      <w:r w:rsidR="008B59BE" w:rsidRPr="00B143E6">
        <w:rPr>
          <w:rFonts w:ascii="Calibri" w:eastAsia="Times New Roman" w:hAnsi="Calibri" w:cs="Calibri"/>
          <w:lang w:eastAsia="en-GB"/>
        </w:rPr>
        <w:t>hose who are initially sent to the camps for religious reasons appear to be more likely to be sentenced to prison than released. Second-hand testimonies of internees being sentenced to lengthy prison terms for having studied religion abroad or having been in contact with foreigners have</w:t>
      </w:r>
      <w:r w:rsidR="00B143E6">
        <w:rPr>
          <w:rFonts w:ascii="Calibri" w:eastAsia="Times New Roman" w:hAnsi="Calibri" w:cs="Calibri"/>
          <w:lang w:eastAsia="en-GB"/>
        </w:rPr>
        <w:t xml:space="preserve"> also been reported in the news;</w:t>
      </w:r>
      <w:r w:rsidR="008B59BE" w:rsidRPr="00F75D72">
        <w:rPr>
          <w:rStyle w:val="FootnoteReference"/>
          <w:rFonts w:ascii="Calibri" w:eastAsia="Times New Roman" w:hAnsi="Calibri" w:cs="Calibri"/>
          <w:lang w:eastAsia="en-GB"/>
        </w:rPr>
        <w:footnoteReference w:id="471"/>
      </w:r>
      <w:r w:rsidR="008B59BE" w:rsidRPr="00B143E6">
        <w:rPr>
          <w:rFonts w:ascii="Calibri" w:eastAsia="Times New Roman" w:hAnsi="Calibri" w:cs="Calibri"/>
          <w:lang w:eastAsia="en-GB"/>
        </w:rPr>
        <w:t xml:space="preserve"> </w:t>
      </w:r>
      <w:r w:rsidR="00B143E6">
        <w:rPr>
          <w:rFonts w:ascii="Calibri" w:eastAsia="Times New Roman" w:hAnsi="Calibri" w:cs="Calibri"/>
          <w:lang w:eastAsia="en-GB"/>
        </w:rPr>
        <w:t>and (3) y</w:t>
      </w:r>
      <w:r w:rsidR="008B59BE" w:rsidRPr="00B143E6">
        <w:rPr>
          <w:rFonts w:ascii="Calibri" w:eastAsia="Times New Roman" w:hAnsi="Calibri" w:cs="Calibri"/>
          <w:lang w:eastAsia="en-GB"/>
        </w:rPr>
        <w:t xml:space="preserve">ounger people </w:t>
      </w:r>
      <w:r w:rsidRPr="00B143E6">
        <w:rPr>
          <w:rFonts w:ascii="Calibri" w:eastAsia="Times New Roman" w:hAnsi="Calibri" w:cs="Calibri"/>
          <w:lang w:eastAsia="en-GB"/>
        </w:rPr>
        <w:t xml:space="preserve">(age 18–35) </w:t>
      </w:r>
      <w:r w:rsidR="008B59BE" w:rsidRPr="00B143E6">
        <w:rPr>
          <w:rFonts w:ascii="Calibri" w:eastAsia="Times New Roman" w:hAnsi="Calibri" w:cs="Calibri"/>
          <w:lang w:eastAsia="en-GB"/>
        </w:rPr>
        <w:t xml:space="preserve">seem to be represented slightly more among those who are sentenced to prison. </w:t>
      </w:r>
    </w:p>
    <w:p w14:paraId="48A4EA8F" w14:textId="3EA8C8CC" w:rsidR="008B59BE" w:rsidRPr="00F75D72" w:rsidRDefault="008B59BE" w:rsidP="00EF0F81">
      <w:pPr>
        <w:pStyle w:val="Heading2"/>
      </w:pPr>
      <w:bookmarkStart w:id="163" w:name="_Toc66643167"/>
      <w:r w:rsidRPr="00F75D72">
        <w:t>8.2.3 Survivors</w:t>
      </w:r>
      <w:r w:rsidR="00313C4D">
        <w:t>’</w:t>
      </w:r>
      <w:r w:rsidRPr="00F75D72">
        <w:t xml:space="preserve"> experiences of the prison sentencing process</w:t>
      </w:r>
      <w:bookmarkEnd w:id="163"/>
      <w:r w:rsidRPr="00F75D72">
        <w:t xml:space="preserve"> </w:t>
      </w:r>
    </w:p>
    <w:p w14:paraId="79C75DB7" w14:textId="01977A12" w:rsidR="008B59BE" w:rsidRPr="00F75D72" w:rsidRDefault="008B59BE" w:rsidP="008B59BE">
      <w:pPr>
        <w:spacing w:line="240" w:lineRule="atLeast"/>
        <w:jc w:val="both"/>
        <w:rPr>
          <w:rFonts w:cstheme="minorHAnsi"/>
        </w:rPr>
      </w:pPr>
      <w:r w:rsidRPr="00F75D72">
        <w:rPr>
          <w:rFonts w:cstheme="minorHAnsi"/>
        </w:rPr>
        <w:t xml:space="preserve">Like the release process to which it is tied (see section </w:t>
      </w:r>
      <w:r w:rsidRPr="00436B5C">
        <w:rPr>
          <w:rFonts w:cstheme="minorHAnsi"/>
          <w:highlight w:val="yellow"/>
        </w:rPr>
        <w:t>8.1</w:t>
      </w:r>
      <w:r w:rsidRPr="00F75D72">
        <w:rPr>
          <w:rFonts w:cstheme="minorHAnsi"/>
        </w:rPr>
        <w:t xml:space="preserve"> above), the process through which prison sentences are determined is not well understood. It is also unclear whether the release process and the sentencing process are connected.</w:t>
      </w:r>
    </w:p>
    <w:p w14:paraId="706339A7" w14:textId="15BF56F8" w:rsidR="008B59BE" w:rsidRPr="00F75D72" w:rsidRDefault="008B59BE" w:rsidP="008B59BE">
      <w:pPr>
        <w:spacing w:line="240" w:lineRule="atLeast"/>
        <w:jc w:val="both"/>
        <w:rPr>
          <w:rFonts w:cstheme="minorHAnsi"/>
        </w:rPr>
      </w:pPr>
      <w:r w:rsidRPr="00F75D72">
        <w:rPr>
          <w:rFonts w:cstheme="minorHAnsi"/>
        </w:rPr>
        <w:t xml:space="preserve">At some point during their detention, many camp detainees receive a verdict that lists their </w:t>
      </w:r>
      <w:r w:rsidR="003F7F90">
        <w:rPr>
          <w:rFonts w:cstheme="minorHAnsi"/>
        </w:rPr>
        <w:t>“</w:t>
      </w:r>
      <w:r w:rsidRPr="00F75D72">
        <w:rPr>
          <w:rFonts w:cstheme="minorHAnsi"/>
        </w:rPr>
        <w:t>crimes</w:t>
      </w:r>
      <w:r w:rsidR="003F7F90">
        <w:rPr>
          <w:rFonts w:cstheme="minorHAnsi"/>
        </w:rPr>
        <w:t>”</w:t>
      </w:r>
      <w:r w:rsidRPr="00F75D72">
        <w:rPr>
          <w:rFonts w:cstheme="minorHAnsi"/>
        </w:rPr>
        <w:t xml:space="preserve"> and often includes a sentence. Several survivors said the verdicts were given at </w:t>
      </w:r>
      <w:r w:rsidR="003F7F90">
        <w:rPr>
          <w:rFonts w:cstheme="minorHAnsi"/>
        </w:rPr>
        <w:t xml:space="preserve">the </w:t>
      </w:r>
      <w:r w:rsidRPr="00F75D72">
        <w:rPr>
          <w:rFonts w:cstheme="minorHAnsi"/>
        </w:rPr>
        <w:t xml:space="preserve">end of a process referred to as a trial. However, the process appears to be extra-legal </w:t>
      </w:r>
      <w:r w:rsidR="003F7F90">
        <w:rPr>
          <w:rFonts w:cstheme="minorHAnsi"/>
        </w:rPr>
        <w:t>–</w:t>
      </w:r>
      <w:r w:rsidRPr="00F75D72">
        <w:rPr>
          <w:rFonts w:cstheme="minorHAnsi"/>
        </w:rPr>
        <w:t xml:space="preserve"> no survivors interviewed by Amnesty experienced anything that resembled a fair legal or even administrative process. The</w:t>
      </w:r>
      <w:r w:rsidR="003F7F90">
        <w:rPr>
          <w:rFonts w:cstheme="minorHAnsi"/>
        </w:rPr>
        <w:t>y had</w:t>
      </w:r>
      <w:r w:rsidRPr="00F75D72">
        <w:rPr>
          <w:rFonts w:cstheme="minorHAnsi"/>
        </w:rPr>
        <w:t xml:space="preserve"> no opportunity to defend themselves, examine the evidence, or consult a lawyer. Some survivors did</w:t>
      </w:r>
      <w:r w:rsidR="003F7F90">
        <w:rPr>
          <w:rFonts w:cstheme="minorHAnsi"/>
        </w:rPr>
        <w:t xml:space="preserve"> not</w:t>
      </w:r>
      <w:r w:rsidRPr="00F75D72">
        <w:rPr>
          <w:rFonts w:cstheme="minorHAnsi"/>
        </w:rPr>
        <w:t xml:space="preserve"> recall any real process before they received a verdict and said their verdicts and the verdicts of their classmate were just read out in class.</w:t>
      </w:r>
      <w:r w:rsidRPr="00F75D72">
        <w:rPr>
          <w:rStyle w:val="FootnoteReference"/>
          <w:rFonts w:cstheme="minorHAnsi"/>
        </w:rPr>
        <w:footnoteReference w:id="472"/>
      </w:r>
      <w:r w:rsidR="00F75D72" w:rsidRPr="00F75D72">
        <w:rPr>
          <w:rFonts w:cstheme="minorHAnsi"/>
        </w:rPr>
        <w:t xml:space="preserve"> </w:t>
      </w:r>
    </w:p>
    <w:p w14:paraId="29A7A565" w14:textId="4602D0A2" w:rsidR="008B59BE" w:rsidRPr="00F75D72" w:rsidRDefault="008B59BE" w:rsidP="008B59BE">
      <w:pPr>
        <w:spacing w:line="240" w:lineRule="atLeast"/>
        <w:jc w:val="both"/>
        <w:rPr>
          <w:rFonts w:cstheme="minorHAnsi"/>
        </w:rPr>
      </w:pPr>
      <w:r w:rsidRPr="00F75D72">
        <w:rPr>
          <w:rFonts w:cstheme="minorHAnsi"/>
        </w:rPr>
        <w:t>Amnesty International interviewed XX survivors who said that while they were detained one or more of the people in their class received prison sentences</w:t>
      </w:r>
      <w:r w:rsidR="00196FA0">
        <w:rPr>
          <w:rFonts w:cstheme="minorHAnsi"/>
        </w:rPr>
        <w:t>,</w:t>
      </w:r>
      <w:r w:rsidRPr="00F75D72">
        <w:rPr>
          <w:rStyle w:val="FootnoteReference"/>
          <w:rFonts w:cstheme="minorHAnsi"/>
        </w:rPr>
        <w:footnoteReference w:id="473"/>
      </w:r>
      <w:r w:rsidR="00F75D72" w:rsidRPr="00F75D72">
        <w:rPr>
          <w:rFonts w:cstheme="minorHAnsi"/>
        </w:rPr>
        <w:t xml:space="preserve"> </w:t>
      </w:r>
      <w:r w:rsidR="00196FA0">
        <w:rPr>
          <w:rFonts w:cstheme="minorHAnsi"/>
        </w:rPr>
        <w:t>i</w:t>
      </w:r>
      <w:r w:rsidRPr="00F75D72">
        <w:rPr>
          <w:rFonts w:cstheme="minorHAnsi"/>
        </w:rPr>
        <w:t>nclud</w:t>
      </w:r>
      <w:r w:rsidR="00196FA0">
        <w:rPr>
          <w:rFonts w:cstheme="minorHAnsi"/>
        </w:rPr>
        <w:t>ing</w:t>
      </w:r>
      <w:r w:rsidRPr="00F75D72">
        <w:rPr>
          <w:rFonts w:cstheme="minorHAnsi"/>
        </w:rPr>
        <w:t xml:space="preserve"> several </w:t>
      </w:r>
      <w:r w:rsidR="00196FA0">
        <w:rPr>
          <w:rFonts w:cstheme="minorHAnsi"/>
        </w:rPr>
        <w:t>sentences of</w:t>
      </w:r>
      <w:r w:rsidRPr="00F75D72">
        <w:rPr>
          <w:rFonts w:cstheme="minorHAnsi"/>
        </w:rPr>
        <w:t xml:space="preserve"> </w:t>
      </w:r>
      <w:r w:rsidR="0001679F">
        <w:rPr>
          <w:rFonts w:cstheme="minorHAnsi"/>
        </w:rPr>
        <w:t>20</w:t>
      </w:r>
      <w:r w:rsidR="0001679F" w:rsidRPr="00F75D72">
        <w:rPr>
          <w:rFonts w:cstheme="minorHAnsi"/>
        </w:rPr>
        <w:t xml:space="preserve"> </w:t>
      </w:r>
      <w:r w:rsidRPr="00F75D72">
        <w:rPr>
          <w:rFonts w:cstheme="minorHAnsi"/>
        </w:rPr>
        <w:t>years.</w:t>
      </w:r>
      <w:r w:rsidRPr="00F75D72">
        <w:rPr>
          <w:rStyle w:val="FootnoteReference"/>
          <w:rFonts w:cstheme="minorHAnsi"/>
        </w:rPr>
        <w:footnoteReference w:id="474"/>
      </w:r>
      <w:r w:rsidRPr="00F75D72">
        <w:rPr>
          <w:rFonts w:cstheme="minorHAnsi"/>
        </w:rPr>
        <w:t xml:space="preserve"> [Pseudonym T1] told Amnesty International he was taken to a </w:t>
      </w:r>
      <w:r w:rsidR="00196FA0">
        <w:rPr>
          <w:rFonts w:cstheme="minorHAnsi"/>
        </w:rPr>
        <w:t>“</w:t>
      </w:r>
      <w:r w:rsidRPr="00F75D72">
        <w:rPr>
          <w:rFonts w:cstheme="minorHAnsi"/>
        </w:rPr>
        <w:t>court</w:t>
      </w:r>
      <w:r w:rsidR="00196FA0">
        <w:rPr>
          <w:rFonts w:cstheme="minorHAnsi"/>
        </w:rPr>
        <w:t>”</w:t>
      </w:r>
      <w:r w:rsidRPr="00F75D72">
        <w:rPr>
          <w:rFonts w:cstheme="minorHAnsi"/>
        </w:rPr>
        <w:t xml:space="preserve">, which involved him answering questions similar to those he had answered during previous interrogations. He was not given a sentence but many of his cellmates who were sent through the court were. </w:t>
      </w:r>
    </w:p>
    <w:p w14:paraId="1F80D28F" w14:textId="6F403CDD" w:rsidR="008B59BE" w:rsidRPr="00436B5C" w:rsidRDefault="008B59BE" w:rsidP="008B59BE">
      <w:pPr>
        <w:spacing w:line="240" w:lineRule="atLeast"/>
        <w:jc w:val="both"/>
        <w:rPr>
          <w:rFonts w:cstheme="minorHAnsi"/>
          <w:b/>
        </w:rPr>
      </w:pPr>
      <w:r w:rsidRPr="00436B5C">
        <w:rPr>
          <w:rFonts w:cstheme="minorHAnsi"/>
          <w:b/>
        </w:rPr>
        <w:t>“A month or so</w:t>
      </w:r>
      <w:r w:rsidRPr="00436B5C">
        <w:rPr>
          <w:rStyle w:val="FootnoteReference"/>
          <w:rFonts w:cstheme="minorHAnsi"/>
          <w:b/>
        </w:rPr>
        <w:footnoteReference w:id="475"/>
      </w:r>
      <w:r w:rsidRPr="00436B5C">
        <w:rPr>
          <w:rFonts w:cstheme="minorHAnsi"/>
          <w:b/>
        </w:rPr>
        <w:t xml:space="preserve"> before I was released, people were taken to ‘courtrooms</w:t>
      </w:r>
      <w:r w:rsidR="00196FA0" w:rsidRPr="00436B5C">
        <w:rPr>
          <w:rFonts w:cstheme="minorHAnsi"/>
          <w:b/>
        </w:rPr>
        <w:t>’</w:t>
      </w:r>
      <w:r w:rsidRPr="00436B5C">
        <w:rPr>
          <w:rFonts w:cstheme="minorHAnsi"/>
          <w:b/>
        </w:rPr>
        <w:t xml:space="preserve"> and given sentences… [</w:t>
      </w:r>
      <w:r w:rsidR="00196FA0" w:rsidRPr="00436B5C">
        <w:rPr>
          <w:rFonts w:cstheme="minorHAnsi"/>
          <w:b/>
        </w:rPr>
        <w:t xml:space="preserve">when </w:t>
      </w:r>
      <w:r w:rsidRPr="00436B5C">
        <w:rPr>
          <w:rFonts w:cstheme="minorHAnsi"/>
          <w:b/>
        </w:rPr>
        <w:t xml:space="preserve">I was taken to the courtroom] they just asked me what I had done… I said I had been to Kazakhstan… [The woman presiding over the process] said you need more time here. She didn’t give me a sentence… If I’m not mistaken she was a Uyghur. She had a list of questions... I was good at answering… it was just the two of us, talking in Uyghur… She already had documents about me in </w:t>
      </w:r>
      <w:r w:rsidRPr="00436B5C">
        <w:rPr>
          <w:rFonts w:cstheme="minorHAnsi"/>
          <w:b/>
        </w:rPr>
        <w:lastRenderedPageBreak/>
        <w:t>front of her…</w:t>
      </w:r>
      <w:r w:rsidR="00F75D72" w:rsidRPr="00436B5C">
        <w:rPr>
          <w:rFonts w:cstheme="minorHAnsi"/>
          <w:b/>
        </w:rPr>
        <w:t xml:space="preserve"> </w:t>
      </w:r>
      <w:r w:rsidRPr="00436B5C">
        <w:rPr>
          <w:rFonts w:cstheme="minorHAnsi"/>
          <w:b/>
        </w:rPr>
        <w:t>Everyone [in my cell] went to court. Some came back [to the cell] and said they got prison terms. Some were the same as me [and were not given any sentence]</w:t>
      </w:r>
      <w:r w:rsidR="00436B5C">
        <w:rPr>
          <w:rFonts w:cstheme="minorHAnsi"/>
          <w:b/>
        </w:rPr>
        <w:t xml:space="preserve"> </w:t>
      </w:r>
      <w:r w:rsidRPr="00436B5C">
        <w:rPr>
          <w:rFonts w:cstheme="minorHAnsi"/>
          <w:b/>
        </w:rPr>
        <w:t>… Some of those who did [get sentenced] were then [moved out of the cell]</w:t>
      </w:r>
      <w:r w:rsidR="00196FA0" w:rsidRPr="00436B5C">
        <w:rPr>
          <w:rFonts w:cstheme="minorHAnsi"/>
          <w:b/>
        </w:rPr>
        <w:t>.</w:t>
      </w:r>
      <w:r w:rsidRPr="00436B5C">
        <w:rPr>
          <w:rFonts w:cstheme="minorHAnsi"/>
          <w:b/>
        </w:rPr>
        <w:t>”</w:t>
      </w:r>
      <w:r w:rsidRPr="00436B5C">
        <w:rPr>
          <w:rStyle w:val="FootnoteReference"/>
          <w:rFonts w:cstheme="minorHAnsi"/>
          <w:b/>
        </w:rPr>
        <w:footnoteReference w:id="476"/>
      </w:r>
    </w:p>
    <w:p w14:paraId="2C1A7AA3" w14:textId="5C304E18" w:rsidR="008B59BE" w:rsidRPr="00F75D72" w:rsidRDefault="008B59BE" w:rsidP="008B59BE">
      <w:pPr>
        <w:spacing w:line="240" w:lineRule="atLeast"/>
        <w:jc w:val="both"/>
        <w:rPr>
          <w:rFonts w:cstheme="minorHAnsi"/>
        </w:rPr>
      </w:pPr>
      <w:r w:rsidRPr="00F75D72">
        <w:rPr>
          <w:rFonts w:cstheme="minorHAnsi"/>
        </w:rPr>
        <w:t xml:space="preserve">[Pseudonym E1], who was one of the few survivors who was temporarily placed in the strict management category and given a yellow badge said that approximately a year into his time in the camp, several of his cellmates were taken to </w:t>
      </w:r>
      <w:r w:rsidR="00196FA0">
        <w:rPr>
          <w:rFonts w:cstheme="minorHAnsi"/>
        </w:rPr>
        <w:t>“</w:t>
      </w:r>
      <w:r w:rsidRPr="00F75D72">
        <w:rPr>
          <w:rFonts w:cstheme="minorHAnsi"/>
        </w:rPr>
        <w:t>court</w:t>
      </w:r>
      <w:r w:rsidR="00196FA0">
        <w:rPr>
          <w:rFonts w:cstheme="minorHAnsi"/>
        </w:rPr>
        <w:t>”</w:t>
      </w:r>
      <w:r w:rsidRPr="00F75D72">
        <w:rPr>
          <w:rFonts w:cstheme="minorHAnsi"/>
        </w:rPr>
        <w:t xml:space="preserve"> and given sentences. “They took people to court.</w:t>
      </w:r>
      <w:r w:rsidR="00F75D72" w:rsidRPr="00F75D72">
        <w:rPr>
          <w:rFonts w:cstheme="minorHAnsi"/>
        </w:rPr>
        <w:t xml:space="preserve"> </w:t>
      </w:r>
      <w:r w:rsidRPr="00F75D72">
        <w:rPr>
          <w:rFonts w:cstheme="minorHAnsi"/>
        </w:rPr>
        <w:t>A few days later [those people] get verdicts. The staff in charge [o</w:t>
      </w:r>
      <w:r w:rsidR="00196FA0">
        <w:rPr>
          <w:rFonts w:cstheme="minorHAnsi"/>
        </w:rPr>
        <w:t>f</w:t>
      </w:r>
      <w:r w:rsidRPr="00F75D72">
        <w:rPr>
          <w:rFonts w:cstheme="minorHAnsi"/>
        </w:rPr>
        <w:t xml:space="preserve"> our cell] comes to cell and reads the verdict. We can hear it read,” he said. [Pseudonym E1] provided </w:t>
      </w:r>
      <w:r w:rsidR="00196FA0">
        <w:rPr>
          <w:rFonts w:cstheme="minorHAnsi"/>
        </w:rPr>
        <w:t>A</w:t>
      </w:r>
      <w:r w:rsidRPr="00F75D72">
        <w:rPr>
          <w:rFonts w:cstheme="minorHAnsi"/>
        </w:rPr>
        <w:t xml:space="preserve">mnesty with the full names of two of his cellmates who were sentences, and said that one was given </w:t>
      </w:r>
      <w:r w:rsidR="00196FA0">
        <w:rPr>
          <w:rFonts w:cstheme="minorHAnsi"/>
        </w:rPr>
        <w:t>15</w:t>
      </w:r>
      <w:r w:rsidR="00196FA0" w:rsidRPr="00F75D72">
        <w:rPr>
          <w:rFonts w:cstheme="minorHAnsi"/>
        </w:rPr>
        <w:t xml:space="preserve"> </w:t>
      </w:r>
      <w:r w:rsidRPr="00F75D72">
        <w:rPr>
          <w:rFonts w:cstheme="minorHAnsi"/>
        </w:rPr>
        <w:t>years for gathering with other</w:t>
      </w:r>
      <w:r w:rsidR="00196FA0">
        <w:rPr>
          <w:rFonts w:cstheme="minorHAnsi"/>
        </w:rPr>
        <w:t>s</w:t>
      </w:r>
      <w:r w:rsidRPr="00F75D72">
        <w:rPr>
          <w:rFonts w:cstheme="minorHAnsi"/>
        </w:rPr>
        <w:t xml:space="preserve"> and reading a book about religion and the another was five </w:t>
      </w:r>
      <w:r w:rsidR="00436B5C">
        <w:rPr>
          <w:rFonts w:cstheme="minorHAnsi"/>
        </w:rPr>
        <w:t xml:space="preserve">to </w:t>
      </w:r>
      <w:r w:rsidRPr="00F75D72">
        <w:rPr>
          <w:rFonts w:cstheme="minorHAnsi"/>
        </w:rPr>
        <w:t>seven years and six months years for insulting the police and country leaders.</w:t>
      </w:r>
      <w:r w:rsidRPr="00F75D72">
        <w:rPr>
          <w:rStyle w:val="FootnoteReference"/>
          <w:rFonts w:cstheme="minorHAnsi"/>
        </w:rPr>
        <w:footnoteReference w:id="477"/>
      </w:r>
    </w:p>
    <w:p w14:paraId="0EDF8C05" w14:textId="1AE83616" w:rsidR="008B59BE" w:rsidRPr="00F75D72" w:rsidRDefault="008B59BE" w:rsidP="008B59BE">
      <w:pPr>
        <w:spacing w:line="240" w:lineRule="atLeast"/>
        <w:jc w:val="both"/>
        <w:rPr>
          <w:rFonts w:cstheme="minorHAnsi"/>
        </w:rPr>
      </w:pPr>
      <w:r w:rsidRPr="00F75D72">
        <w:rPr>
          <w:rFonts w:cstheme="minorHAnsi"/>
        </w:rPr>
        <w:t>[Pseudonym X9], who spent nearly a year and a half in different camps, told Amnesty International he was in a class of 50, which was approximately half Uyghur and half Kazakhs and Dungans. He said that all the Uyghurs, five Dungans, and two Kazakhs were given sentences. “They would read verdicts in class… [one man received] ‘three years for going to halal restaurant’… [another man received] ‘seven years for you having camping equipment or boxing [equipment], because then you were involved in terrorism,” he said.</w:t>
      </w:r>
      <w:r w:rsidRPr="00F75D72">
        <w:rPr>
          <w:rStyle w:val="FootnoteReference"/>
          <w:rFonts w:cstheme="minorHAnsi"/>
        </w:rPr>
        <w:footnoteReference w:id="478"/>
      </w:r>
      <w:r w:rsidRPr="00F75D72">
        <w:rPr>
          <w:rFonts w:cstheme="minorHAnsi"/>
        </w:rPr>
        <w:t xml:space="preserve"> </w:t>
      </w:r>
    </w:p>
    <w:p w14:paraId="310B5643" w14:textId="1EECBFBB" w:rsidR="008B59BE" w:rsidRPr="00F75D72" w:rsidRDefault="008B59BE" w:rsidP="008B59BE">
      <w:pPr>
        <w:spacing w:line="240" w:lineRule="atLeast"/>
        <w:jc w:val="both"/>
        <w:rPr>
          <w:rFonts w:cstheme="minorHAnsi"/>
        </w:rPr>
      </w:pPr>
      <w:r w:rsidRPr="00F75D72">
        <w:rPr>
          <w:rFonts w:cstheme="minorHAnsi"/>
        </w:rPr>
        <w:t xml:space="preserve">Not everyone who receives a guilty verdict is sent to prison. It appears that some sentences are expected to be served in the camp. Two survivors told Amnesty </w:t>
      </w:r>
      <w:r w:rsidR="00196FA0">
        <w:rPr>
          <w:rFonts w:cstheme="minorHAnsi"/>
        </w:rPr>
        <w:t xml:space="preserve">International </w:t>
      </w:r>
      <w:r w:rsidRPr="00F75D72">
        <w:rPr>
          <w:rFonts w:cstheme="minorHAnsi"/>
        </w:rPr>
        <w:t xml:space="preserve">that people with verdicts under </w:t>
      </w:r>
      <w:r w:rsidR="00196FA0">
        <w:rPr>
          <w:rFonts w:cstheme="minorHAnsi"/>
        </w:rPr>
        <w:t>10</w:t>
      </w:r>
      <w:r w:rsidR="00196FA0" w:rsidRPr="00F75D72">
        <w:rPr>
          <w:rFonts w:cstheme="minorHAnsi"/>
        </w:rPr>
        <w:t xml:space="preserve"> </w:t>
      </w:r>
      <w:r w:rsidRPr="00F75D72">
        <w:rPr>
          <w:rFonts w:cstheme="minorHAnsi"/>
        </w:rPr>
        <w:t xml:space="preserve">years served </w:t>
      </w:r>
      <w:r w:rsidR="00196FA0">
        <w:rPr>
          <w:rFonts w:cstheme="minorHAnsi"/>
        </w:rPr>
        <w:t xml:space="preserve">them </w:t>
      </w:r>
      <w:r w:rsidRPr="00F75D72">
        <w:rPr>
          <w:rFonts w:cstheme="minorHAnsi"/>
        </w:rPr>
        <w:t xml:space="preserve">in the camp, and that people with verdicts over </w:t>
      </w:r>
      <w:r w:rsidR="00196FA0">
        <w:rPr>
          <w:rFonts w:cstheme="minorHAnsi"/>
        </w:rPr>
        <w:t>10</w:t>
      </w:r>
      <w:r w:rsidR="00196FA0" w:rsidRPr="00F75D72">
        <w:rPr>
          <w:rFonts w:cstheme="minorHAnsi"/>
        </w:rPr>
        <w:t xml:space="preserve"> </w:t>
      </w:r>
      <w:r w:rsidRPr="00F75D72">
        <w:rPr>
          <w:rFonts w:cstheme="minorHAnsi"/>
        </w:rPr>
        <w:t>years were sent to prison.</w:t>
      </w:r>
      <w:r w:rsidRPr="00F75D72">
        <w:rPr>
          <w:rStyle w:val="FootnoteReference"/>
          <w:rFonts w:cstheme="minorHAnsi"/>
        </w:rPr>
        <w:footnoteReference w:id="479"/>
      </w:r>
      <w:r w:rsidRPr="00F75D72">
        <w:rPr>
          <w:rFonts w:cstheme="minorHAnsi"/>
        </w:rPr>
        <w:t xml:space="preserve"> This </w:t>
      </w:r>
      <w:r w:rsidR="00196FA0" w:rsidRPr="00F75D72">
        <w:rPr>
          <w:rFonts w:cstheme="minorHAnsi"/>
        </w:rPr>
        <w:t xml:space="preserve">largely </w:t>
      </w:r>
      <w:r w:rsidRPr="00F75D72">
        <w:rPr>
          <w:rFonts w:cstheme="minorHAnsi"/>
        </w:rPr>
        <w:t>corresponds to accounts reported by journalists.</w:t>
      </w:r>
      <w:r w:rsidRPr="00F75D72">
        <w:rPr>
          <w:rStyle w:val="FootnoteReference"/>
          <w:rFonts w:cstheme="minorHAnsi"/>
        </w:rPr>
        <w:footnoteReference w:id="480"/>
      </w:r>
      <w:r w:rsidRPr="00F75D72">
        <w:rPr>
          <w:rFonts w:cstheme="minorHAnsi"/>
        </w:rPr>
        <w:t xml:space="preserve"> It is also plausible that some verdicts are initially provided as scare tactics or that they </w:t>
      </w:r>
      <w:r w:rsidR="00196FA0">
        <w:rPr>
          <w:rFonts w:cstheme="minorHAnsi"/>
        </w:rPr>
        <w:t>could</w:t>
      </w:r>
      <w:r w:rsidR="00196FA0" w:rsidRPr="00F75D72">
        <w:rPr>
          <w:rFonts w:cstheme="minorHAnsi"/>
        </w:rPr>
        <w:t xml:space="preserve"> </w:t>
      </w:r>
      <w:r w:rsidRPr="00F75D72">
        <w:rPr>
          <w:rFonts w:cstheme="minorHAnsi"/>
        </w:rPr>
        <w:t>be altered with good behaviour.</w:t>
      </w:r>
      <w:r w:rsidRPr="00F75D72">
        <w:rPr>
          <w:rStyle w:val="FootnoteReference"/>
          <w:rFonts w:cstheme="minorHAnsi"/>
        </w:rPr>
        <w:t xml:space="preserve"> </w:t>
      </w:r>
      <w:r w:rsidRPr="00F75D72">
        <w:rPr>
          <w:rFonts w:cstheme="minorHAnsi"/>
        </w:rPr>
        <w:t xml:space="preserve">All survivors Amnesty </w:t>
      </w:r>
      <w:r w:rsidR="00196FA0">
        <w:rPr>
          <w:rFonts w:cstheme="minorHAnsi"/>
        </w:rPr>
        <w:t xml:space="preserve">interviewed </w:t>
      </w:r>
      <w:r w:rsidRPr="00F75D72">
        <w:rPr>
          <w:rFonts w:cstheme="minorHAnsi"/>
        </w:rPr>
        <w:t>were initially given guilty verdicts, and a few were given prison sentences; however, those sentences were rescinded and none of the survivors</w:t>
      </w:r>
      <w:r w:rsidR="00196FA0">
        <w:rPr>
          <w:rFonts w:cstheme="minorHAnsi"/>
        </w:rPr>
        <w:t xml:space="preserve"> Amnesty</w:t>
      </w:r>
      <w:r w:rsidRPr="00F75D72">
        <w:rPr>
          <w:rFonts w:cstheme="minorHAnsi"/>
        </w:rPr>
        <w:t xml:space="preserve"> interviewed was sent to prison.</w:t>
      </w:r>
      <w:r w:rsidRPr="00F75D72">
        <w:rPr>
          <w:rStyle w:val="FootnoteReference"/>
          <w:rFonts w:cstheme="minorHAnsi"/>
        </w:rPr>
        <w:footnoteReference w:id="481"/>
      </w:r>
      <w:r w:rsidRPr="00F75D72">
        <w:rPr>
          <w:rFonts w:cstheme="minorHAnsi"/>
        </w:rPr>
        <w:t xml:space="preserve"> </w:t>
      </w:r>
    </w:p>
    <w:p w14:paraId="1AF915E5" w14:textId="667D4834" w:rsidR="008B59BE" w:rsidRPr="00F75D72" w:rsidRDefault="008B59BE" w:rsidP="008B59BE">
      <w:pPr>
        <w:spacing w:line="240" w:lineRule="atLeast"/>
        <w:jc w:val="both"/>
        <w:rPr>
          <w:rFonts w:cstheme="minorHAnsi"/>
        </w:rPr>
      </w:pPr>
      <w:r w:rsidRPr="00F75D72">
        <w:rPr>
          <w:rFonts w:cstheme="minorHAnsi"/>
        </w:rPr>
        <w:t>[Pseudonym D1] told Amnesty that people who received sentences of 10 years or more were sent directly to prison, and that three men from his class – two Uyghurs and one Kazakh</w:t>
      </w:r>
      <w:r w:rsidR="00196FA0">
        <w:rPr>
          <w:rFonts w:cstheme="minorHAnsi"/>
        </w:rPr>
        <w:t xml:space="preserve"> –</w:t>
      </w:r>
      <w:r w:rsidRPr="00F75D72">
        <w:rPr>
          <w:rFonts w:cstheme="minorHAnsi"/>
        </w:rPr>
        <w:t xml:space="preserve"> were sent to prison. He said he was told this secretly by staff in the camp. “Those verdicts over </w:t>
      </w:r>
      <w:r w:rsidR="00196FA0">
        <w:rPr>
          <w:rFonts w:cstheme="minorHAnsi"/>
        </w:rPr>
        <w:t>10</w:t>
      </w:r>
      <w:r w:rsidR="00196FA0" w:rsidRPr="00F75D72">
        <w:rPr>
          <w:rFonts w:cstheme="minorHAnsi"/>
        </w:rPr>
        <w:t xml:space="preserve"> </w:t>
      </w:r>
      <w:r w:rsidRPr="00F75D72">
        <w:rPr>
          <w:rFonts w:cstheme="minorHAnsi"/>
        </w:rPr>
        <w:t xml:space="preserve">years are directly sent to prison, family gets verdict. Those teachers in camp, they talk secretly to us [and tell us that people </w:t>
      </w:r>
      <w:r w:rsidR="00196FA0">
        <w:rPr>
          <w:rFonts w:cstheme="minorHAnsi"/>
        </w:rPr>
        <w:t>were</w:t>
      </w:r>
      <w:r w:rsidR="00196FA0" w:rsidRPr="00F75D72">
        <w:rPr>
          <w:rFonts w:cstheme="minorHAnsi"/>
        </w:rPr>
        <w:t xml:space="preserve"> </w:t>
      </w:r>
      <w:r w:rsidRPr="00F75D72">
        <w:rPr>
          <w:rFonts w:cstheme="minorHAnsi"/>
        </w:rPr>
        <w:t>sent to prison],” he said.</w:t>
      </w:r>
      <w:r w:rsidRPr="00F75D72">
        <w:rPr>
          <w:rStyle w:val="FootnoteReference"/>
          <w:rFonts w:cstheme="minorHAnsi"/>
        </w:rPr>
        <w:footnoteReference w:id="482"/>
      </w:r>
    </w:p>
    <w:p w14:paraId="60C9A597" w14:textId="7154F159" w:rsidR="008B59BE" w:rsidRPr="00F75D72" w:rsidRDefault="008B59BE" w:rsidP="008B59BE">
      <w:pPr>
        <w:spacing w:line="240" w:lineRule="atLeast"/>
        <w:jc w:val="both"/>
        <w:rPr>
          <w:rFonts w:cstheme="minorHAnsi"/>
        </w:rPr>
      </w:pPr>
      <w:r w:rsidRPr="00F75D72">
        <w:rPr>
          <w:rFonts w:cstheme="minorHAnsi"/>
        </w:rPr>
        <w:t>[Pseudonym M2]</w:t>
      </w:r>
      <w:r w:rsidR="00196FA0">
        <w:rPr>
          <w:rFonts w:cstheme="minorHAnsi"/>
        </w:rPr>
        <w:t>,</w:t>
      </w:r>
      <w:r w:rsidRPr="00F75D72">
        <w:rPr>
          <w:rFonts w:cstheme="minorHAnsi"/>
        </w:rPr>
        <w:t xml:space="preserve"> who was in the camp for refusing to work for the government, told Amnesty International that </w:t>
      </w:r>
      <w:r w:rsidR="00196FA0">
        <w:rPr>
          <w:rFonts w:cstheme="minorHAnsi"/>
        </w:rPr>
        <w:t>officials</w:t>
      </w:r>
      <w:r w:rsidR="00196FA0" w:rsidRPr="00F75D72">
        <w:rPr>
          <w:rFonts w:cstheme="minorHAnsi"/>
        </w:rPr>
        <w:t xml:space="preserve"> </w:t>
      </w:r>
      <w:r w:rsidRPr="00F75D72">
        <w:rPr>
          <w:rFonts w:cstheme="minorHAnsi"/>
        </w:rPr>
        <w:t xml:space="preserve">started giving verdicts to people in her class several months after she arrived in the camp. “[Mine said] that I deserve </w:t>
      </w:r>
      <w:r w:rsidR="00196FA0">
        <w:rPr>
          <w:rFonts w:cstheme="minorHAnsi"/>
        </w:rPr>
        <w:t xml:space="preserve">five to </w:t>
      </w:r>
      <w:r w:rsidRPr="00F75D72">
        <w:rPr>
          <w:rFonts w:cstheme="minorHAnsi"/>
        </w:rPr>
        <w:t xml:space="preserve">10 years, but that the government is merciful so I don’t need to go to prison… they said that my sin was going to a country that was on the sensitive country list and </w:t>
      </w:r>
      <w:commentRangeStart w:id="164"/>
      <w:r w:rsidRPr="00F75D72">
        <w:rPr>
          <w:rFonts w:cstheme="minorHAnsi"/>
        </w:rPr>
        <w:t xml:space="preserve">not cooperating with </w:t>
      </w:r>
      <w:r w:rsidR="00864003">
        <w:rPr>
          <w:rFonts w:cstheme="minorHAnsi"/>
        </w:rPr>
        <w:t xml:space="preserve">the </w:t>
      </w:r>
      <w:r w:rsidRPr="00F75D72">
        <w:rPr>
          <w:rFonts w:cstheme="minorHAnsi"/>
        </w:rPr>
        <w:t>neighbourhood committee</w:t>
      </w:r>
      <w:commentRangeEnd w:id="164"/>
      <w:r w:rsidRPr="00F75D72">
        <w:rPr>
          <w:rStyle w:val="CommentReference"/>
          <w:rFonts w:cstheme="minorHAnsi"/>
        </w:rPr>
        <w:commentReference w:id="164"/>
      </w:r>
      <w:r w:rsidRPr="00F75D72">
        <w:rPr>
          <w:rFonts w:cstheme="minorHAnsi"/>
        </w:rPr>
        <w:t>.”</w:t>
      </w:r>
      <w:r w:rsidRPr="00F75D72">
        <w:rPr>
          <w:rStyle w:val="FootnoteReference"/>
          <w:rFonts w:cstheme="minorHAnsi"/>
        </w:rPr>
        <w:footnoteReference w:id="483"/>
      </w:r>
      <w:r w:rsidRPr="00F75D72">
        <w:rPr>
          <w:rFonts w:cstheme="minorHAnsi"/>
        </w:rPr>
        <w:t xml:space="preserve"> [Pseudonym M2] was subsequently released after an appeal from family members abroad.</w:t>
      </w:r>
    </w:p>
    <w:p w14:paraId="32E282EC" w14:textId="7132EE9F" w:rsidR="008B59BE" w:rsidRPr="00F75D72" w:rsidRDefault="008B59BE" w:rsidP="008B59BE">
      <w:pPr>
        <w:spacing w:line="240" w:lineRule="atLeast"/>
        <w:jc w:val="both"/>
        <w:rPr>
          <w:rFonts w:cstheme="minorHAnsi"/>
        </w:rPr>
      </w:pPr>
      <w:r w:rsidRPr="00F75D72">
        <w:rPr>
          <w:rFonts w:cstheme="minorHAnsi"/>
        </w:rPr>
        <w:t>[Pseudonym], who was sent to a camp because of his involvement with his local mosque, told Amnesty that one day while in class people were called one</w:t>
      </w:r>
      <w:r w:rsidR="00EE3CE6">
        <w:rPr>
          <w:rFonts w:cstheme="minorHAnsi"/>
        </w:rPr>
        <w:t xml:space="preserve"> </w:t>
      </w:r>
      <w:r w:rsidRPr="00F75D72">
        <w:rPr>
          <w:rFonts w:cstheme="minorHAnsi"/>
        </w:rPr>
        <w:t>by</w:t>
      </w:r>
      <w:r w:rsidR="00EE3CE6">
        <w:rPr>
          <w:rFonts w:cstheme="minorHAnsi"/>
        </w:rPr>
        <w:t xml:space="preserve"> </w:t>
      </w:r>
      <w:r w:rsidRPr="00F75D72">
        <w:rPr>
          <w:rFonts w:cstheme="minorHAnsi"/>
        </w:rPr>
        <w:t>one to another room and told what their verdict was</w:t>
      </w:r>
      <w:r w:rsidR="00EE3CE6">
        <w:rPr>
          <w:rFonts w:cstheme="minorHAnsi"/>
        </w:rPr>
        <w:t>:</w:t>
      </w:r>
      <w:r w:rsidRPr="00F75D72">
        <w:rPr>
          <w:rFonts w:cstheme="minorHAnsi"/>
        </w:rPr>
        <w:t xml:space="preserve"> </w:t>
      </w:r>
    </w:p>
    <w:p w14:paraId="36C5753F" w14:textId="510614A2" w:rsidR="008B59BE" w:rsidRPr="00436B5C" w:rsidRDefault="008B59BE" w:rsidP="008B59BE">
      <w:pPr>
        <w:spacing w:line="240" w:lineRule="atLeast"/>
        <w:jc w:val="both"/>
        <w:rPr>
          <w:rFonts w:cstheme="minorHAnsi"/>
        </w:rPr>
      </w:pPr>
      <w:r w:rsidRPr="00436B5C">
        <w:rPr>
          <w:rFonts w:cstheme="minorHAnsi"/>
        </w:rPr>
        <w:lastRenderedPageBreak/>
        <w:t>“People who were religious got [between] two</w:t>
      </w:r>
      <w:r w:rsidR="00EE3CE6">
        <w:rPr>
          <w:rFonts w:cstheme="minorHAnsi"/>
        </w:rPr>
        <w:t>-</w:t>
      </w:r>
      <w:r w:rsidRPr="00436B5C">
        <w:rPr>
          <w:rFonts w:cstheme="minorHAnsi"/>
        </w:rPr>
        <w:t xml:space="preserve"> and </w:t>
      </w:r>
      <w:r w:rsidR="00EE3CE6">
        <w:rPr>
          <w:rFonts w:cstheme="minorHAnsi"/>
        </w:rPr>
        <w:t>10</w:t>
      </w:r>
      <w:r w:rsidRPr="00436B5C">
        <w:rPr>
          <w:rFonts w:cstheme="minorHAnsi"/>
        </w:rPr>
        <w:t>-year prison terms. The person who was an imam in a mosque in my village was given a seven-year sentence [his name is</w:t>
      </w:r>
      <w:proofErr w:type="gramStart"/>
      <w:r w:rsidRPr="00436B5C">
        <w:rPr>
          <w:rFonts w:cstheme="minorHAnsi"/>
        </w:rPr>
        <w:t>…]...</w:t>
      </w:r>
      <w:proofErr w:type="gramEnd"/>
      <w:r w:rsidRPr="00436B5C">
        <w:rPr>
          <w:rFonts w:cstheme="minorHAnsi"/>
        </w:rPr>
        <w:t xml:space="preserve"> he told me about the sentence. We were in the same room… Initially I was given </w:t>
      </w:r>
      <w:r w:rsidR="00EE3CE6">
        <w:rPr>
          <w:rFonts w:cstheme="minorHAnsi"/>
        </w:rPr>
        <w:t>three to five</w:t>
      </w:r>
      <w:r w:rsidRPr="00436B5C">
        <w:rPr>
          <w:rFonts w:cstheme="minorHAnsi"/>
        </w:rPr>
        <w:t xml:space="preserve"> years but then they forgave me and I wasn’t given a prison term… They didn’t explain why. Maybe because [a relative] did an appeal for [my release] from Kazakhstan.”</w:t>
      </w:r>
      <w:r w:rsidRPr="00436B5C">
        <w:rPr>
          <w:rStyle w:val="FootnoteReference"/>
          <w:rFonts w:cstheme="minorHAnsi"/>
        </w:rPr>
        <w:t xml:space="preserve"> </w:t>
      </w:r>
    </w:p>
    <w:p w14:paraId="502FBFBD" w14:textId="6DA50A8D" w:rsidR="008B59BE" w:rsidRPr="00F75D72" w:rsidRDefault="008B59BE" w:rsidP="008B59BE">
      <w:pPr>
        <w:spacing w:line="240" w:lineRule="atLeast"/>
        <w:jc w:val="both"/>
        <w:rPr>
          <w:rStyle w:val="Heading2Char"/>
          <w:rFonts w:asciiTheme="minorHAnsi" w:eastAsiaTheme="minorHAnsi" w:hAnsiTheme="minorHAnsi" w:cstheme="minorBidi"/>
          <w:color w:val="auto"/>
          <w:sz w:val="22"/>
          <w:szCs w:val="22"/>
        </w:rPr>
      </w:pPr>
      <w:r w:rsidRPr="00F75D72">
        <w:rPr>
          <w:rFonts w:cstheme="minorHAnsi"/>
        </w:rPr>
        <w:t>The accounts of the release process given to Amnesty are consistent with accounts other survivors have provided to journalists.</w:t>
      </w:r>
      <w:r w:rsidRPr="00F75D72">
        <w:rPr>
          <w:rStyle w:val="FootnoteReference"/>
          <w:rFonts w:cstheme="minorHAnsi"/>
        </w:rPr>
        <w:footnoteReference w:id="484"/>
      </w:r>
      <w:r w:rsidRPr="00F75D72">
        <w:rPr>
          <w:rFonts w:cstheme="minorHAnsi"/>
        </w:rPr>
        <w:t xml:space="preserve"> </w:t>
      </w:r>
      <w:r w:rsidRPr="00F75D72">
        <w:rPr>
          <w:rFonts w:ascii="Calibri" w:eastAsia="Times New Roman" w:hAnsi="Calibri" w:cs="Times New Roman"/>
          <w:color w:val="000000"/>
          <w:shd w:val="clear" w:color="auto" w:fill="FFFFFF"/>
          <w:lang w:eastAsia="it-IT"/>
        </w:rPr>
        <w:t>Testimonies given to journalists refer to “open court trials”, which can lead people to be transferred from the camps to prison.</w:t>
      </w:r>
      <w:r w:rsidRPr="00F75D72">
        <w:rPr>
          <w:rStyle w:val="FootnoteReference"/>
          <w:rFonts w:ascii="Calibri" w:eastAsia="Times New Roman" w:hAnsi="Calibri" w:cs="Times New Roman"/>
          <w:color w:val="000000"/>
          <w:shd w:val="clear" w:color="auto" w:fill="FFFFFF"/>
          <w:lang w:eastAsia="it-IT"/>
        </w:rPr>
        <w:footnoteReference w:id="485"/>
      </w:r>
      <w:r w:rsidRPr="00F75D72">
        <w:rPr>
          <w:rFonts w:ascii="Calibri" w:eastAsia="Times New Roman" w:hAnsi="Calibri" w:cs="Times New Roman"/>
          <w:color w:val="000000"/>
          <w:shd w:val="clear" w:color="auto" w:fill="FFFFFF"/>
          <w:lang w:eastAsia="it-IT"/>
        </w:rPr>
        <w:t xml:space="preserve"> As part of this process, detainees are handed a list of infractions from which they retroactively choose a crime for which they were detained in the camps. The list allegedly includes more than 70 acts, including trave</w:t>
      </w:r>
      <w:r w:rsidR="00EE3CE6">
        <w:rPr>
          <w:rFonts w:ascii="Calibri" w:eastAsia="Times New Roman" w:hAnsi="Calibri" w:cs="Times New Roman"/>
          <w:color w:val="000000"/>
          <w:shd w:val="clear" w:color="auto" w:fill="FFFFFF"/>
          <w:lang w:eastAsia="it-IT"/>
        </w:rPr>
        <w:t>l</w:t>
      </w:r>
      <w:r w:rsidRPr="00F75D72">
        <w:rPr>
          <w:rFonts w:ascii="Calibri" w:eastAsia="Times New Roman" w:hAnsi="Calibri" w:cs="Times New Roman"/>
          <w:color w:val="000000"/>
          <w:shd w:val="clear" w:color="auto" w:fill="FFFFFF"/>
          <w:lang w:eastAsia="it-IT"/>
        </w:rPr>
        <w:t xml:space="preserve">ling or contacting people abroad, and religious acts, such as praying or wearing a headscarf. Some have pointed to the fact that this list could be based on brochures circulated in Xinjiang in 2014 setting out extreme religious activities and </w:t>
      </w:r>
      <w:r w:rsidR="00EE3CE6">
        <w:rPr>
          <w:rFonts w:ascii="Calibri" w:eastAsia="Times New Roman" w:hAnsi="Calibri" w:cs="Times New Roman"/>
          <w:color w:val="000000"/>
          <w:shd w:val="clear" w:color="auto" w:fill="FFFFFF"/>
          <w:lang w:eastAsia="it-IT"/>
        </w:rPr>
        <w:t>describing</w:t>
      </w:r>
      <w:r w:rsidR="00EE3CE6" w:rsidRPr="00F75D72">
        <w:rPr>
          <w:rFonts w:ascii="Calibri" w:eastAsia="Times New Roman" w:hAnsi="Calibri" w:cs="Times New Roman"/>
          <w:color w:val="000000"/>
          <w:shd w:val="clear" w:color="auto" w:fill="FFFFFF"/>
          <w:lang w:eastAsia="it-IT"/>
        </w:rPr>
        <w:t xml:space="preserve"> </w:t>
      </w:r>
      <w:r w:rsidRPr="00F75D72">
        <w:rPr>
          <w:rFonts w:ascii="Calibri" w:eastAsia="Times New Roman" w:hAnsi="Calibri" w:cs="Times New Roman"/>
          <w:color w:val="000000"/>
          <w:shd w:val="clear" w:color="auto" w:fill="FFFFFF"/>
          <w:lang w:eastAsia="it-IT"/>
        </w:rPr>
        <w:t>signs to look for and inform the police about.</w:t>
      </w:r>
      <w:r w:rsidRPr="00F75D72">
        <w:rPr>
          <w:rStyle w:val="FootnoteReference"/>
          <w:rFonts w:ascii="Calibri" w:eastAsia="Times New Roman" w:hAnsi="Calibri" w:cs="Times New Roman"/>
          <w:color w:val="000000"/>
          <w:shd w:val="clear" w:color="auto" w:fill="FFFFFF"/>
          <w:lang w:eastAsia="it-IT"/>
        </w:rPr>
        <w:footnoteReference w:id="486"/>
      </w:r>
      <w:r w:rsidRPr="00F75D72">
        <w:rPr>
          <w:rFonts w:ascii="Calibri" w:eastAsia="Times New Roman" w:hAnsi="Calibri" w:cs="Times New Roman"/>
          <w:color w:val="000000"/>
          <w:shd w:val="clear" w:color="auto" w:fill="FFFFFF"/>
          <w:lang w:eastAsia="it-IT"/>
        </w:rPr>
        <w:t xml:space="preserve"> Internees who refuse to choose a crime from this list are reportedly threatened with indefinite detention and forced to confess.</w:t>
      </w:r>
      <w:r w:rsidRPr="00F75D72">
        <w:rPr>
          <w:rStyle w:val="FootnoteReference"/>
          <w:rFonts w:ascii="Calibri" w:eastAsia="Times New Roman" w:hAnsi="Calibri" w:cs="Times New Roman"/>
          <w:color w:val="000000"/>
          <w:shd w:val="clear" w:color="auto" w:fill="FFFFFF"/>
          <w:lang w:eastAsia="it-IT"/>
        </w:rPr>
        <w:footnoteReference w:id="487"/>
      </w:r>
      <w:r w:rsidRPr="00F75D72">
        <w:rPr>
          <w:rFonts w:ascii="Calibri" w:eastAsia="Times New Roman" w:hAnsi="Calibri" w:cs="Times New Roman"/>
          <w:color w:val="000000"/>
          <w:shd w:val="clear" w:color="auto" w:fill="FFFFFF"/>
          <w:lang w:eastAsia="it-IT"/>
        </w:rPr>
        <w:t xml:space="preserve"> </w:t>
      </w:r>
    </w:p>
    <w:p w14:paraId="52DB84EF" w14:textId="24598608" w:rsidR="008B59BE" w:rsidRPr="00F75D72" w:rsidRDefault="008B59BE" w:rsidP="008B59BE">
      <w:pPr>
        <w:pStyle w:val="Heading2"/>
        <w:spacing w:line="240" w:lineRule="atLeast"/>
      </w:pPr>
      <w:bookmarkStart w:id="165" w:name="_Toc66643168"/>
      <w:r w:rsidRPr="00F75D72">
        <w:rPr>
          <w:rStyle w:val="Heading2Char"/>
        </w:rPr>
        <w:t>8.3 ‘Camp to labour</w:t>
      </w:r>
      <w:bookmarkEnd w:id="153"/>
      <w:r w:rsidRPr="00F75D72">
        <w:rPr>
          <w:rStyle w:val="Heading2Char"/>
        </w:rPr>
        <w:t>’</w:t>
      </w:r>
      <w:bookmarkEnd w:id="165"/>
    </w:p>
    <w:p w14:paraId="4A87A568" w14:textId="5F48AFA2" w:rsidR="008B59BE" w:rsidRPr="00F75D72" w:rsidRDefault="008B59BE" w:rsidP="008B59BE">
      <w:pPr>
        <w:spacing w:after="120" w:line="240" w:lineRule="atLeast"/>
        <w:jc w:val="both"/>
        <w:rPr>
          <w:rFonts w:cstheme="minorHAnsi"/>
        </w:rPr>
      </w:pPr>
      <w:r w:rsidRPr="00F75D72">
        <w:rPr>
          <w:rFonts w:cstheme="minorHAnsi"/>
        </w:rPr>
        <w:t>Many detainees are sent from internment camps to situation</w:t>
      </w:r>
      <w:r w:rsidR="003104E0">
        <w:rPr>
          <w:rFonts w:cstheme="minorHAnsi"/>
        </w:rPr>
        <w:t>s</w:t>
      </w:r>
      <w:r w:rsidRPr="00F75D72">
        <w:rPr>
          <w:rFonts w:cstheme="minorHAnsi"/>
        </w:rPr>
        <w:t xml:space="preserve"> of forced labour or </w:t>
      </w:r>
      <w:r w:rsidR="003104E0">
        <w:rPr>
          <w:rFonts w:cstheme="minorHAnsi"/>
        </w:rPr>
        <w:t xml:space="preserve">are </w:t>
      </w:r>
      <w:r w:rsidRPr="00F75D72">
        <w:rPr>
          <w:rFonts w:cstheme="minorHAnsi"/>
        </w:rPr>
        <w:t xml:space="preserve">forced </w:t>
      </w:r>
      <w:r w:rsidR="003104E0">
        <w:rPr>
          <w:rFonts w:cstheme="minorHAnsi"/>
        </w:rPr>
        <w:t>to work</w:t>
      </w:r>
      <w:commentRangeStart w:id="166"/>
      <w:r w:rsidRPr="00F75D72">
        <w:rPr>
          <w:rFonts w:cstheme="minorHAnsi"/>
        </w:rPr>
        <w:t xml:space="preserve"> inside internment camps</w:t>
      </w:r>
      <w:commentRangeEnd w:id="166"/>
      <w:r w:rsidRPr="00F75D72">
        <w:rPr>
          <w:rStyle w:val="CommentReference"/>
        </w:rPr>
        <w:commentReference w:id="166"/>
      </w:r>
      <w:r w:rsidRPr="00F75D72">
        <w:rPr>
          <w:rFonts w:cstheme="minorHAnsi"/>
        </w:rPr>
        <w:t>.</w:t>
      </w:r>
      <w:r w:rsidR="00F75D72" w:rsidRPr="00F75D72">
        <w:rPr>
          <w:rFonts w:cstheme="minorHAnsi"/>
        </w:rPr>
        <w:t xml:space="preserve"> </w:t>
      </w:r>
      <w:commentRangeStart w:id="167"/>
      <w:r w:rsidRPr="00F75D72">
        <w:rPr>
          <w:rFonts w:cstheme="minorHAnsi"/>
        </w:rPr>
        <w:t xml:space="preserve">According to the Telegram, after completing their </w:t>
      </w:r>
      <w:r w:rsidR="003104E0">
        <w:rPr>
          <w:rFonts w:cstheme="minorHAnsi"/>
        </w:rPr>
        <w:t>“</w:t>
      </w:r>
      <w:r w:rsidRPr="00F75D72">
        <w:rPr>
          <w:rFonts w:cstheme="minorHAnsi"/>
        </w:rPr>
        <w:t>training</w:t>
      </w:r>
      <w:r w:rsidR="003104E0">
        <w:rPr>
          <w:rFonts w:cstheme="minorHAnsi"/>
        </w:rPr>
        <w:t>”</w:t>
      </w:r>
      <w:r w:rsidRPr="00F75D72">
        <w:rPr>
          <w:rFonts w:cstheme="minorHAnsi"/>
        </w:rPr>
        <w:t xml:space="preserve"> in the camp, detainees “</w:t>
      </w:r>
      <w:r w:rsidRPr="00F75D72">
        <w:t>will be sent to vocational skills improvement class</w:t>
      </w:r>
      <w:r w:rsidR="003104E0">
        <w:t>es</w:t>
      </w:r>
      <w:r w:rsidRPr="00F75D72">
        <w:t xml:space="preserve"> for intensive skills training for a school term of </w:t>
      </w:r>
      <w:r w:rsidR="003104E0">
        <w:t>three</w:t>
      </w:r>
      <w:r w:rsidRPr="00F75D72">
        <w:t xml:space="preserve"> to </w:t>
      </w:r>
      <w:r w:rsidR="003104E0">
        <w:t>six</w:t>
      </w:r>
      <w:r w:rsidRPr="00F75D72">
        <w:t xml:space="preserve"> months”. Local governments are responsible for designing and implementing the training in </w:t>
      </w:r>
      <w:r w:rsidR="003104E0">
        <w:t xml:space="preserve">a </w:t>
      </w:r>
      <w:r w:rsidRPr="00F75D72">
        <w:t xml:space="preserve">manner that ensures detainees secure jobs shortly after leaving the camp in roles that take into account their </w:t>
      </w:r>
      <w:r w:rsidR="003104E0">
        <w:t>“</w:t>
      </w:r>
      <w:r w:rsidRPr="00F75D72">
        <w:t>employment aspirations and the needs of society</w:t>
      </w:r>
      <w:r w:rsidR="003104E0">
        <w:t>”</w:t>
      </w:r>
      <w:r w:rsidRPr="00F75D72">
        <w:t>.</w:t>
      </w:r>
      <w:r w:rsidRPr="00F75D72">
        <w:rPr>
          <w:rStyle w:val="FootnoteReference"/>
        </w:rPr>
        <w:footnoteReference w:id="488"/>
      </w:r>
      <w:commentRangeEnd w:id="167"/>
      <w:r w:rsidRPr="00F75D72">
        <w:rPr>
          <w:rStyle w:val="CommentReference"/>
        </w:rPr>
        <w:commentReference w:id="167"/>
      </w:r>
    </w:p>
    <w:p w14:paraId="50E165CA" w14:textId="51D63214" w:rsidR="008B59BE" w:rsidRPr="00F75D72" w:rsidRDefault="008B59BE" w:rsidP="008B59BE">
      <w:pPr>
        <w:spacing w:after="120" w:line="240" w:lineRule="atLeast"/>
        <w:jc w:val="both"/>
        <w:rPr>
          <w:rFonts w:cstheme="minorHAnsi"/>
        </w:rPr>
      </w:pPr>
      <w:r w:rsidRPr="00F75D72">
        <w:rPr>
          <w:rFonts w:cstheme="minorHAnsi"/>
        </w:rPr>
        <w:t xml:space="preserve">Despite </w:t>
      </w:r>
      <w:r w:rsidR="003104E0">
        <w:rPr>
          <w:rFonts w:cstheme="minorHAnsi"/>
        </w:rPr>
        <w:t xml:space="preserve">this </w:t>
      </w:r>
      <w:r w:rsidRPr="00F75D72">
        <w:rPr>
          <w:rFonts w:cstheme="minorHAnsi"/>
        </w:rPr>
        <w:t>being described as a voluntary skills training and job placement program</w:t>
      </w:r>
      <w:r w:rsidR="00C5713B">
        <w:rPr>
          <w:rFonts w:cstheme="minorHAnsi"/>
        </w:rPr>
        <w:t>me</w:t>
      </w:r>
      <w:r w:rsidRPr="00F75D72">
        <w:rPr>
          <w:rFonts w:cstheme="minorHAnsi"/>
        </w:rPr>
        <w:t>, detainees are, in fact, forcibly transferred from</w:t>
      </w:r>
      <w:r w:rsidR="00F75D72" w:rsidRPr="00F75D72">
        <w:rPr>
          <w:rFonts w:cstheme="minorHAnsi"/>
        </w:rPr>
        <w:t xml:space="preserve"> </w:t>
      </w:r>
      <w:r w:rsidRPr="00F75D72">
        <w:rPr>
          <w:rFonts w:cstheme="minorHAnsi"/>
        </w:rPr>
        <w:t xml:space="preserve">internment camps to situations of forced labour, including to factories in Xinjiang – inside and outside of camps </w:t>
      </w:r>
      <w:r w:rsidR="003104E0">
        <w:rPr>
          <w:rFonts w:cstheme="minorHAnsi"/>
        </w:rPr>
        <w:t>–</w:t>
      </w:r>
      <w:r w:rsidRPr="00F75D72">
        <w:rPr>
          <w:rFonts w:cstheme="minorHAnsi"/>
        </w:rPr>
        <w:t xml:space="preserve"> and in other parts of the country.</w:t>
      </w:r>
      <w:r w:rsidRPr="00F75D72">
        <w:rPr>
          <w:rStyle w:val="FootnoteReference"/>
          <w:rFonts w:cstheme="minorHAnsi"/>
        </w:rPr>
        <w:footnoteReference w:id="489"/>
      </w:r>
      <w:r w:rsidRPr="00F75D72">
        <w:rPr>
          <w:rStyle w:val="FootnoteReference"/>
          <w:rFonts w:cstheme="minorHAnsi"/>
        </w:rPr>
        <w:footnoteReference w:id="490"/>
      </w:r>
      <w:r w:rsidRPr="00F75D72">
        <w:rPr>
          <w:rStyle w:val="FootnoteReference"/>
          <w:rFonts w:cstheme="minorHAnsi"/>
        </w:rPr>
        <w:footnoteReference w:id="491"/>
      </w:r>
      <w:r w:rsidRPr="00F75D72">
        <w:rPr>
          <w:rFonts w:cstheme="minorHAnsi"/>
        </w:rPr>
        <w:t xml:space="preserve"> Journalists and scholars have reported that the factories are ethnically</w:t>
      </w:r>
      <w:r w:rsidR="003104E0">
        <w:rPr>
          <w:rFonts w:cstheme="minorHAnsi"/>
        </w:rPr>
        <w:t xml:space="preserve"> </w:t>
      </w:r>
      <w:r w:rsidRPr="00F75D72">
        <w:rPr>
          <w:rFonts w:cstheme="minorHAnsi"/>
        </w:rPr>
        <w:t>segregated and the work is very low paid.</w:t>
      </w:r>
      <w:r w:rsidRPr="00F75D72">
        <w:rPr>
          <w:rStyle w:val="FootnoteReference"/>
          <w:rFonts w:cstheme="minorHAnsi"/>
        </w:rPr>
        <w:footnoteReference w:id="492"/>
      </w:r>
      <w:r w:rsidRPr="00F75D72">
        <w:rPr>
          <w:rFonts w:cstheme="minorHAnsi"/>
        </w:rPr>
        <w:t xml:space="preserve"> Scholars have also argued that this is part of a larger effort to transform rural labourers into factory workers, thereby further undermining their cultural identity.</w:t>
      </w:r>
      <w:r w:rsidRPr="00F75D72">
        <w:rPr>
          <w:rStyle w:val="FootnoteReference"/>
          <w:rFonts w:cstheme="minorHAnsi"/>
        </w:rPr>
        <w:footnoteReference w:id="493"/>
      </w:r>
      <w:r w:rsidRPr="00F75D72">
        <w:rPr>
          <w:rFonts w:cstheme="minorHAnsi"/>
        </w:rPr>
        <w:t xml:space="preserve"> </w:t>
      </w:r>
    </w:p>
    <w:p w14:paraId="720ADC82" w14:textId="35FC115C" w:rsidR="008B59BE" w:rsidRPr="00F75D72" w:rsidRDefault="008B59BE" w:rsidP="008B59BE">
      <w:pPr>
        <w:spacing w:after="120" w:line="240" w:lineRule="atLeast"/>
        <w:jc w:val="both"/>
        <w:rPr>
          <w:rFonts w:cstheme="minorHAnsi"/>
        </w:rPr>
      </w:pPr>
      <w:r w:rsidRPr="00F75D72">
        <w:rPr>
          <w:rFonts w:cstheme="minorHAnsi"/>
        </w:rPr>
        <w:t>Amnesty International interviewed X survivors who were forced to do different types of labour in the aftermath of their release from a camp, including three who were sent to work in factories.</w:t>
      </w:r>
      <w:r w:rsidRPr="00F75D72">
        <w:rPr>
          <w:rStyle w:val="FootnoteReference"/>
          <w:rFonts w:cstheme="minorHAnsi"/>
        </w:rPr>
        <w:footnoteReference w:id="494"/>
      </w:r>
      <w:r w:rsidRPr="00F75D72">
        <w:rPr>
          <w:rFonts w:cstheme="minorHAnsi"/>
        </w:rPr>
        <w:t xml:space="preserve"> X were made to work in village administration offices</w:t>
      </w:r>
      <w:r w:rsidRPr="00F75D72">
        <w:rPr>
          <w:rStyle w:val="FootnoteReference"/>
          <w:rFonts w:cstheme="minorHAnsi"/>
        </w:rPr>
        <w:footnoteReference w:id="495"/>
      </w:r>
      <w:r w:rsidRPr="00F75D72">
        <w:rPr>
          <w:rFonts w:cstheme="minorHAnsi"/>
        </w:rPr>
        <w:t xml:space="preserve"> or police stations,</w:t>
      </w:r>
      <w:r w:rsidRPr="00F75D72">
        <w:rPr>
          <w:rStyle w:val="FootnoteReference"/>
          <w:rFonts w:cstheme="minorHAnsi"/>
        </w:rPr>
        <w:footnoteReference w:id="496"/>
      </w:r>
      <w:r w:rsidRPr="00F75D72">
        <w:rPr>
          <w:rFonts w:cstheme="minorHAnsi"/>
        </w:rPr>
        <w:t xml:space="preserve"> where they often performed </w:t>
      </w:r>
      <w:r w:rsidRPr="00F75D72">
        <w:rPr>
          <w:rFonts w:cstheme="minorHAnsi"/>
        </w:rPr>
        <w:lastRenderedPageBreak/>
        <w:t>menial tasks.</w:t>
      </w:r>
      <w:r w:rsidRPr="00F75D72">
        <w:rPr>
          <w:rStyle w:val="FootnoteReference"/>
          <w:rFonts w:cstheme="minorHAnsi"/>
        </w:rPr>
        <w:footnoteReference w:id="497"/>
      </w:r>
      <w:r w:rsidR="00F75D72" w:rsidRPr="00F75D72">
        <w:rPr>
          <w:rFonts w:cstheme="minorHAnsi"/>
        </w:rPr>
        <w:t xml:space="preserve"> </w:t>
      </w:r>
      <w:r w:rsidRPr="00F75D72">
        <w:rPr>
          <w:rFonts w:cstheme="minorHAnsi"/>
        </w:rPr>
        <w:t>One was made to work on a state</w:t>
      </w:r>
      <w:r w:rsidR="003104E0">
        <w:rPr>
          <w:rFonts w:cstheme="minorHAnsi"/>
        </w:rPr>
        <w:t>-</w:t>
      </w:r>
      <w:r w:rsidRPr="00F75D72">
        <w:rPr>
          <w:rFonts w:cstheme="minorHAnsi"/>
        </w:rPr>
        <w:t>owned farm</w:t>
      </w:r>
      <w:r w:rsidRPr="00F75D72">
        <w:rPr>
          <w:rStyle w:val="FootnoteReference"/>
          <w:rFonts w:cstheme="minorHAnsi"/>
        </w:rPr>
        <w:footnoteReference w:id="498"/>
      </w:r>
      <w:r w:rsidRPr="00F75D72">
        <w:rPr>
          <w:rFonts w:cstheme="minorHAnsi"/>
        </w:rPr>
        <w:t xml:space="preserve"> </w:t>
      </w:r>
      <w:r w:rsidR="003104E0">
        <w:rPr>
          <w:rFonts w:cstheme="minorHAnsi"/>
        </w:rPr>
        <w:t>a</w:t>
      </w:r>
      <w:r w:rsidRPr="00F75D72">
        <w:rPr>
          <w:rFonts w:cstheme="minorHAnsi"/>
        </w:rPr>
        <w:t xml:space="preserve">nd one was made to do chores by cadres for a Han man in </w:t>
      </w:r>
      <w:r w:rsidR="003104E0">
        <w:rPr>
          <w:rFonts w:cstheme="minorHAnsi"/>
        </w:rPr>
        <w:t xml:space="preserve">the </w:t>
      </w:r>
      <w:r w:rsidRPr="00F75D72">
        <w:rPr>
          <w:rFonts w:cstheme="minorHAnsi"/>
        </w:rPr>
        <w:t>village.</w:t>
      </w:r>
      <w:r w:rsidRPr="00F75D72">
        <w:rPr>
          <w:rStyle w:val="FootnoteReference"/>
          <w:rFonts w:cstheme="minorHAnsi"/>
        </w:rPr>
        <w:footnoteReference w:id="499"/>
      </w:r>
      <w:r w:rsidRPr="00F75D72">
        <w:rPr>
          <w:rFonts w:cstheme="minorHAnsi"/>
        </w:rPr>
        <w:t xml:space="preserve"> Other survivors provided second</w:t>
      </w:r>
      <w:r w:rsidR="003104E0">
        <w:rPr>
          <w:rFonts w:cstheme="minorHAnsi"/>
        </w:rPr>
        <w:t>-</w:t>
      </w:r>
      <w:r w:rsidRPr="00F75D72">
        <w:rPr>
          <w:rFonts w:cstheme="minorHAnsi"/>
        </w:rPr>
        <w:t>hand accounts of people from their camps being sent to factor</w:t>
      </w:r>
      <w:r w:rsidR="003104E0">
        <w:rPr>
          <w:rFonts w:cstheme="minorHAnsi"/>
        </w:rPr>
        <w:t>ie</w:t>
      </w:r>
      <w:r w:rsidRPr="00F75D72">
        <w:rPr>
          <w:rFonts w:cstheme="minorHAnsi"/>
        </w:rPr>
        <w:t>s.</w:t>
      </w:r>
      <w:r w:rsidRPr="00F75D72">
        <w:rPr>
          <w:rStyle w:val="FootnoteReference"/>
          <w:rFonts w:cstheme="minorHAnsi"/>
        </w:rPr>
        <w:footnoteReference w:id="500"/>
      </w:r>
      <w:r w:rsidRPr="00F75D72">
        <w:rPr>
          <w:rFonts w:cstheme="minorHAnsi"/>
        </w:rPr>
        <w:t xml:space="preserve"> According to additional testimonies given to journalists, others were made to work as </w:t>
      </w:r>
      <w:commentRangeStart w:id="168"/>
      <w:commentRangeStart w:id="169"/>
      <w:commentRangeStart w:id="170"/>
      <w:r w:rsidRPr="00F75D72">
        <w:rPr>
          <w:rFonts w:cstheme="minorHAnsi"/>
        </w:rPr>
        <w:t>security guards</w:t>
      </w:r>
      <w:commentRangeEnd w:id="168"/>
      <w:r w:rsidRPr="00F75D72">
        <w:rPr>
          <w:rStyle w:val="CommentReference"/>
        </w:rPr>
        <w:commentReference w:id="168"/>
      </w:r>
      <w:r w:rsidRPr="00F75D72">
        <w:rPr>
          <w:rStyle w:val="FootnoteReference"/>
          <w:rFonts w:cstheme="minorHAnsi"/>
        </w:rPr>
        <w:footnoteReference w:id="501"/>
      </w:r>
      <w:r w:rsidRPr="00F75D72">
        <w:rPr>
          <w:rFonts w:cstheme="minorHAnsi"/>
        </w:rPr>
        <w:t xml:space="preserve"> and teachers</w:t>
      </w:r>
      <w:commentRangeEnd w:id="169"/>
      <w:r w:rsidRPr="00F75D72">
        <w:rPr>
          <w:rStyle w:val="CommentReference"/>
        </w:rPr>
        <w:commentReference w:id="169"/>
      </w:r>
      <w:commentRangeEnd w:id="170"/>
      <w:r w:rsidRPr="00F75D72">
        <w:rPr>
          <w:rStyle w:val="CommentReference"/>
        </w:rPr>
        <w:commentReference w:id="170"/>
      </w:r>
      <w:r w:rsidRPr="00F75D72">
        <w:rPr>
          <w:rFonts w:cstheme="minorHAnsi"/>
        </w:rPr>
        <w:t>.</w:t>
      </w:r>
      <w:r w:rsidRPr="00F75D72">
        <w:rPr>
          <w:rStyle w:val="FootnoteReference"/>
          <w:rFonts w:cstheme="minorHAnsi"/>
        </w:rPr>
        <w:footnoteReference w:id="502"/>
      </w:r>
    </w:p>
    <w:p w14:paraId="25BA572C" w14:textId="2FAFC1D3" w:rsidR="008B59BE" w:rsidRPr="00F75D72" w:rsidRDefault="008B59BE" w:rsidP="008B59BE">
      <w:pPr>
        <w:spacing w:after="120" w:line="240" w:lineRule="atLeast"/>
        <w:jc w:val="both"/>
        <w:rPr>
          <w:rFonts w:cstheme="minorHAnsi"/>
        </w:rPr>
      </w:pPr>
      <w:r w:rsidRPr="00F75D72">
        <w:rPr>
          <w:rFonts w:cstheme="minorHAnsi"/>
        </w:rPr>
        <w:t>[Pseudonym E1] told Amnesty that after spending six months</w:t>
      </w:r>
      <w:r w:rsidRPr="00F75D72">
        <w:rPr>
          <w:rStyle w:val="FootnoteReference"/>
          <w:rFonts w:cstheme="minorHAnsi"/>
        </w:rPr>
        <w:footnoteReference w:id="503"/>
      </w:r>
      <w:r w:rsidRPr="00F75D72">
        <w:rPr>
          <w:rFonts w:cstheme="minorHAnsi"/>
        </w:rPr>
        <w:t xml:space="preserve"> in one camp he </w:t>
      </w:r>
      <w:r w:rsidR="00F406BD">
        <w:rPr>
          <w:rFonts w:cstheme="minorHAnsi"/>
        </w:rPr>
        <w:t xml:space="preserve">was </w:t>
      </w:r>
      <w:r w:rsidRPr="00F75D72">
        <w:rPr>
          <w:rFonts w:cstheme="minorHAnsi"/>
        </w:rPr>
        <w:t>transferred to another camp</w:t>
      </w:r>
      <w:r w:rsidR="00F406BD">
        <w:rPr>
          <w:rFonts w:cstheme="minorHAnsi"/>
        </w:rPr>
        <w:t>,</w:t>
      </w:r>
      <w:r w:rsidRPr="00F75D72">
        <w:rPr>
          <w:rFonts w:cstheme="minorHAnsi"/>
        </w:rPr>
        <w:t xml:space="preserve"> where he was taught to sew in preparation for being sent to a factory. He was then forced to live and work in a factory for several months, making government uniforms. </w:t>
      </w:r>
    </w:p>
    <w:p w14:paraId="78AEF4D8" w14:textId="41FC7C71" w:rsidR="008B59BE" w:rsidRPr="00864003" w:rsidRDefault="008B59BE" w:rsidP="008B59BE">
      <w:pPr>
        <w:spacing w:after="120" w:line="240" w:lineRule="atLeast"/>
        <w:jc w:val="both"/>
        <w:rPr>
          <w:rFonts w:cstheme="minorHAnsi"/>
          <w:b/>
        </w:rPr>
      </w:pPr>
      <w:r w:rsidRPr="00864003">
        <w:rPr>
          <w:rFonts w:cstheme="minorHAnsi"/>
          <w:b/>
        </w:rPr>
        <w:t>“During the day [at the second camp] we would sit on a plastic chair. A teacher teaches language and how to make clothes. During the 21 days [we spent in the second camp] we went to class two or three times, otherwise we were just in cell… The teachers from the screen were in [a different] class. They just showed us how to make clothes on the TV. Some guys were there [in this camp] for two years and never touched a machine… Then a list came out for people to transfer to a factory. Kazakhs, Kyrgyz, and Uzbeks, not Uyghurs…</w:t>
      </w:r>
      <w:r w:rsidR="00F75D72" w:rsidRPr="00864003">
        <w:rPr>
          <w:rFonts w:cstheme="minorHAnsi"/>
          <w:b/>
        </w:rPr>
        <w:t xml:space="preserve"> </w:t>
      </w:r>
      <w:r w:rsidRPr="00864003">
        <w:rPr>
          <w:rFonts w:cstheme="minorHAnsi"/>
          <w:b/>
        </w:rPr>
        <w:t xml:space="preserve">Then I was sent to a factory for five months. To make government uniforms at first. Then we started making dresses. I worked for eight hours a day. I had one hour of exercise in yard… I was allowed to call family and friends, but not people abroad… There was no physical inspection but we were given phones and asked to install a police app… We worked five days a week. The salary was </w:t>
      </w:r>
      <w:commentRangeStart w:id="171"/>
      <w:r w:rsidRPr="00864003">
        <w:rPr>
          <w:rFonts w:cstheme="minorHAnsi"/>
          <w:b/>
        </w:rPr>
        <w:t>1620 RMB a month</w:t>
      </w:r>
      <w:commentRangeEnd w:id="171"/>
      <w:r w:rsidR="00864003" w:rsidRPr="00864003">
        <w:rPr>
          <w:rStyle w:val="CommentReference"/>
          <w:b/>
        </w:rPr>
        <w:commentReference w:id="171"/>
      </w:r>
      <w:r w:rsidRPr="00864003">
        <w:rPr>
          <w:rFonts w:cstheme="minorHAnsi"/>
          <w:b/>
        </w:rPr>
        <w:t>… We were really ineffective. We didn’t know how to do it. They had some Chinese woman come in for one week to try to teach us.”</w:t>
      </w:r>
      <w:r w:rsidRPr="00864003">
        <w:rPr>
          <w:rStyle w:val="FootnoteReference"/>
          <w:rFonts w:cstheme="minorHAnsi"/>
          <w:b/>
        </w:rPr>
        <w:footnoteReference w:id="504"/>
      </w:r>
      <w:r w:rsidRPr="00864003">
        <w:rPr>
          <w:rFonts w:cstheme="minorHAnsi"/>
          <w:b/>
        </w:rPr>
        <w:t xml:space="preserve"> </w:t>
      </w:r>
    </w:p>
    <w:p w14:paraId="6AF3F5B5" w14:textId="7ECCD6C0" w:rsidR="008B59BE" w:rsidRPr="00F75D72" w:rsidRDefault="008B59BE" w:rsidP="008B59BE">
      <w:pPr>
        <w:spacing w:after="120" w:line="240" w:lineRule="atLeast"/>
        <w:jc w:val="both"/>
        <w:rPr>
          <w:rFonts w:cstheme="minorHAnsi"/>
        </w:rPr>
      </w:pPr>
      <w:r w:rsidRPr="00F75D72">
        <w:rPr>
          <w:rFonts w:cstheme="minorHAnsi"/>
        </w:rPr>
        <w:t>[Pseudonym X10] told Amnesty he spent three months working in an ethnically</w:t>
      </w:r>
      <w:r w:rsidR="009A7FB7">
        <w:rPr>
          <w:rFonts w:cstheme="minorHAnsi"/>
        </w:rPr>
        <w:t xml:space="preserve"> </w:t>
      </w:r>
      <w:r w:rsidRPr="00F75D72">
        <w:rPr>
          <w:rFonts w:cstheme="minorHAnsi"/>
        </w:rPr>
        <w:t xml:space="preserve">segregated factory for low pay after being released from the camp: </w:t>
      </w:r>
    </w:p>
    <w:p w14:paraId="2C2608AE" w14:textId="1C4F7856" w:rsidR="008B59BE" w:rsidRPr="00864003" w:rsidRDefault="008B59BE" w:rsidP="008B59BE">
      <w:pPr>
        <w:spacing w:after="120" w:line="240" w:lineRule="atLeast"/>
        <w:jc w:val="both"/>
        <w:rPr>
          <w:rFonts w:cstheme="minorHAnsi"/>
        </w:rPr>
      </w:pPr>
      <w:r w:rsidRPr="00864003">
        <w:rPr>
          <w:rFonts w:cstheme="minorHAnsi"/>
        </w:rPr>
        <w:t xml:space="preserve">“[After I was released from the camp] they ordered me not to leave my house for </w:t>
      </w:r>
      <w:r w:rsidR="00F406BD">
        <w:rPr>
          <w:rFonts w:cstheme="minorHAnsi"/>
        </w:rPr>
        <w:t>10</w:t>
      </w:r>
      <w:r w:rsidR="00F406BD" w:rsidRPr="00864003">
        <w:rPr>
          <w:rFonts w:cstheme="minorHAnsi"/>
        </w:rPr>
        <w:t xml:space="preserve"> </w:t>
      </w:r>
      <w:r w:rsidRPr="00864003">
        <w:rPr>
          <w:rFonts w:cstheme="minorHAnsi"/>
        </w:rPr>
        <w:t xml:space="preserve">days… After a week they called me back and they registered me, and made a list of people who had been in the camp. Then they gathered all the people on the list and we went to a garment factory. We didn’t have a choice but to go there… The salary was low. It was impossible to take care of my family with the salary. The first month [we were paid] </w:t>
      </w:r>
      <w:commentRangeStart w:id="172"/>
      <w:r w:rsidRPr="00864003">
        <w:rPr>
          <w:rFonts w:cstheme="minorHAnsi"/>
        </w:rPr>
        <w:t>200 RMB…</w:t>
      </w:r>
      <w:r w:rsidR="00F406BD">
        <w:rPr>
          <w:rFonts w:cstheme="minorHAnsi"/>
        </w:rPr>
        <w:t xml:space="preserve"> </w:t>
      </w:r>
      <w:commentRangeEnd w:id="172"/>
      <w:r w:rsidR="00864003">
        <w:rPr>
          <w:rStyle w:val="CommentReference"/>
        </w:rPr>
        <w:commentReference w:id="172"/>
      </w:r>
      <w:r w:rsidRPr="00864003">
        <w:rPr>
          <w:rFonts w:cstheme="minorHAnsi"/>
        </w:rPr>
        <w:t>The factory was on the outskirts of [redacted] county seat. Only ethnic minorities were working in the factory – Uyghurs, Kazakhs, and Hui. The [only] Hans were the heads of the factory... The factory made clothes, gloves</w:t>
      </w:r>
      <w:r w:rsidR="00F406BD">
        <w:rPr>
          <w:rFonts w:cstheme="minorHAnsi"/>
        </w:rPr>
        <w:t>,</w:t>
      </w:r>
      <w:r w:rsidRPr="00864003">
        <w:rPr>
          <w:rFonts w:cstheme="minorHAnsi"/>
        </w:rPr>
        <w:t xml:space="preserve"> and bags.” </w:t>
      </w:r>
    </w:p>
    <w:p w14:paraId="4A27D2A7" w14:textId="7BB4DA04" w:rsidR="008B59BE" w:rsidRPr="00F75D72" w:rsidRDefault="008B59BE" w:rsidP="008B59BE">
      <w:pPr>
        <w:spacing w:after="120" w:line="240" w:lineRule="atLeast"/>
        <w:jc w:val="both"/>
        <w:rPr>
          <w:rFonts w:cstheme="minorHAnsi"/>
        </w:rPr>
      </w:pPr>
      <w:r w:rsidRPr="00F75D72">
        <w:rPr>
          <w:rFonts w:cstheme="minorHAnsi"/>
        </w:rPr>
        <w:t>The three survivors who provided Amnesty with accounts of being sent to work in factor</w:t>
      </w:r>
      <w:r w:rsidR="00F406BD">
        <w:rPr>
          <w:rFonts w:cstheme="minorHAnsi"/>
        </w:rPr>
        <w:t>ie</w:t>
      </w:r>
      <w:r w:rsidRPr="00F75D72">
        <w:rPr>
          <w:rFonts w:cstheme="minorHAnsi"/>
        </w:rPr>
        <w:t xml:space="preserve">s after being released from detention were all ultimately able to leave the factory. This was because of </w:t>
      </w:r>
      <w:commentRangeStart w:id="173"/>
      <w:r w:rsidRPr="00F75D72">
        <w:rPr>
          <w:rFonts w:cstheme="minorHAnsi"/>
        </w:rPr>
        <w:t xml:space="preserve">a government policy </w:t>
      </w:r>
      <w:commentRangeEnd w:id="173"/>
      <w:r w:rsidRPr="00F75D72">
        <w:rPr>
          <w:rStyle w:val="CommentReference"/>
        </w:rPr>
        <w:commentReference w:id="173"/>
      </w:r>
      <w:r w:rsidRPr="00F75D72">
        <w:rPr>
          <w:rFonts w:cstheme="minorHAnsi"/>
        </w:rPr>
        <w:t xml:space="preserve">that allowed factory workers to return to their homes if they had secured another job and if another employer was willing to sign a </w:t>
      </w:r>
      <w:commentRangeStart w:id="174"/>
      <w:r w:rsidRPr="00F75D72">
        <w:rPr>
          <w:rFonts w:cstheme="minorHAnsi"/>
        </w:rPr>
        <w:t xml:space="preserve">guarantor </w:t>
      </w:r>
      <w:commentRangeEnd w:id="174"/>
      <w:r w:rsidRPr="00F75D72">
        <w:rPr>
          <w:rStyle w:val="CommentReference"/>
        </w:rPr>
        <w:commentReference w:id="174"/>
      </w:r>
      <w:r w:rsidRPr="00F75D72">
        <w:rPr>
          <w:rFonts w:cstheme="minorHAnsi"/>
        </w:rPr>
        <w:t xml:space="preserve">letter taking responsibility for them. [Pseudonym X10] was permitted to leave the factory at night because he lived </w:t>
      </w:r>
      <w:r w:rsidR="00F406BD">
        <w:rPr>
          <w:rFonts w:cstheme="minorHAnsi"/>
        </w:rPr>
        <w:t>nearby</w:t>
      </w:r>
      <w:r w:rsidRPr="00F75D72">
        <w:rPr>
          <w:rFonts w:cstheme="minorHAnsi"/>
        </w:rPr>
        <w:t xml:space="preserve">, although other people were required to live there. Every week he had to submit a written report of what he did [to the village administration]. </w:t>
      </w:r>
    </w:p>
    <w:p w14:paraId="74C92988" w14:textId="58D02626" w:rsidR="008B59BE" w:rsidRPr="00864003" w:rsidRDefault="008B59BE" w:rsidP="008B59BE">
      <w:pPr>
        <w:spacing w:after="120" w:line="240" w:lineRule="atLeast"/>
        <w:jc w:val="both"/>
        <w:rPr>
          <w:rFonts w:cstheme="minorHAnsi"/>
        </w:rPr>
      </w:pPr>
      <w:r w:rsidRPr="00864003">
        <w:rPr>
          <w:rFonts w:cstheme="minorHAnsi"/>
        </w:rPr>
        <w:t>“I was at the factory for three months. After three month</w:t>
      </w:r>
      <w:r w:rsidR="00F406BD">
        <w:rPr>
          <w:rFonts w:cstheme="minorHAnsi"/>
        </w:rPr>
        <w:t>s</w:t>
      </w:r>
      <w:r w:rsidRPr="00864003">
        <w:rPr>
          <w:rFonts w:cstheme="minorHAnsi"/>
        </w:rPr>
        <w:t xml:space="preserve"> I asked if I could do my old profession. They said</w:t>
      </w:r>
      <w:r w:rsidR="00F406BD">
        <w:rPr>
          <w:rFonts w:cstheme="minorHAnsi"/>
        </w:rPr>
        <w:t>,</w:t>
      </w:r>
      <w:r w:rsidRPr="00864003">
        <w:rPr>
          <w:rFonts w:cstheme="minorHAnsi"/>
        </w:rPr>
        <w:t xml:space="preserve"> </w:t>
      </w:r>
      <w:r w:rsidR="00F406BD">
        <w:rPr>
          <w:rFonts w:cstheme="minorHAnsi"/>
        </w:rPr>
        <w:t>‘</w:t>
      </w:r>
      <w:r w:rsidRPr="00864003">
        <w:rPr>
          <w:rFonts w:cstheme="minorHAnsi"/>
        </w:rPr>
        <w:t>okay, but you need to get a letter from your work saying that they are taking responsibility for you and to give the address of the head of your workplace</w:t>
      </w:r>
      <w:r w:rsidR="00F406BD">
        <w:rPr>
          <w:rFonts w:cstheme="minorHAnsi"/>
        </w:rPr>
        <w:t>’</w:t>
      </w:r>
      <w:r w:rsidRPr="00864003">
        <w:rPr>
          <w:rFonts w:cstheme="minorHAnsi"/>
        </w:rPr>
        <w:t>… I got the paper [signed] and went back to [the place I used to work] after I finished school.</w:t>
      </w:r>
      <w:r w:rsidRPr="00864003">
        <w:rPr>
          <w:rStyle w:val="FootnoteReference"/>
          <w:rFonts w:cstheme="minorHAnsi"/>
        </w:rPr>
        <w:footnoteReference w:id="505"/>
      </w:r>
    </w:p>
    <w:p w14:paraId="644B3094" w14:textId="079CE062" w:rsidR="008B59BE" w:rsidRPr="00F75D72" w:rsidRDefault="008B59BE" w:rsidP="008B59BE">
      <w:pPr>
        <w:spacing w:after="120" w:line="240" w:lineRule="atLeast"/>
        <w:jc w:val="both"/>
        <w:rPr>
          <w:rFonts w:cstheme="minorHAnsi"/>
        </w:rPr>
      </w:pPr>
      <w:r w:rsidRPr="00F75D72">
        <w:rPr>
          <w:rFonts w:cstheme="minorHAnsi"/>
        </w:rPr>
        <w:lastRenderedPageBreak/>
        <w:t>[Pseudonym Q1] told Amnesty he worked and lived in a factory for two weeks after being released from a camp. Some other workers in the factory had not been sent from camps; rather, they had been taken to the factory when another member of their family was taken to a camp</w:t>
      </w:r>
      <w:r w:rsidR="003812E5">
        <w:rPr>
          <w:rFonts w:cstheme="minorHAnsi"/>
        </w:rPr>
        <w:t>:</w:t>
      </w:r>
      <w:r w:rsidRPr="00F75D72">
        <w:rPr>
          <w:rFonts w:cstheme="minorHAnsi"/>
        </w:rPr>
        <w:t xml:space="preserve"> </w:t>
      </w:r>
    </w:p>
    <w:p w14:paraId="33938671" w14:textId="1D1A9C78" w:rsidR="008B59BE" w:rsidRPr="00864003" w:rsidRDefault="008B59BE" w:rsidP="008B59BE">
      <w:pPr>
        <w:spacing w:after="120" w:line="240" w:lineRule="atLeast"/>
        <w:jc w:val="both"/>
        <w:rPr>
          <w:rFonts w:cstheme="minorHAnsi"/>
          <w:b/>
        </w:rPr>
      </w:pPr>
      <w:r w:rsidRPr="00864003">
        <w:rPr>
          <w:rFonts w:cstheme="minorHAnsi"/>
          <w:b/>
        </w:rPr>
        <w:t>“They took us [to the factory]</w:t>
      </w:r>
      <w:r w:rsidR="00864003" w:rsidRPr="00864003">
        <w:rPr>
          <w:rFonts w:cstheme="minorHAnsi"/>
          <w:b/>
        </w:rPr>
        <w:t xml:space="preserve"> </w:t>
      </w:r>
      <w:r w:rsidRPr="00864003">
        <w:rPr>
          <w:rFonts w:cstheme="minorHAnsi"/>
          <w:b/>
        </w:rPr>
        <w:t>… there were many buildings and many people… I had to go to third floor… They taught us how to sew clothes. And while we were having lunch I spoke with wom</w:t>
      </w:r>
      <w:r w:rsidR="00F406BD" w:rsidRPr="00864003">
        <w:rPr>
          <w:rFonts w:cstheme="minorHAnsi"/>
          <w:b/>
        </w:rPr>
        <w:t>e</w:t>
      </w:r>
      <w:r w:rsidRPr="00864003">
        <w:rPr>
          <w:rFonts w:cstheme="minorHAnsi"/>
          <w:b/>
        </w:rPr>
        <w:t>n and girls [who worked there] and learned that those women</w:t>
      </w:r>
      <w:r w:rsidR="00F406BD" w:rsidRPr="00864003">
        <w:rPr>
          <w:rFonts w:cstheme="minorHAnsi"/>
          <w:b/>
        </w:rPr>
        <w:t>’s</w:t>
      </w:r>
      <w:r w:rsidRPr="00864003">
        <w:rPr>
          <w:rFonts w:cstheme="minorHAnsi"/>
          <w:b/>
        </w:rPr>
        <w:t xml:space="preserve"> husband or girl</w:t>
      </w:r>
      <w:r w:rsidR="00F406BD" w:rsidRPr="00864003">
        <w:rPr>
          <w:rFonts w:cstheme="minorHAnsi"/>
          <w:b/>
        </w:rPr>
        <w:t>s</w:t>
      </w:r>
      <w:r w:rsidRPr="00864003">
        <w:rPr>
          <w:rFonts w:cstheme="minorHAnsi"/>
          <w:b/>
        </w:rPr>
        <w:t xml:space="preserve">’ father were in camp, that is why they were taken there. I learned that if one family </w:t>
      </w:r>
      <w:r w:rsidR="00F406BD" w:rsidRPr="00864003">
        <w:rPr>
          <w:rFonts w:cstheme="minorHAnsi"/>
          <w:b/>
        </w:rPr>
        <w:t xml:space="preserve">[member] </w:t>
      </w:r>
      <w:r w:rsidRPr="00864003">
        <w:rPr>
          <w:rFonts w:cstheme="minorHAnsi"/>
          <w:b/>
        </w:rPr>
        <w:t>is in camp you have to work so father or husband can get out quickly… I worked there for 12 days…. I had been a businessman before. I explained that and they let me go… The name of the factory is [redacted]… it was in the county seat… it was a linen factor</w:t>
      </w:r>
      <w:r w:rsidR="00F406BD" w:rsidRPr="00864003">
        <w:rPr>
          <w:rFonts w:cstheme="minorHAnsi"/>
          <w:b/>
        </w:rPr>
        <w:t>y</w:t>
      </w:r>
      <w:r w:rsidRPr="00864003">
        <w:rPr>
          <w:rFonts w:cstheme="minorHAnsi"/>
          <w:b/>
        </w:rPr>
        <w:t>… we produced clothes.”</w:t>
      </w:r>
      <w:r w:rsidRPr="00864003">
        <w:rPr>
          <w:rStyle w:val="FootnoteReference"/>
          <w:rFonts w:cstheme="minorHAnsi"/>
          <w:b/>
        </w:rPr>
        <w:footnoteReference w:id="506"/>
      </w:r>
    </w:p>
    <w:p w14:paraId="29E536F1" w14:textId="259196EA" w:rsidR="0014158C" w:rsidRDefault="008B59BE" w:rsidP="008B59BE">
      <w:pPr>
        <w:spacing w:after="120" w:line="240" w:lineRule="atLeast"/>
        <w:jc w:val="both"/>
        <w:rPr>
          <w:ins w:id="175" w:author="Donna Dawson" w:date="2021-03-10T11:58:00Z"/>
          <w:rFonts w:cstheme="minorHAnsi"/>
        </w:rPr>
      </w:pPr>
      <w:r w:rsidRPr="00F75D72">
        <w:rPr>
          <w:rFonts w:cstheme="minorHAnsi"/>
        </w:rPr>
        <w:t xml:space="preserve">Reports of forced labour in the textile and garment industries have been prevalent. The ASPI’s </w:t>
      </w:r>
      <w:r w:rsidR="00F406BD">
        <w:rPr>
          <w:rFonts w:cstheme="minorHAnsi"/>
        </w:rPr>
        <w:t>“</w:t>
      </w:r>
      <w:ins w:id="176" w:author="Author">
        <w:r w:rsidRPr="00F75D72">
          <w:rPr>
            <w:rFonts w:cstheme="minorHAnsi"/>
          </w:rPr>
          <w:t>Uyghurs for Sale</w:t>
        </w:r>
      </w:ins>
      <w:ins w:id="177" w:author="Donna Dawson" w:date="2021-03-10T11:57:00Z">
        <w:r w:rsidR="00F406BD">
          <w:rPr>
            <w:rFonts w:cstheme="minorHAnsi"/>
          </w:rPr>
          <w:t>”</w:t>
        </w:r>
      </w:ins>
      <w:ins w:id="178" w:author="Author">
        <w:del w:id="179" w:author="Donna Dawson" w:date="2021-03-10T11:57:00Z">
          <w:r w:rsidRPr="00F75D72" w:rsidDel="00F406BD">
            <w:rPr>
              <w:rFonts w:cstheme="minorHAnsi"/>
            </w:rPr>
            <w:delText>’</w:delText>
          </w:r>
        </w:del>
        <w:r w:rsidRPr="00F75D72">
          <w:rPr>
            <w:rFonts w:cstheme="minorHAnsi"/>
          </w:rPr>
          <w:t xml:space="preserve"> report estimates that from 2017</w:t>
        </w:r>
      </w:ins>
      <w:r w:rsidR="00F406BD">
        <w:rPr>
          <w:rFonts w:cstheme="minorHAnsi"/>
        </w:rPr>
        <w:t xml:space="preserve"> to </w:t>
      </w:r>
      <w:ins w:id="180" w:author="Author">
        <w:del w:id="181" w:author="Donna Dawson" w:date="2021-03-10T11:57:00Z">
          <w:r w:rsidRPr="00F75D72" w:rsidDel="00F406BD">
            <w:rPr>
              <w:rFonts w:cstheme="minorHAnsi"/>
            </w:rPr>
            <w:delText>-</w:delText>
          </w:r>
        </w:del>
        <w:r w:rsidRPr="00F75D72">
          <w:rPr>
            <w:rFonts w:cstheme="minorHAnsi"/>
          </w:rPr>
          <w:t>2019 over 80,000 Uyghurs were transferred out of Xinjian</w:t>
        </w:r>
      </w:ins>
      <w:r w:rsidRPr="00F75D72">
        <w:rPr>
          <w:rFonts w:cstheme="minorHAnsi"/>
        </w:rPr>
        <w:t>g</w:t>
      </w:r>
      <w:ins w:id="182" w:author="Author">
        <w:r w:rsidRPr="00F75D72">
          <w:rPr>
            <w:rFonts w:cstheme="minorHAnsi"/>
          </w:rPr>
          <w:t xml:space="preserve"> to work in factories across China, with some coming directly from detention camps.</w:t>
        </w:r>
        <w:r w:rsidRPr="00F75D72">
          <w:rPr>
            <w:rStyle w:val="FootnoteReference"/>
            <w:rFonts w:cstheme="minorHAnsi"/>
          </w:rPr>
          <w:footnoteReference w:id="507"/>
        </w:r>
        <w:r w:rsidRPr="00F75D72">
          <w:rPr>
            <w:rFonts w:cstheme="minorHAnsi"/>
          </w:rPr>
          <w:t xml:space="preserve"> Another reporter recorded video evidence of Uyghurs and other ethnic minorities being forced to do hard</w:t>
        </w:r>
        <w:del w:id="183" w:author="Donna Dawson" w:date="2021-03-10T11:57:00Z">
          <w:r w:rsidRPr="00F75D72" w:rsidDel="00F406BD">
            <w:rPr>
              <w:rFonts w:cstheme="minorHAnsi"/>
            </w:rPr>
            <w:delText>,</w:delText>
          </w:r>
        </w:del>
        <w:r w:rsidRPr="00F75D72">
          <w:rPr>
            <w:rFonts w:cstheme="minorHAnsi"/>
          </w:rPr>
          <w:t xml:space="preserve"> manual labour, picking cotton in the fields of western Xinjiang.</w:t>
        </w:r>
        <w:r w:rsidRPr="00F75D72">
          <w:rPr>
            <w:rStyle w:val="FootnoteReference"/>
            <w:rFonts w:cstheme="minorHAnsi"/>
          </w:rPr>
          <w:footnoteReference w:id="508"/>
        </w:r>
        <w:r w:rsidRPr="00F75D72">
          <w:rPr>
            <w:rFonts w:cstheme="minorHAnsi"/>
          </w:rPr>
          <w:t xml:space="preserve"> </w:t>
        </w:r>
      </w:ins>
    </w:p>
    <w:p w14:paraId="3D996D60" w14:textId="59798B59" w:rsidR="008B59BE" w:rsidRPr="00F75D72" w:rsidRDefault="008B59BE" w:rsidP="008B59BE">
      <w:pPr>
        <w:spacing w:after="120" w:line="240" w:lineRule="atLeast"/>
        <w:jc w:val="both"/>
        <w:rPr>
          <w:rFonts w:cstheme="minorHAnsi"/>
        </w:rPr>
      </w:pPr>
      <w:ins w:id="184" w:author="Author">
        <w:r w:rsidRPr="00F75D72">
          <w:rPr>
            <w:rFonts w:cstheme="minorHAnsi"/>
          </w:rPr>
          <w:t>These reports have called into question the supply chains of numerous well-known global brands, including Nike, Gap, Apple</w:t>
        </w:r>
      </w:ins>
      <w:ins w:id="185" w:author="Donna Dawson" w:date="2021-03-10T11:58:00Z">
        <w:r w:rsidR="0014158C">
          <w:rPr>
            <w:rFonts w:cstheme="minorHAnsi"/>
          </w:rPr>
          <w:t>,</w:t>
        </w:r>
      </w:ins>
      <w:ins w:id="186" w:author="Author">
        <w:r w:rsidRPr="00F75D72">
          <w:rPr>
            <w:rFonts w:cstheme="minorHAnsi"/>
          </w:rPr>
          <w:t xml:space="preserve"> and BMW.</w:t>
        </w:r>
        <w:r w:rsidRPr="00F75D72">
          <w:rPr>
            <w:rStyle w:val="FootnoteReference"/>
            <w:rFonts w:cstheme="minorHAnsi"/>
          </w:rPr>
          <w:footnoteReference w:id="509"/>
        </w:r>
        <w:r w:rsidRPr="00F75D72">
          <w:rPr>
            <w:rFonts w:cstheme="minorHAnsi"/>
          </w:rPr>
          <w:t xml:space="preserve"> Scholars have argued that forced labour is being used as a tool for social transformation and is designed to erase cultural identities while engineering a stronger workforce and alleviating poverty, thereby facilitating acquiescence to Party ideology. Other testimonies describe being forced to work in sewing factories, silk factories, textile factories, tea factories, electric motor assembly plants, shoe factories, and noodle factories</w:t>
        </w:r>
        <w:commentRangeStart w:id="187"/>
        <w:commentRangeStart w:id="188"/>
        <w:r w:rsidRPr="00F75D72">
          <w:rPr>
            <w:rFonts w:cstheme="minorHAnsi"/>
          </w:rPr>
          <w:t>.</w:t>
        </w:r>
        <w:r w:rsidRPr="00F75D72">
          <w:rPr>
            <w:rStyle w:val="FootnoteReference"/>
            <w:rFonts w:cstheme="minorHAnsi"/>
          </w:rPr>
          <w:footnoteReference w:id="510"/>
        </w:r>
        <w:commentRangeEnd w:id="187"/>
        <w:r w:rsidRPr="00F75D72">
          <w:rPr>
            <w:rStyle w:val="CommentReference"/>
          </w:rPr>
          <w:commentReference w:id="187"/>
        </w:r>
      </w:ins>
      <w:commentRangeEnd w:id="188"/>
      <w:r w:rsidRPr="00F75D72">
        <w:rPr>
          <w:rStyle w:val="CommentReference"/>
        </w:rPr>
        <w:commentReference w:id="188"/>
      </w:r>
      <w:ins w:id="189" w:author="Author">
        <w:r w:rsidRPr="00F75D72">
          <w:rPr>
            <w:rFonts w:cstheme="minorHAnsi"/>
          </w:rPr>
          <w:t xml:space="preserve"> </w:t>
        </w:r>
      </w:ins>
    </w:p>
    <w:p w14:paraId="4205CAED" w14:textId="54E2FB7A" w:rsidR="008B59BE" w:rsidRPr="00F75D72" w:rsidRDefault="008B59BE" w:rsidP="008B59BE">
      <w:pPr>
        <w:pStyle w:val="Heading1"/>
        <w:spacing w:line="240" w:lineRule="auto"/>
      </w:pPr>
      <w:bookmarkStart w:id="190" w:name="_Toc66643169"/>
      <w:r w:rsidRPr="00F75D72">
        <w:t xml:space="preserve">9. Life after </w:t>
      </w:r>
      <w:r w:rsidR="001306E1">
        <w:t>R</w:t>
      </w:r>
      <w:r w:rsidRPr="00F75D72">
        <w:t xml:space="preserve">elease from </w:t>
      </w:r>
      <w:r w:rsidR="001306E1">
        <w:t>I</w:t>
      </w:r>
      <w:r w:rsidRPr="00F75D72">
        <w:t xml:space="preserve">nternment </w:t>
      </w:r>
      <w:r w:rsidR="001306E1">
        <w:t>C</w:t>
      </w:r>
      <w:r w:rsidRPr="00F75D72">
        <w:t>amps</w:t>
      </w:r>
      <w:bookmarkEnd w:id="190"/>
      <w:r w:rsidRPr="00F75D72">
        <w:t xml:space="preserve"> </w:t>
      </w:r>
    </w:p>
    <w:p w14:paraId="7346B1C6" w14:textId="2080542D" w:rsidR="008B59BE" w:rsidRPr="00F75D72" w:rsidRDefault="008B59BE" w:rsidP="008B59BE">
      <w:pPr>
        <w:spacing w:after="120" w:line="240" w:lineRule="auto"/>
        <w:jc w:val="both"/>
        <w:rPr>
          <w:rFonts w:cstheme="minorHAnsi"/>
        </w:rPr>
      </w:pPr>
      <w:r w:rsidRPr="00F75D72">
        <w:rPr>
          <w:rFonts w:cstheme="minorHAnsi"/>
        </w:rPr>
        <w:t xml:space="preserve">After being released from the internment camps, survivors a placed under electronic and in-person surveillance and are subjected to regular evaluations from government cadres. They also face severe restrictions on their rights and freedoms – particularly on their freedom of movement. These restrictions </w:t>
      </w:r>
      <w:r w:rsidR="0014158C">
        <w:rPr>
          <w:rFonts w:cstheme="minorHAnsi"/>
        </w:rPr>
        <w:t>are</w:t>
      </w:r>
      <w:r w:rsidR="0014158C" w:rsidRPr="00F75D72">
        <w:rPr>
          <w:rFonts w:cstheme="minorHAnsi"/>
        </w:rPr>
        <w:t xml:space="preserve"> </w:t>
      </w:r>
      <w:r w:rsidRPr="00F75D72">
        <w:rPr>
          <w:rFonts w:cstheme="minorHAnsi"/>
        </w:rPr>
        <w:t xml:space="preserve">in addition </w:t>
      </w:r>
      <w:r w:rsidR="0014158C">
        <w:rPr>
          <w:rFonts w:cstheme="minorHAnsi"/>
        </w:rPr>
        <w:t xml:space="preserve">to </w:t>
      </w:r>
      <w:r w:rsidRPr="00F75D72">
        <w:rPr>
          <w:rFonts w:cstheme="minorHAnsi"/>
        </w:rPr>
        <w:t xml:space="preserve">the discriminatory policies directed at members of ethnic minorities in Xinjiang (see </w:t>
      </w:r>
      <w:r w:rsidR="0001679F" w:rsidRPr="00864003">
        <w:rPr>
          <w:rFonts w:cstheme="minorHAnsi"/>
          <w:highlight w:val="yellow"/>
        </w:rPr>
        <w:t>C</w:t>
      </w:r>
      <w:r w:rsidRPr="00864003">
        <w:rPr>
          <w:rFonts w:cstheme="minorHAnsi"/>
          <w:highlight w:val="yellow"/>
        </w:rPr>
        <w:t>hapter</w:t>
      </w:r>
      <w:r w:rsidR="0001679F" w:rsidRPr="00864003">
        <w:rPr>
          <w:rFonts w:cstheme="minorHAnsi"/>
          <w:highlight w:val="yellow"/>
        </w:rPr>
        <w:t> </w:t>
      </w:r>
      <w:r w:rsidRPr="00864003">
        <w:rPr>
          <w:rFonts w:cstheme="minorHAnsi"/>
          <w:highlight w:val="yellow"/>
        </w:rPr>
        <w:t>1</w:t>
      </w:r>
      <w:r w:rsidRPr="00F75D72">
        <w:rPr>
          <w:rFonts w:cstheme="minorHAnsi"/>
        </w:rPr>
        <w:t xml:space="preserve">). </w:t>
      </w:r>
    </w:p>
    <w:p w14:paraId="7A1EE44C" w14:textId="6EBC3414" w:rsidR="008B59BE" w:rsidRPr="00F75D72" w:rsidRDefault="008B59BE" w:rsidP="008B59BE">
      <w:pPr>
        <w:spacing w:after="120" w:line="240" w:lineRule="auto"/>
        <w:jc w:val="both"/>
        <w:rPr>
          <w:rFonts w:cstheme="minorHAnsi"/>
        </w:rPr>
      </w:pPr>
      <w:r w:rsidRPr="00F75D72">
        <w:rPr>
          <w:rFonts w:cstheme="minorHAnsi"/>
        </w:rPr>
        <w:t>Family members of detainees also faced additional restrictions on their rights and freedoms during and after the release of their detained family member. Th</w:t>
      </w:r>
      <w:r w:rsidR="0014158C">
        <w:rPr>
          <w:rFonts w:cstheme="minorHAnsi"/>
        </w:rPr>
        <w:t>ese</w:t>
      </w:r>
      <w:r w:rsidRPr="00F75D72">
        <w:rPr>
          <w:rFonts w:cstheme="minorHAnsi"/>
        </w:rPr>
        <w:t xml:space="preserve"> </w:t>
      </w:r>
      <w:r w:rsidR="0014158C">
        <w:rPr>
          <w:rFonts w:cstheme="minorHAnsi"/>
        </w:rPr>
        <w:t xml:space="preserve">restrictions </w:t>
      </w:r>
      <w:r w:rsidRPr="00F75D72">
        <w:rPr>
          <w:rFonts w:cstheme="minorHAnsi"/>
        </w:rPr>
        <w:t>include being subjected to additional surveillance</w:t>
      </w:r>
      <w:r w:rsidR="0014158C">
        <w:rPr>
          <w:rFonts w:cstheme="minorHAnsi"/>
        </w:rPr>
        <w:t>,</w:t>
      </w:r>
      <w:r w:rsidRPr="00F75D72">
        <w:rPr>
          <w:rFonts w:cstheme="minorHAnsi"/>
        </w:rPr>
        <w:t xml:space="preserve"> </w:t>
      </w:r>
      <w:r w:rsidR="0014158C">
        <w:rPr>
          <w:rFonts w:cstheme="minorHAnsi"/>
        </w:rPr>
        <w:t>having</w:t>
      </w:r>
      <w:r w:rsidRPr="00F75D72">
        <w:rPr>
          <w:rFonts w:cstheme="minorHAnsi"/>
        </w:rPr>
        <w:t xml:space="preserve"> their house</w:t>
      </w:r>
      <w:r w:rsidR="0014158C">
        <w:rPr>
          <w:rFonts w:cstheme="minorHAnsi"/>
        </w:rPr>
        <w:t xml:space="preserve"> searched,</w:t>
      </w:r>
      <w:r w:rsidRPr="00F75D72">
        <w:rPr>
          <w:rFonts w:cstheme="minorHAnsi"/>
        </w:rPr>
        <w:t xml:space="preserve"> and having their movements curtailed</w:t>
      </w:r>
      <w:r w:rsidRPr="00BA2919">
        <w:rPr>
          <w:rFonts w:cstheme="minorHAnsi"/>
        </w:rPr>
        <w:t>.</w:t>
      </w:r>
      <w:r w:rsidRPr="00864003">
        <w:rPr>
          <w:rStyle w:val="FootnoteReference"/>
          <w:rFonts w:cstheme="minorHAnsi"/>
        </w:rPr>
        <w:footnoteReference w:id="511"/>
      </w:r>
      <w:r w:rsidRPr="00BA2919">
        <w:rPr>
          <w:rFonts w:cstheme="minorHAnsi"/>
        </w:rPr>
        <w:t xml:space="preserve"> </w:t>
      </w:r>
      <w:r w:rsidRPr="00F75D72">
        <w:rPr>
          <w:rFonts w:cstheme="minorHAnsi"/>
        </w:rPr>
        <w:t>[Pseudonym Q1] told Amnesty h</w:t>
      </w:r>
      <w:r w:rsidR="003812E5">
        <w:rPr>
          <w:rFonts w:cstheme="minorHAnsi"/>
        </w:rPr>
        <w:t>e</w:t>
      </w:r>
      <w:r w:rsidRPr="00F75D72">
        <w:rPr>
          <w:rFonts w:cstheme="minorHAnsi"/>
        </w:rPr>
        <w:t xml:space="preserve"> found out how his family’s freedoms had been curtailed while he was in the camp</w:t>
      </w:r>
      <w:r w:rsidR="0014158C">
        <w:rPr>
          <w:rFonts w:cstheme="minorHAnsi"/>
        </w:rPr>
        <w:t>:</w:t>
      </w:r>
      <w:r w:rsidR="00F75D72" w:rsidRPr="00F75D72">
        <w:rPr>
          <w:rFonts w:cstheme="minorHAnsi"/>
        </w:rPr>
        <w:t xml:space="preserve"> </w:t>
      </w:r>
      <w:r w:rsidRPr="00F75D72">
        <w:rPr>
          <w:rFonts w:cstheme="minorHAnsi"/>
        </w:rPr>
        <w:t>“While I was in camp, I thought my family had freedom, but I leaned that they were under house arrest. They had to ask permission to move… a cadre was consistently visiting their house… there was a camera in the street [in front of their house],” he said.</w:t>
      </w:r>
      <w:r w:rsidRPr="00F75D72">
        <w:rPr>
          <w:rStyle w:val="FootnoteReference"/>
          <w:rFonts w:cstheme="minorHAnsi"/>
        </w:rPr>
        <w:footnoteReference w:id="512"/>
      </w:r>
    </w:p>
    <w:p w14:paraId="0E29430E" w14:textId="6F562457" w:rsidR="008B59BE" w:rsidRPr="00F75D72" w:rsidRDefault="008B59BE" w:rsidP="008B59BE">
      <w:pPr>
        <w:spacing w:after="120" w:line="240" w:lineRule="auto"/>
        <w:jc w:val="both"/>
        <w:rPr>
          <w:rFonts w:cstheme="minorHAnsi"/>
        </w:rPr>
      </w:pPr>
      <w:r w:rsidRPr="00F75D72">
        <w:rPr>
          <w:rFonts w:cstheme="minorHAnsi"/>
        </w:rPr>
        <w:t>Many survivors also report being ostracized by their friends, family, and community after their release.</w:t>
      </w:r>
      <w:r w:rsidRPr="00F75D72">
        <w:rPr>
          <w:rStyle w:val="FootnoteReference"/>
          <w:rFonts w:cstheme="minorHAnsi"/>
        </w:rPr>
        <w:footnoteReference w:id="513"/>
      </w:r>
      <w:r w:rsidRPr="00F75D72">
        <w:rPr>
          <w:rFonts w:cstheme="minorHAnsi"/>
        </w:rPr>
        <w:t xml:space="preserve"> [Pseudonym] told Amnesty International that the social ostracization was a significant reason why he ultimately left China: </w:t>
      </w:r>
    </w:p>
    <w:p w14:paraId="5FFE24E9" w14:textId="77D730F9" w:rsidR="008B59BE" w:rsidRPr="00864003" w:rsidRDefault="008B59BE" w:rsidP="008B59BE">
      <w:pPr>
        <w:spacing w:after="120" w:line="240" w:lineRule="auto"/>
        <w:jc w:val="both"/>
        <w:rPr>
          <w:rFonts w:cstheme="minorHAnsi"/>
        </w:rPr>
      </w:pPr>
      <w:r w:rsidRPr="00864003">
        <w:rPr>
          <w:rFonts w:cstheme="minorHAnsi"/>
        </w:rPr>
        <w:t xml:space="preserve">“The reason I decided to come back [to Kazakhstan] was because after I was designated a ‘dangerous person’, even my friends and family relatives were avoiding me. Everyone was trying to exclude me, </w:t>
      </w:r>
      <w:r w:rsidRPr="00864003">
        <w:rPr>
          <w:rFonts w:cstheme="minorHAnsi"/>
        </w:rPr>
        <w:lastRenderedPageBreak/>
        <w:t>even from social gatherings… And security people kept asking me questions. And [so did] the head of the unit where I worked… Although I never committed a crime they considered me a criminal.”</w:t>
      </w:r>
      <w:r w:rsidRPr="00864003">
        <w:rPr>
          <w:rStyle w:val="FootnoteReference"/>
          <w:rFonts w:cstheme="minorHAnsi"/>
        </w:rPr>
        <w:footnoteReference w:id="514"/>
      </w:r>
    </w:p>
    <w:p w14:paraId="33DADAA8" w14:textId="3EB4A97D" w:rsidR="008B59BE" w:rsidRPr="00F75D72" w:rsidRDefault="008B59BE" w:rsidP="008B59BE">
      <w:pPr>
        <w:spacing w:after="120" w:line="240" w:lineRule="auto"/>
        <w:jc w:val="both"/>
        <w:rPr>
          <w:rFonts w:cstheme="minorHAnsi"/>
        </w:rPr>
      </w:pPr>
      <w:r w:rsidRPr="00F75D72">
        <w:rPr>
          <w:rFonts w:cstheme="minorHAnsi"/>
        </w:rPr>
        <w:t xml:space="preserve">The testimonial evidence about the situation of former detainees and their family members provided to Amnesty is consistent with evidence provided to journalists and other investigators as well as leaked government documents prescribing the treatment of former detainees during the months after their release. This </w:t>
      </w:r>
      <w:r w:rsidR="0014158C">
        <w:rPr>
          <w:rFonts w:cstheme="minorHAnsi"/>
        </w:rPr>
        <w:t xml:space="preserve">evidence </w:t>
      </w:r>
      <w:r w:rsidRPr="00F75D72">
        <w:rPr>
          <w:rFonts w:cstheme="minorHAnsi"/>
        </w:rPr>
        <w:t>includes a directive in the Telegram proscrib</w:t>
      </w:r>
      <w:r w:rsidR="0014158C">
        <w:rPr>
          <w:rFonts w:cstheme="minorHAnsi"/>
        </w:rPr>
        <w:t>ing</w:t>
      </w:r>
      <w:r w:rsidRPr="00F75D72">
        <w:rPr>
          <w:rFonts w:cstheme="minorHAnsi"/>
        </w:rPr>
        <w:t xml:space="preserve"> that every ex-detainee must be strictly monitored, evaluated, and controlled, and “must not leave the line of site for one year” after leaving the camp.</w:t>
      </w:r>
      <w:r w:rsidRPr="00F75D72">
        <w:rPr>
          <w:rStyle w:val="FootnoteReference"/>
          <w:rFonts w:cstheme="minorHAnsi"/>
        </w:rPr>
        <w:footnoteReference w:id="515"/>
      </w:r>
      <w:commentRangeStart w:id="191"/>
      <w:commentRangeEnd w:id="191"/>
      <w:r w:rsidRPr="00F75D72">
        <w:rPr>
          <w:rStyle w:val="CommentReference"/>
        </w:rPr>
        <w:commentReference w:id="191"/>
      </w:r>
    </w:p>
    <w:p w14:paraId="6E033AF7" w14:textId="460482A0" w:rsidR="008B59BE" w:rsidRPr="00F75D72" w:rsidRDefault="008B59BE" w:rsidP="008B59BE">
      <w:pPr>
        <w:pStyle w:val="Heading2"/>
      </w:pPr>
      <w:bookmarkStart w:id="192" w:name="_Toc66643170"/>
      <w:r w:rsidRPr="00F75D72">
        <w:t>9.1 ‘Re-education’ continues</w:t>
      </w:r>
      <w:bookmarkEnd w:id="192"/>
    </w:p>
    <w:p w14:paraId="0CFA1111" w14:textId="74330171" w:rsidR="008B59BE" w:rsidRPr="00F75D72" w:rsidRDefault="008B59BE" w:rsidP="008B59BE">
      <w:pPr>
        <w:spacing w:after="120" w:line="240" w:lineRule="auto"/>
        <w:jc w:val="both"/>
        <w:rPr>
          <w:rFonts w:cstheme="minorHAnsi"/>
        </w:rPr>
      </w:pPr>
      <w:r w:rsidRPr="00F75D72">
        <w:rPr>
          <w:rFonts w:cstheme="minorHAnsi"/>
        </w:rPr>
        <w:t>Nearly all former detainees were required to attend classes in language and ideology after they were released.</w:t>
      </w:r>
      <w:r w:rsidRPr="00F75D72">
        <w:rPr>
          <w:rStyle w:val="FootnoteReference"/>
          <w:rFonts w:cstheme="minorHAnsi"/>
        </w:rPr>
        <w:footnoteReference w:id="516"/>
      </w:r>
      <w:r w:rsidR="00F75D72" w:rsidRPr="00F75D72">
        <w:rPr>
          <w:rFonts w:cstheme="minorHAnsi"/>
        </w:rPr>
        <w:t xml:space="preserve"> </w:t>
      </w:r>
      <w:r w:rsidRPr="00F75D72">
        <w:rPr>
          <w:rFonts w:cstheme="minorHAnsi"/>
        </w:rPr>
        <w:t>Members of ethnic minorities who had never been detained were also often required to attend class; however, former detainees are normally made to go for two or three hours every day and other members of the village were required to go twice a week.</w:t>
      </w:r>
      <w:r w:rsidRPr="00F75D72">
        <w:rPr>
          <w:rStyle w:val="FootnoteReference"/>
          <w:rFonts w:cstheme="minorHAnsi"/>
        </w:rPr>
        <w:footnoteReference w:id="517"/>
      </w:r>
      <w:r w:rsidRPr="00F75D72">
        <w:rPr>
          <w:rFonts w:cstheme="minorHAnsi"/>
        </w:rPr>
        <w:t xml:space="preserve"> Family members of some detainees were also made to go to classes several hours a day.</w:t>
      </w:r>
      <w:r w:rsidRPr="00F75D72">
        <w:rPr>
          <w:rStyle w:val="FootnoteReference"/>
          <w:rFonts w:cstheme="minorHAnsi"/>
        </w:rPr>
        <w:footnoteReference w:id="518"/>
      </w:r>
      <w:r w:rsidRPr="00F75D72">
        <w:rPr>
          <w:rFonts w:cstheme="minorHAnsi"/>
        </w:rPr>
        <w:t xml:space="preserve"> </w:t>
      </w:r>
      <w:r w:rsidR="009A0FBB">
        <w:rPr>
          <w:rFonts w:cstheme="minorHAnsi"/>
        </w:rPr>
        <w:t>S</w:t>
      </w:r>
      <w:r w:rsidRPr="00F75D72">
        <w:rPr>
          <w:rFonts w:cstheme="minorHAnsi"/>
        </w:rPr>
        <w:t>everal ex-detainees reported that after they were released</w:t>
      </w:r>
      <w:r w:rsidR="009A0FBB">
        <w:rPr>
          <w:rFonts w:cstheme="minorHAnsi"/>
        </w:rPr>
        <w:t>, during the classes</w:t>
      </w:r>
      <w:r w:rsidRPr="00F75D72">
        <w:rPr>
          <w:rFonts w:cstheme="minorHAnsi"/>
        </w:rPr>
        <w:t xml:space="preserve"> they were required to continue to write confession and self-criticism letters and give them to local cadres to evaluate.</w:t>
      </w:r>
      <w:r w:rsidRPr="00F75D72">
        <w:rPr>
          <w:rStyle w:val="FootnoteReference"/>
          <w:rFonts w:cstheme="minorHAnsi"/>
        </w:rPr>
        <w:footnoteReference w:id="519"/>
      </w:r>
    </w:p>
    <w:p w14:paraId="706D6C0D" w14:textId="0D7BE68E" w:rsidR="008B59BE" w:rsidRPr="00F75D72" w:rsidRDefault="008B59BE" w:rsidP="008B59BE">
      <w:pPr>
        <w:spacing w:line="240" w:lineRule="auto"/>
        <w:jc w:val="both"/>
        <w:rPr>
          <w:rFonts w:cstheme="minorHAnsi"/>
        </w:rPr>
      </w:pPr>
      <w:r w:rsidRPr="00F75D72">
        <w:rPr>
          <w:rFonts w:cstheme="minorHAnsi"/>
        </w:rPr>
        <w:t>Nearly all ex-internees were required to attend flag</w:t>
      </w:r>
      <w:r w:rsidR="009A0FBB">
        <w:rPr>
          <w:rFonts w:cstheme="minorHAnsi"/>
        </w:rPr>
        <w:t>-</w:t>
      </w:r>
      <w:r w:rsidRPr="00F75D72">
        <w:rPr>
          <w:rFonts w:cstheme="minorHAnsi"/>
        </w:rPr>
        <w:t>raising ceremonies every Monday morning after they were released.</w:t>
      </w:r>
      <w:r w:rsidRPr="00F75D72">
        <w:rPr>
          <w:rStyle w:val="FootnoteReference"/>
          <w:rFonts w:cstheme="minorHAnsi"/>
        </w:rPr>
        <w:footnoteReference w:id="520"/>
      </w:r>
      <w:r w:rsidRPr="00F75D72">
        <w:rPr>
          <w:rFonts w:cstheme="minorHAnsi"/>
        </w:rPr>
        <w:t xml:space="preserve"> During the ceremony, ex-detainees are often made to publicly confess their crimes</w:t>
      </w:r>
      <w:r w:rsidR="009A0FBB">
        <w:rPr>
          <w:rFonts w:cstheme="minorHAnsi"/>
        </w:rPr>
        <w:t>,</w:t>
      </w:r>
      <w:r w:rsidRPr="00F75D72">
        <w:rPr>
          <w:rStyle w:val="FootnoteReference"/>
          <w:rFonts w:cstheme="minorHAnsi"/>
        </w:rPr>
        <w:footnoteReference w:id="521"/>
      </w:r>
      <w:r w:rsidRPr="00F75D72">
        <w:rPr>
          <w:rFonts w:cstheme="minorHAnsi"/>
        </w:rPr>
        <w:t xml:space="preserve"> to speak out against extremism</w:t>
      </w:r>
      <w:r w:rsidR="009A0FBB">
        <w:rPr>
          <w:rFonts w:cstheme="minorHAnsi"/>
        </w:rPr>
        <w:t>, to</w:t>
      </w:r>
      <w:r w:rsidRPr="00F75D72">
        <w:rPr>
          <w:rFonts w:cstheme="minorHAnsi"/>
        </w:rPr>
        <w:t xml:space="preserve"> apologize for being an extremist, and to extol the virtue of the education they had received.</w:t>
      </w:r>
      <w:r w:rsidRPr="00F75D72">
        <w:rPr>
          <w:rStyle w:val="FootnoteReference"/>
          <w:rFonts w:cstheme="minorHAnsi"/>
        </w:rPr>
        <w:footnoteReference w:id="522"/>
      </w:r>
      <w:r w:rsidRPr="00F75D72">
        <w:rPr>
          <w:rFonts w:cstheme="minorHAnsi"/>
        </w:rPr>
        <w:t xml:space="preserve"> Several survivors told Amnesty that only ethnic minorities were required to attend the village flag</w:t>
      </w:r>
      <w:r w:rsidR="009A0FBB">
        <w:rPr>
          <w:rFonts w:cstheme="minorHAnsi"/>
        </w:rPr>
        <w:t>-</w:t>
      </w:r>
      <w:r w:rsidRPr="00F75D72">
        <w:rPr>
          <w:rFonts w:cstheme="minorHAnsi"/>
        </w:rPr>
        <w:t xml:space="preserve">raising. According to [Pseudonym M2], members of the village who were not in camps were also required to go, </w:t>
      </w:r>
      <w:r w:rsidR="009A0FBB">
        <w:rPr>
          <w:rFonts w:cstheme="minorHAnsi"/>
        </w:rPr>
        <w:t>but</w:t>
      </w:r>
      <w:r w:rsidRPr="00F75D72">
        <w:rPr>
          <w:rFonts w:cstheme="minorHAnsi"/>
        </w:rPr>
        <w:t xml:space="preserve"> only ethnic minorities were truly compelled to attend</w:t>
      </w:r>
      <w:r w:rsidR="009A0FBB">
        <w:rPr>
          <w:rFonts w:cstheme="minorHAnsi"/>
        </w:rPr>
        <w:t>:</w:t>
      </w:r>
      <w:r w:rsidRPr="00F75D72">
        <w:rPr>
          <w:rFonts w:cstheme="minorHAnsi"/>
        </w:rPr>
        <w:t xml:space="preserve"> “Only Uyghurs go. Chinese people, they laugh at us,” she said.</w:t>
      </w:r>
      <w:r w:rsidRPr="00F75D72">
        <w:rPr>
          <w:rStyle w:val="FootnoteReference"/>
          <w:rFonts w:cstheme="minorHAnsi"/>
        </w:rPr>
        <w:footnoteReference w:id="523"/>
      </w:r>
      <w:r w:rsidRPr="00F75D72">
        <w:rPr>
          <w:rFonts w:cstheme="minorHAnsi"/>
        </w:rPr>
        <w:t xml:space="preserve"> </w:t>
      </w:r>
    </w:p>
    <w:p w14:paraId="30D71560" w14:textId="40DF5153" w:rsidR="008B59BE" w:rsidRPr="00F75D72" w:rsidRDefault="008B59BE" w:rsidP="008B59BE">
      <w:pPr>
        <w:spacing w:after="120" w:line="240" w:lineRule="auto"/>
        <w:jc w:val="both"/>
        <w:rPr>
          <w:rFonts w:cstheme="minorHAnsi"/>
        </w:rPr>
      </w:pPr>
      <w:r w:rsidRPr="00F75D72">
        <w:rPr>
          <w:rFonts w:cstheme="minorHAnsi"/>
        </w:rPr>
        <w:t>Family members of internees also had to speak at flag</w:t>
      </w:r>
      <w:r w:rsidR="009A0FBB">
        <w:rPr>
          <w:rFonts w:cstheme="minorHAnsi"/>
        </w:rPr>
        <w:t>-</w:t>
      </w:r>
      <w:r w:rsidRPr="00F75D72">
        <w:rPr>
          <w:rFonts w:cstheme="minorHAnsi"/>
        </w:rPr>
        <w:t xml:space="preserve">raising ceremonies. [Pseudonym C1] told Amnesty </w:t>
      </w:r>
      <w:r w:rsidR="00114EC0">
        <w:rPr>
          <w:rFonts w:cstheme="minorHAnsi"/>
        </w:rPr>
        <w:t>I</w:t>
      </w:r>
      <w:r w:rsidRPr="00F75D72">
        <w:rPr>
          <w:rFonts w:cstheme="minorHAnsi"/>
        </w:rPr>
        <w:t>nternational his brother was made to speak about him at a flag</w:t>
      </w:r>
      <w:r w:rsidR="009A0FBB">
        <w:rPr>
          <w:rFonts w:cstheme="minorHAnsi"/>
        </w:rPr>
        <w:t>-</w:t>
      </w:r>
      <w:r w:rsidRPr="00F75D72">
        <w:rPr>
          <w:rFonts w:cstheme="minorHAnsi"/>
        </w:rPr>
        <w:t>raising ceremony. “[My brother] had to confess that his brother had ‘disease’ and that he was ashamed and sorry,” he said.</w:t>
      </w:r>
      <w:r w:rsidRPr="00864003">
        <w:rPr>
          <w:rStyle w:val="FootnoteReference"/>
          <w:rFonts w:cstheme="minorHAnsi"/>
        </w:rPr>
        <w:footnoteReference w:id="524"/>
      </w:r>
      <w:r w:rsidR="00F75D72" w:rsidRPr="00F75D72">
        <w:rPr>
          <w:rFonts w:cstheme="minorHAnsi"/>
          <w:b/>
        </w:rPr>
        <w:t xml:space="preserve"> </w:t>
      </w:r>
    </w:p>
    <w:p w14:paraId="465BD805" w14:textId="1D5BED49" w:rsidR="008B59BE" w:rsidRPr="00F75D72" w:rsidRDefault="008B59BE" w:rsidP="008B59BE">
      <w:pPr>
        <w:pStyle w:val="Heading2"/>
      </w:pPr>
      <w:bookmarkStart w:id="193" w:name="_Toc66643171"/>
      <w:r w:rsidRPr="00F75D72">
        <w:t xml:space="preserve">9.2 </w:t>
      </w:r>
      <w:commentRangeStart w:id="194"/>
      <w:r w:rsidRPr="00F75D72">
        <w:t>Government minders</w:t>
      </w:r>
      <w:commentRangeEnd w:id="194"/>
      <w:r w:rsidRPr="00F75D72">
        <w:rPr>
          <w:rStyle w:val="CommentReference"/>
          <w:rFonts w:asciiTheme="minorHAnsi" w:eastAsiaTheme="minorHAnsi" w:hAnsiTheme="minorHAnsi" w:cstheme="minorBidi"/>
          <w:color w:val="auto"/>
        </w:rPr>
        <w:commentReference w:id="194"/>
      </w:r>
      <w:bookmarkEnd w:id="193"/>
    </w:p>
    <w:p w14:paraId="4C7B10FB" w14:textId="5B0931CB" w:rsidR="008B59BE" w:rsidRPr="00F75D72" w:rsidRDefault="008B59BE" w:rsidP="008B59BE">
      <w:pPr>
        <w:spacing w:after="120" w:line="240" w:lineRule="auto"/>
        <w:jc w:val="both"/>
        <w:rPr>
          <w:rFonts w:cstheme="minorHAnsi"/>
        </w:rPr>
      </w:pPr>
      <w:r w:rsidRPr="00F75D72">
        <w:rPr>
          <w:rFonts w:cstheme="minorHAnsi"/>
        </w:rPr>
        <w:t xml:space="preserve">As discussed in </w:t>
      </w:r>
      <w:r w:rsidR="0001679F" w:rsidRPr="00864003">
        <w:rPr>
          <w:rFonts w:cstheme="minorHAnsi"/>
          <w:highlight w:val="yellow"/>
        </w:rPr>
        <w:t>C</w:t>
      </w:r>
      <w:r w:rsidRPr="00864003">
        <w:rPr>
          <w:rFonts w:cstheme="minorHAnsi"/>
          <w:highlight w:val="yellow"/>
        </w:rPr>
        <w:t>hapter</w:t>
      </w:r>
      <w:r w:rsidR="0001679F" w:rsidRPr="00864003">
        <w:rPr>
          <w:rFonts w:cstheme="minorHAnsi"/>
          <w:highlight w:val="yellow"/>
        </w:rPr>
        <w:t> </w:t>
      </w:r>
      <w:r w:rsidRPr="00864003">
        <w:rPr>
          <w:rFonts w:cstheme="minorHAnsi"/>
          <w:highlight w:val="yellow"/>
        </w:rPr>
        <w:t>1</w:t>
      </w:r>
      <w:r w:rsidRPr="00F75D72">
        <w:rPr>
          <w:rFonts w:cstheme="minorHAnsi"/>
        </w:rPr>
        <w:t xml:space="preserve">, one of the most invasive aspects of life in Xinjiang for ex-detainees is the presence of government minders. Many survivors reported that after </w:t>
      </w:r>
      <w:r w:rsidR="00114EC0">
        <w:rPr>
          <w:rFonts w:cstheme="minorHAnsi"/>
        </w:rPr>
        <w:t>they were</w:t>
      </w:r>
      <w:r w:rsidRPr="00F75D72">
        <w:rPr>
          <w:rFonts w:cstheme="minorHAnsi"/>
        </w:rPr>
        <w:t xml:space="preserve"> released from a camp government cadres were required to stay with them in their houses for several nights </w:t>
      </w:r>
      <w:r w:rsidR="00114EC0">
        <w:rPr>
          <w:rFonts w:cstheme="minorHAnsi"/>
        </w:rPr>
        <w:t>per</w:t>
      </w:r>
      <w:r w:rsidRPr="00F75D72">
        <w:rPr>
          <w:rFonts w:cstheme="minorHAnsi"/>
        </w:rPr>
        <w:t xml:space="preserve"> month.</w:t>
      </w:r>
      <w:r w:rsidRPr="00F75D72">
        <w:rPr>
          <w:rStyle w:val="FootnoteReference"/>
          <w:rFonts w:cstheme="minorHAnsi"/>
        </w:rPr>
        <w:footnoteReference w:id="525"/>
      </w:r>
      <w:r w:rsidRPr="00F75D72">
        <w:rPr>
          <w:rFonts w:cstheme="minorHAnsi"/>
        </w:rPr>
        <w:t xml:space="preserve"> </w:t>
      </w:r>
    </w:p>
    <w:p w14:paraId="28474CDE" w14:textId="47095376" w:rsidR="008B59BE" w:rsidRPr="00F75D72" w:rsidRDefault="008B59BE" w:rsidP="008B59BE">
      <w:pPr>
        <w:spacing w:after="120" w:line="240" w:lineRule="auto"/>
        <w:jc w:val="both"/>
        <w:rPr>
          <w:rFonts w:cstheme="minorHAnsi"/>
        </w:rPr>
      </w:pPr>
      <w:r w:rsidRPr="00F75D72">
        <w:rPr>
          <w:rFonts w:cstheme="minorHAnsi"/>
        </w:rPr>
        <w:t>Some reported that cadres checked in on them during the day, but did not stay overnight.</w:t>
      </w:r>
      <w:r w:rsidRPr="00F75D72">
        <w:rPr>
          <w:rStyle w:val="FootnoteReference"/>
          <w:rFonts w:cstheme="minorHAnsi"/>
        </w:rPr>
        <w:footnoteReference w:id="526"/>
      </w:r>
      <w:r w:rsidRPr="00F75D72">
        <w:rPr>
          <w:rFonts w:cstheme="minorHAnsi"/>
        </w:rPr>
        <w:t xml:space="preserve"> The cadres took pictures of them and their family, monitored their behavio</w:t>
      </w:r>
      <w:r w:rsidR="00C5713B">
        <w:rPr>
          <w:rFonts w:cstheme="minorHAnsi"/>
        </w:rPr>
        <w:t>u</w:t>
      </w:r>
      <w:r w:rsidRPr="00F75D72">
        <w:rPr>
          <w:rFonts w:cstheme="minorHAnsi"/>
        </w:rPr>
        <w:t>r, and tried to teach them the correct ideology.</w:t>
      </w:r>
      <w:r w:rsidRPr="00F75D72">
        <w:rPr>
          <w:rStyle w:val="FootnoteReference"/>
          <w:rFonts w:cstheme="minorHAnsi"/>
        </w:rPr>
        <w:footnoteReference w:id="527"/>
      </w:r>
      <w:r w:rsidRPr="00F75D72">
        <w:rPr>
          <w:rFonts w:cstheme="minorHAnsi"/>
        </w:rPr>
        <w:t xml:space="preserve"> Minders also checked the homework from the language and ideology classes.</w:t>
      </w:r>
      <w:r w:rsidRPr="00F75D72">
        <w:rPr>
          <w:rStyle w:val="FootnoteReference"/>
          <w:rFonts w:cstheme="minorHAnsi"/>
        </w:rPr>
        <w:footnoteReference w:id="528"/>
      </w:r>
      <w:r w:rsidRPr="00F75D72">
        <w:rPr>
          <w:rFonts w:cstheme="minorHAnsi"/>
        </w:rPr>
        <w:t xml:space="preserve"> [Pseudonym X12] told Amnesty that minders would come and inspect her house every day to make </w:t>
      </w:r>
      <w:r w:rsidRPr="00F75D72">
        <w:rPr>
          <w:rFonts w:cstheme="minorHAnsi"/>
        </w:rPr>
        <w:lastRenderedPageBreak/>
        <w:t>sure she was home, and they would check her homework from the night school. “If you passed homework test they leave, or they would stay and help you do work,” she said.</w:t>
      </w:r>
      <w:r w:rsidRPr="00F75D72">
        <w:rPr>
          <w:rStyle w:val="FootnoteReference"/>
          <w:rFonts w:cstheme="minorHAnsi"/>
        </w:rPr>
        <w:footnoteReference w:id="529"/>
      </w:r>
      <w:r w:rsidRPr="00F75D72">
        <w:rPr>
          <w:rFonts w:cstheme="minorHAnsi"/>
        </w:rPr>
        <w:t xml:space="preserve"> </w:t>
      </w:r>
    </w:p>
    <w:p w14:paraId="4A29020E" w14:textId="5D991D82" w:rsidR="008B59BE" w:rsidRPr="00864003" w:rsidRDefault="008B59BE" w:rsidP="008B59BE">
      <w:pPr>
        <w:spacing w:after="120" w:line="240" w:lineRule="auto"/>
        <w:jc w:val="both"/>
        <w:rPr>
          <w:rFonts w:cstheme="minorHAnsi"/>
        </w:rPr>
      </w:pPr>
      <w:r w:rsidRPr="00F75D72">
        <w:rPr>
          <w:rFonts w:cstheme="minorHAnsi"/>
        </w:rPr>
        <w:t>Several survivors reported that while they were in the camp, their family members were required to have minders stay with them.</w:t>
      </w:r>
      <w:r w:rsidRPr="00F75D72">
        <w:rPr>
          <w:rStyle w:val="FootnoteReference"/>
          <w:rFonts w:cstheme="minorHAnsi"/>
        </w:rPr>
        <w:footnoteReference w:id="530"/>
      </w:r>
      <w:r w:rsidRPr="00F75D72">
        <w:rPr>
          <w:rFonts w:cstheme="minorHAnsi"/>
        </w:rPr>
        <w:t xml:space="preserve"> [Pseudonym X13] told </w:t>
      </w:r>
      <w:r w:rsidR="001A168F">
        <w:rPr>
          <w:rFonts w:cstheme="minorHAnsi"/>
        </w:rPr>
        <w:t>A</w:t>
      </w:r>
      <w:r w:rsidRPr="00F75D72">
        <w:rPr>
          <w:rFonts w:cstheme="minorHAnsi"/>
        </w:rPr>
        <w:t xml:space="preserve">mnesty </w:t>
      </w:r>
      <w:r w:rsidR="001A168F">
        <w:rPr>
          <w:rFonts w:cstheme="minorHAnsi"/>
        </w:rPr>
        <w:t>I</w:t>
      </w:r>
      <w:r w:rsidRPr="00F75D72">
        <w:rPr>
          <w:rFonts w:cstheme="minorHAnsi"/>
        </w:rPr>
        <w:t xml:space="preserve">nternational </w:t>
      </w:r>
      <w:r w:rsidR="001A168F">
        <w:rPr>
          <w:rFonts w:cstheme="minorHAnsi"/>
        </w:rPr>
        <w:t>that</w:t>
      </w:r>
      <w:r w:rsidR="001A168F" w:rsidRPr="00F75D72">
        <w:rPr>
          <w:rFonts w:cstheme="minorHAnsi"/>
        </w:rPr>
        <w:t xml:space="preserve"> </w:t>
      </w:r>
      <w:r w:rsidRPr="00F75D72">
        <w:rPr>
          <w:rFonts w:cstheme="minorHAnsi"/>
        </w:rPr>
        <w:t xml:space="preserve">when her father was sent to a camp, she and her </w:t>
      </w:r>
      <w:r w:rsidR="00864003">
        <w:rPr>
          <w:rFonts w:cstheme="minorHAnsi"/>
        </w:rPr>
        <w:t xml:space="preserve">mother </w:t>
      </w:r>
      <w:r w:rsidR="00114EC0">
        <w:rPr>
          <w:rFonts w:cstheme="minorHAnsi"/>
        </w:rPr>
        <w:t>were</w:t>
      </w:r>
      <w:r w:rsidR="00114EC0" w:rsidRPr="00F75D72">
        <w:rPr>
          <w:rFonts w:cstheme="minorHAnsi"/>
        </w:rPr>
        <w:t xml:space="preserve"> </w:t>
      </w:r>
      <w:r w:rsidRPr="00F75D72">
        <w:rPr>
          <w:rFonts w:cstheme="minorHAnsi"/>
        </w:rPr>
        <w:t>forced to move back to their home village</w:t>
      </w:r>
      <w:r w:rsidR="00F75D72" w:rsidRPr="00F75D72">
        <w:rPr>
          <w:rFonts w:cstheme="minorHAnsi"/>
        </w:rPr>
        <w:t xml:space="preserve"> </w:t>
      </w:r>
      <w:r w:rsidRPr="00F75D72">
        <w:rPr>
          <w:rFonts w:cstheme="minorHAnsi"/>
        </w:rPr>
        <w:t xml:space="preserve">and have </w:t>
      </w:r>
      <w:r w:rsidR="00114EC0">
        <w:rPr>
          <w:rFonts w:cstheme="minorHAnsi"/>
        </w:rPr>
        <w:t xml:space="preserve">a </w:t>
      </w:r>
      <w:r w:rsidRPr="00F75D72">
        <w:rPr>
          <w:rFonts w:cstheme="minorHAnsi"/>
        </w:rPr>
        <w:t>government minder stay with them.</w:t>
      </w:r>
      <w:r w:rsidR="00F75D72" w:rsidRPr="00F75D72">
        <w:rPr>
          <w:rFonts w:cstheme="minorHAnsi"/>
        </w:rPr>
        <w:t xml:space="preserve"> </w:t>
      </w:r>
      <w:r w:rsidRPr="00F75D72">
        <w:rPr>
          <w:rFonts w:cstheme="minorHAnsi"/>
        </w:rPr>
        <w:t>She described what the minder did while staying with the family</w:t>
      </w:r>
      <w:r w:rsidR="00114EC0">
        <w:rPr>
          <w:rFonts w:cstheme="minorHAnsi"/>
        </w:rPr>
        <w:t>:</w:t>
      </w:r>
      <w:r w:rsidRPr="00F75D72">
        <w:rPr>
          <w:rFonts w:cstheme="minorHAnsi"/>
        </w:rPr>
        <w:t xml:space="preserve"> </w:t>
      </w:r>
      <w:r w:rsidRPr="00864003">
        <w:rPr>
          <w:rFonts w:cstheme="minorHAnsi"/>
        </w:rPr>
        <w:t>“She eats with us. Listens to what we are saying. Tells us about politics. About our crimes. For example, [she said] ‘do not go abroad. Do not contact outside world. Be thankful for government. Confess that your father committed crimes.’”</w:t>
      </w:r>
      <w:r w:rsidRPr="00864003">
        <w:rPr>
          <w:rStyle w:val="FootnoteReference"/>
          <w:rFonts w:cstheme="minorHAnsi"/>
        </w:rPr>
        <w:footnoteReference w:id="531"/>
      </w:r>
      <w:r w:rsidRPr="00864003">
        <w:rPr>
          <w:rFonts w:cstheme="minorHAnsi"/>
        </w:rPr>
        <w:t xml:space="preserve"> </w:t>
      </w:r>
    </w:p>
    <w:p w14:paraId="2240BE89" w14:textId="4B674F01" w:rsidR="008B59BE" w:rsidRPr="00F75D72" w:rsidRDefault="008B59BE" w:rsidP="008B59BE">
      <w:pPr>
        <w:spacing w:after="120" w:line="240" w:lineRule="auto"/>
        <w:jc w:val="both"/>
        <w:rPr>
          <w:rFonts w:cstheme="minorHAnsi"/>
        </w:rPr>
      </w:pPr>
      <w:r w:rsidRPr="00F75D72">
        <w:rPr>
          <w:rFonts w:cstheme="minorHAnsi"/>
        </w:rPr>
        <w:t xml:space="preserve">Similar </w:t>
      </w:r>
      <w:r w:rsidR="00114EC0">
        <w:rPr>
          <w:rFonts w:cstheme="minorHAnsi"/>
        </w:rPr>
        <w:t>cadre “</w:t>
      </w:r>
      <w:r w:rsidRPr="00F75D72">
        <w:rPr>
          <w:rFonts w:cstheme="minorHAnsi"/>
        </w:rPr>
        <w:t>home stays</w:t>
      </w:r>
      <w:r w:rsidR="00114EC0">
        <w:rPr>
          <w:rFonts w:cstheme="minorHAnsi"/>
        </w:rPr>
        <w:t>”</w:t>
      </w:r>
      <w:r w:rsidRPr="00F75D72">
        <w:rPr>
          <w:rFonts w:cstheme="minorHAnsi"/>
        </w:rPr>
        <w:t xml:space="preserve"> ha</w:t>
      </w:r>
      <w:r w:rsidR="00114EC0">
        <w:rPr>
          <w:rFonts w:cstheme="minorHAnsi"/>
        </w:rPr>
        <w:t>ve</w:t>
      </w:r>
      <w:r w:rsidRPr="00F75D72">
        <w:rPr>
          <w:rFonts w:cstheme="minorHAnsi"/>
        </w:rPr>
        <w:t xml:space="preserve"> been widely report by journalists and other organizations.</w:t>
      </w:r>
      <w:r w:rsidRPr="00F75D72">
        <w:rPr>
          <w:rStyle w:val="FootnoteReference"/>
          <w:rFonts w:cstheme="minorHAnsi"/>
        </w:rPr>
        <w:footnoteReference w:id="532"/>
      </w:r>
    </w:p>
    <w:p w14:paraId="28DA5361" w14:textId="49071D8A" w:rsidR="008B59BE" w:rsidRPr="00F75D72" w:rsidRDefault="008B59BE" w:rsidP="008B59BE">
      <w:pPr>
        <w:pStyle w:val="Heading2"/>
      </w:pPr>
      <w:bookmarkStart w:id="195" w:name="_Toc66643172"/>
      <w:r w:rsidRPr="00F75D72">
        <w:t xml:space="preserve">9.3 </w:t>
      </w:r>
      <w:commentRangeStart w:id="196"/>
      <w:r w:rsidRPr="00F75D72">
        <w:t>Restriction on freedom of movement</w:t>
      </w:r>
      <w:commentRangeEnd w:id="196"/>
      <w:r w:rsidRPr="00F75D72">
        <w:rPr>
          <w:rStyle w:val="CommentReference"/>
          <w:rFonts w:asciiTheme="minorHAnsi" w:eastAsiaTheme="minorHAnsi" w:hAnsiTheme="minorHAnsi" w:cstheme="minorBidi"/>
          <w:color w:val="auto"/>
        </w:rPr>
        <w:commentReference w:id="196"/>
      </w:r>
      <w:bookmarkEnd w:id="195"/>
    </w:p>
    <w:p w14:paraId="17CC97D8" w14:textId="3F30A0B0" w:rsidR="0057395D" w:rsidRDefault="008B59BE" w:rsidP="008B59BE">
      <w:pPr>
        <w:spacing w:after="120" w:line="240" w:lineRule="auto"/>
        <w:jc w:val="both"/>
        <w:rPr>
          <w:rFonts w:cstheme="minorHAnsi"/>
        </w:rPr>
      </w:pPr>
      <w:r w:rsidRPr="00F75D72">
        <w:t>All survivors faced significant restriction</w:t>
      </w:r>
      <w:r w:rsidR="0057395D">
        <w:t>s</w:t>
      </w:r>
      <w:r w:rsidRPr="00F75D72">
        <w:t xml:space="preserve"> on their freedom of movement after they were released from the camp. Nearly </w:t>
      </w:r>
      <w:r w:rsidR="0057395D">
        <w:t>all were</w:t>
      </w:r>
      <w:r w:rsidRPr="00F75D72">
        <w:t xml:space="preserve"> prohibited from leaving their village or township</w:t>
      </w:r>
      <w:r w:rsidR="0057395D">
        <w:t>.</w:t>
      </w:r>
      <w:r w:rsidRPr="00F75D72">
        <w:t xml:space="preserve"> </w:t>
      </w:r>
      <w:r w:rsidR="0057395D">
        <w:t>I</w:t>
      </w:r>
      <w:r w:rsidRPr="00F75D72">
        <w:t>f they were allowed to leave they were required to get written permission from the authorities beforehand.</w:t>
      </w:r>
      <w:r w:rsidRPr="00F75D72">
        <w:rPr>
          <w:rStyle w:val="FootnoteReference"/>
          <w:rFonts w:cstheme="minorHAnsi"/>
        </w:rPr>
        <w:footnoteReference w:id="533"/>
      </w:r>
      <w:r w:rsidR="00F75D72" w:rsidRPr="00F75D72">
        <w:rPr>
          <w:rFonts w:cstheme="minorHAnsi"/>
        </w:rPr>
        <w:t xml:space="preserve"> </w:t>
      </w:r>
      <w:r w:rsidRPr="00F75D72">
        <w:t xml:space="preserve">Several survivors were put under house arrest for several months. </w:t>
      </w:r>
      <w:r w:rsidRPr="00F75D72">
        <w:rPr>
          <w:rFonts w:cstheme="minorHAnsi"/>
        </w:rPr>
        <w:t>Many were required to check</w:t>
      </w:r>
      <w:r w:rsidR="0057395D">
        <w:rPr>
          <w:rFonts w:cstheme="minorHAnsi"/>
        </w:rPr>
        <w:t xml:space="preserve"> </w:t>
      </w:r>
      <w:r w:rsidRPr="00F75D72">
        <w:rPr>
          <w:rFonts w:cstheme="minorHAnsi"/>
        </w:rPr>
        <w:t>in with the police or village administrators daily.</w:t>
      </w:r>
      <w:r w:rsidRPr="00F75D72">
        <w:rPr>
          <w:rStyle w:val="FootnoteReference"/>
          <w:rFonts w:cstheme="minorHAnsi"/>
        </w:rPr>
        <w:footnoteReference w:id="534"/>
      </w:r>
      <w:r w:rsidRPr="00F75D72">
        <w:rPr>
          <w:rFonts w:cstheme="minorHAnsi"/>
        </w:rPr>
        <w:t xml:space="preserve"> </w:t>
      </w:r>
      <w:r w:rsidRPr="00F75D72">
        <w:t xml:space="preserve">Several were forced to live at the village administration office or police station for </w:t>
      </w:r>
      <w:r w:rsidR="0057395D">
        <w:t xml:space="preserve">a </w:t>
      </w:r>
      <w:r w:rsidRPr="00F75D72">
        <w:t>few week or months.</w:t>
      </w:r>
      <w:r w:rsidRPr="00F75D72">
        <w:rPr>
          <w:rStyle w:val="FootnoteReference"/>
          <w:rFonts w:cstheme="minorHAnsi"/>
        </w:rPr>
        <w:footnoteReference w:id="535"/>
      </w:r>
      <w:r w:rsidRPr="00F75D72">
        <w:rPr>
          <w:rFonts w:cstheme="minorHAnsi"/>
        </w:rPr>
        <w:t xml:space="preserve"> </w:t>
      </w:r>
    </w:p>
    <w:p w14:paraId="5ABD8043" w14:textId="7F73ECA3" w:rsidR="008B59BE" w:rsidRPr="00F75D72" w:rsidRDefault="008B59BE" w:rsidP="008B59BE">
      <w:pPr>
        <w:spacing w:after="120" w:line="240" w:lineRule="auto"/>
        <w:jc w:val="both"/>
        <w:rPr>
          <w:rFonts w:cstheme="minorHAnsi"/>
        </w:rPr>
      </w:pPr>
      <w:r w:rsidRPr="00F75D72">
        <w:rPr>
          <w:rFonts w:cstheme="minorHAnsi"/>
        </w:rPr>
        <w:t>[Pseudonym D1] told Amnesty how h</w:t>
      </w:r>
      <w:r w:rsidR="003812E5">
        <w:rPr>
          <w:rFonts w:cstheme="minorHAnsi"/>
        </w:rPr>
        <w:t>is</w:t>
      </w:r>
      <w:r w:rsidRPr="00F75D72">
        <w:rPr>
          <w:rFonts w:cstheme="minorHAnsi"/>
        </w:rPr>
        <w:t xml:space="preserve"> movements were restricted after he was released</w:t>
      </w:r>
      <w:r w:rsidR="0057395D">
        <w:rPr>
          <w:rFonts w:cstheme="minorHAnsi"/>
        </w:rPr>
        <w:t>:</w:t>
      </w:r>
      <w:r w:rsidRPr="00F75D72">
        <w:rPr>
          <w:rFonts w:cstheme="minorHAnsi"/>
        </w:rPr>
        <w:t xml:space="preserve"> “I spent five months being monitored. I just stayed in village. I couldn’t leave without permission. I had to report to the village [administration] office each morning. I needed permission to leave village from the village chief,” he said.</w:t>
      </w:r>
      <w:r w:rsidRPr="00F75D72">
        <w:rPr>
          <w:rStyle w:val="FootnoteReference"/>
          <w:rFonts w:cstheme="minorHAnsi"/>
        </w:rPr>
        <w:footnoteReference w:id="536"/>
      </w:r>
      <w:r w:rsidR="00F75D72" w:rsidRPr="00F75D72">
        <w:rPr>
          <w:rFonts w:cstheme="minorHAnsi"/>
          <w:b/>
        </w:rPr>
        <w:t xml:space="preserve"> </w:t>
      </w:r>
    </w:p>
    <w:p w14:paraId="32EE63E1" w14:textId="10E6CD05" w:rsidR="008B59BE" w:rsidRPr="00F75D72" w:rsidRDefault="008B59BE" w:rsidP="008B59BE">
      <w:pPr>
        <w:spacing w:after="120" w:line="240" w:lineRule="auto"/>
        <w:jc w:val="both"/>
        <w:rPr>
          <w:rFonts w:cstheme="minorHAnsi"/>
        </w:rPr>
      </w:pPr>
      <w:r w:rsidRPr="00F75D72">
        <w:rPr>
          <w:rFonts w:cstheme="minorHAnsi"/>
        </w:rPr>
        <w:t xml:space="preserve">Many survivors reported that for months after they left the camp their ID cards were programmed such that an alarm would </w:t>
      </w:r>
      <w:r w:rsidR="0057395D">
        <w:rPr>
          <w:rFonts w:cstheme="minorHAnsi"/>
        </w:rPr>
        <w:t>sound</w:t>
      </w:r>
      <w:r w:rsidRPr="00F75D72">
        <w:rPr>
          <w:rFonts w:cstheme="minorHAnsi"/>
        </w:rPr>
        <w:t xml:space="preserve"> whenever they travel</w:t>
      </w:r>
      <w:r w:rsidR="0057395D">
        <w:rPr>
          <w:rFonts w:cstheme="minorHAnsi"/>
        </w:rPr>
        <w:t>led</w:t>
      </w:r>
      <w:r w:rsidRPr="00F75D72">
        <w:rPr>
          <w:rFonts w:cstheme="minorHAnsi"/>
        </w:rPr>
        <w:t xml:space="preserve"> through checkpoints or whenever they left their village.</w:t>
      </w:r>
      <w:r w:rsidRPr="00F75D72">
        <w:rPr>
          <w:rStyle w:val="FootnoteReference"/>
          <w:rFonts w:cstheme="minorHAnsi"/>
        </w:rPr>
        <w:footnoteReference w:id="537"/>
      </w:r>
      <w:r w:rsidR="00F75D72" w:rsidRPr="00F75D72">
        <w:rPr>
          <w:rFonts w:cstheme="minorHAnsi"/>
        </w:rPr>
        <w:t xml:space="preserve"> </w:t>
      </w:r>
      <w:r w:rsidRPr="00F75D72">
        <w:rPr>
          <w:rFonts w:cstheme="minorHAnsi"/>
        </w:rPr>
        <w:t>When IDs triggered an alarm ex-internees were often interrogated about the very same things they were questioned about after their arrest and during their detention.</w:t>
      </w:r>
      <w:r w:rsidRPr="00F75D72">
        <w:rPr>
          <w:rStyle w:val="FootnoteReference"/>
          <w:rFonts w:cstheme="minorHAnsi"/>
        </w:rPr>
        <w:footnoteReference w:id="538"/>
      </w:r>
      <w:r w:rsidRPr="00F75D72">
        <w:rPr>
          <w:rFonts w:cstheme="minorHAnsi"/>
        </w:rPr>
        <w:t xml:space="preserve"> [Pseudonym X11], a woman </w:t>
      </w:r>
      <w:r w:rsidR="0057395D">
        <w:rPr>
          <w:rFonts w:cstheme="minorHAnsi"/>
        </w:rPr>
        <w:t xml:space="preserve">in </w:t>
      </w:r>
      <w:r w:rsidRPr="00F75D72">
        <w:rPr>
          <w:rFonts w:cstheme="minorHAnsi"/>
        </w:rPr>
        <w:t>her fifties who had been detained for a year for visiting Kazakhstan, told Amnesty International how her movement was restricted after she was released from the camps</w:t>
      </w:r>
      <w:r w:rsidR="0057395D">
        <w:rPr>
          <w:rFonts w:cstheme="minorHAnsi"/>
        </w:rPr>
        <w:t>:</w:t>
      </w:r>
      <w:r w:rsidRPr="00F75D72">
        <w:rPr>
          <w:rFonts w:cstheme="minorHAnsi"/>
        </w:rPr>
        <w:t xml:space="preserve"> </w:t>
      </w:r>
    </w:p>
    <w:p w14:paraId="7E7A8AE6" w14:textId="02829A71" w:rsidR="008B59BE" w:rsidRPr="00864003" w:rsidRDefault="008B59BE" w:rsidP="008B59BE">
      <w:pPr>
        <w:spacing w:after="120" w:line="240" w:lineRule="auto"/>
        <w:jc w:val="both"/>
        <w:rPr>
          <w:rFonts w:cstheme="minorHAnsi"/>
        </w:rPr>
      </w:pPr>
      <w:r w:rsidRPr="00864003">
        <w:rPr>
          <w:rFonts w:cstheme="minorHAnsi"/>
          <w:b/>
        </w:rPr>
        <w:t>“After I was released… it was house arrest. Every time I scanned my ID it went off… I wasn’t allowed to go to another town. Even in the streets, the camp follows you… Even when I went to buy a meal I had to fill in a form saying I had been to a camp. It was shameful… my daughter was living [in another town] I couldn’t visit her because of this. Can you imagine going into the street and the police surround you every time</w:t>
      </w:r>
      <w:r w:rsidR="0057395D" w:rsidRPr="00864003">
        <w:rPr>
          <w:rFonts w:cstheme="minorHAnsi"/>
          <w:b/>
        </w:rPr>
        <w:t>?</w:t>
      </w:r>
      <w:r w:rsidRPr="00864003">
        <w:rPr>
          <w:rFonts w:cstheme="minorHAnsi"/>
          <w:b/>
        </w:rPr>
        <w:t>”</w:t>
      </w:r>
      <w:r w:rsidRPr="00864003">
        <w:rPr>
          <w:rStyle w:val="FootnoteReference"/>
          <w:rFonts w:cstheme="minorHAnsi"/>
        </w:rPr>
        <w:footnoteReference w:id="539"/>
      </w:r>
    </w:p>
    <w:p w14:paraId="3E2F836E" w14:textId="6DC594EC" w:rsidR="008B59BE" w:rsidRPr="00F75D72" w:rsidRDefault="008B59BE" w:rsidP="008B59BE">
      <w:pPr>
        <w:spacing w:after="120" w:line="240" w:lineRule="auto"/>
        <w:jc w:val="both"/>
        <w:rPr>
          <w:rFonts w:cstheme="minorHAnsi"/>
        </w:rPr>
      </w:pPr>
      <w:r w:rsidRPr="00F75D72">
        <w:rPr>
          <w:rFonts w:cstheme="minorHAnsi"/>
        </w:rPr>
        <w:lastRenderedPageBreak/>
        <w:t>Other survivors told Amnesty their ID was confiscated for a time after their release. “[When I wasn’t in class or at a flag</w:t>
      </w:r>
      <w:r w:rsidR="009A0FBB">
        <w:rPr>
          <w:rFonts w:cstheme="minorHAnsi"/>
        </w:rPr>
        <w:t>-</w:t>
      </w:r>
      <w:r w:rsidRPr="00F75D72">
        <w:rPr>
          <w:rFonts w:cstheme="minorHAnsi"/>
        </w:rPr>
        <w:t>raising ceremony] I had to stay at home the rest of the time, because the inspector could come at any time. I had to be found in one of these places at all time</w:t>
      </w:r>
      <w:r w:rsidR="0057395D">
        <w:rPr>
          <w:rFonts w:cstheme="minorHAnsi"/>
        </w:rPr>
        <w:t>s</w:t>
      </w:r>
      <w:r w:rsidRPr="00F75D72">
        <w:rPr>
          <w:rFonts w:cstheme="minorHAnsi"/>
        </w:rPr>
        <w:t>. My ID was taken. I wasn’t free,” [Pseudonym M1] told Amnesty International.</w:t>
      </w:r>
      <w:r w:rsidRPr="00F75D72">
        <w:rPr>
          <w:rStyle w:val="FootnoteReference"/>
          <w:rFonts w:cstheme="minorHAnsi"/>
        </w:rPr>
        <w:footnoteReference w:id="540"/>
      </w:r>
      <w:r w:rsidRPr="00F75D72">
        <w:rPr>
          <w:rFonts w:cstheme="minorHAnsi"/>
        </w:rPr>
        <w:t xml:space="preserve"> </w:t>
      </w:r>
    </w:p>
    <w:p w14:paraId="3FD1DFC3" w14:textId="7B61277F" w:rsidR="008B59BE" w:rsidRPr="00F75D72" w:rsidRDefault="008B59BE" w:rsidP="008B59BE">
      <w:pPr>
        <w:spacing w:after="120" w:line="240" w:lineRule="auto"/>
        <w:jc w:val="both"/>
        <w:rPr>
          <w:rFonts w:cstheme="minorHAnsi"/>
          <w:b/>
        </w:rPr>
      </w:pPr>
      <w:r w:rsidRPr="00F75D72">
        <w:rPr>
          <w:rFonts w:cstheme="minorHAnsi"/>
        </w:rPr>
        <w:t>After several months some of the movement restrictions begin to decrease. Many survivors</w:t>
      </w:r>
      <w:r w:rsidR="00F75D72" w:rsidRPr="00F75D72">
        <w:rPr>
          <w:rFonts w:cstheme="minorHAnsi"/>
        </w:rPr>
        <w:t xml:space="preserve"> </w:t>
      </w:r>
      <w:r w:rsidRPr="00F75D72">
        <w:rPr>
          <w:rFonts w:cstheme="minorHAnsi"/>
        </w:rPr>
        <w:t>reported that some restriction</w:t>
      </w:r>
      <w:r w:rsidR="007020B5">
        <w:rPr>
          <w:rFonts w:cstheme="minorHAnsi"/>
        </w:rPr>
        <w:t>s</w:t>
      </w:r>
      <w:r w:rsidRPr="00F75D72">
        <w:rPr>
          <w:rFonts w:cstheme="minorHAnsi"/>
        </w:rPr>
        <w:t xml:space="preserve"> were lifted after six months.</w:t>
      </w:r>
      <w:r w:rsidRPr="00F75D72">
        <w:rPr>
          <w:rStyle w:val="FootnoteReference"/>
          <w:rFonts w:cstheme="minorHAnsi"/>
        </w:rPr>
        <w:footnoteReference w:id="541"/>
      </w:r>
      <w:r w:rsidRPr="00F75D72">
        <w:rPr>
          <w:rFonts w:cstheme="minorHAnsi"/>
        </w:rPr>
        <w:t xml:space="preserve"> </w:t>
      </w:r>
      <w:r w:rsidRPr="00864003">
        <w:rPr>
          <w:rStyle w:val="FootnoteReference"/>
          <w:rFonts w:cstheme="minorHAnsi"/>
        </w:rPr>
        <w:footnoteReference w:id="542"/>
      </w:r>
      <w:r w:rsidRPr="00F75D72">
        <w:rPr>
          <w:rFonts w:cstheme="minorHAnsi"/>
          <w:b/>
        </w:rPr>
        <w:t xml:space="preserve"> </w:t>
      </w:r>
      <w:r w:rsidRPr="00F75D72">
        <w:rPr>
          <w:rFonts w:cstheme="minorHAnsi"/>
        </w:rPr>
        <w:t>Several told Amnesty the restriction</w:t>
      </w:r>
      <w:r w:rsidR="007020B5">
        <w:rPr>
          <w:rFonts w:cstheme="minorHAnsi"/>
        </w:rPr>
        <w:t>s</w:t>
      </w:r>
      <w:r w:rsidRPr="00F75D72">
        <w:rPr>
          <w:rFonts w:cstheme="minorHAnsi"/>
        </w:rPr>
        <w:t xml:space="preserve"> on their movements lasted a year.</w:t>
      </w:r>
      <w:r w:rsidRPr="00F75D72">
        <w:rPr>
          <w:rStyle w:val="FootnoteReference"/>
          <w:rFonts w:cstheme="minorHAnsi"/>
        </w:rPr>
        <w:footnoteReference w:id="543"/>
      </w:r>
      <w:r w:rsidRPr="00F75D72">
        <w:rPr>
          <w:rFonts w:cstheme="minorHAnsi"/>
        </w:rPr>
        <w:t xml:space="preserve"> One survivor told Amnesty the restrictions on his movement were removed at the same time as others released when he was.</w:t>
      </w:r>
      <w:r w:rsidRPr="00F75D72">
        <w:rPr>
          <w:rStyle w:val="FootnoteReference"/>
          <w:rFonts w:cstheme="minorHAnsi"/>
        </w:rPr>
        <w:footnoteReference w:id="544"/>
      </w:r>
      <w:r w:rsidRPr="00F75D72">
        <w:rPr>
          <w:rFonts w:cstheme="minorHAnsi"/>
        </w:rPr>
        <w:t xml:space="preserve"> </w:t>
      </w:r>
    </w:p>
    <w:p w14:paraId="71821CA5" w14:textId="2AB0F76C" w:rsidR="008B59BE" w:rsidRPr="00F75D72" w:rsidRDefault="007020B5" w:rsidP="008B59BE">
      <w:pPr>
        <w:spacing w:after="120" w:line="240" w:lineRule="auto"/>
        <w:jc w:val="both"/>
        <w:rPr>
          <w:rFonts w:cstheme="minorHAnsi"/>
        </w:rPr>
      </w:pPr>
      <w:r>
        <w:rPr>
          <w:rFonts w:cstheme="minorHAnsi"/>
        </w:rPr>
        <w:t>F</w:t>
      </w:r>
      <w:r w:rsidR="008B59BE" w:rsidRPr="00F75D72">
        <w:rPr>
          <w:rFonts w:cstheme="minorHAnsi"/>
        </w:rPr>
        <w:t>amily member</w:t>
      </w:r>
      <w:r>
        <w:rPr>
          <w:rFonts w:cstheme="minorHAnsi"/>
        </w:rPr>
        <w:t>s</w:t>
      </w:r>
      <w:r w:rsidR="008B59BE" w:rsidRPr="00F75D72">
        <w:rPr>
          <w:rFonts w:cstheme="minorHAnsi"/>
        </w:rPr>
        <w:t xml:space="preserve"> of internees also had severe restrictions placed on them while their family member w</w:t>
      </w:r>
      <w:r>
        <w:rPr>
          <w:rFonts w:cstheme="minorHAnsi"/>
        </w:rPr>
        <w:t>as</w:t>
      </w:r>
      <w:r w:rsidR="008B59BE" w:rsidRPr="00F75D72">
        <w:rPr>
          <w:rFonts w:cstheme="minorHAnsi"/>
        </w:rPr>
        <w:t xml:space="preserve"> in </w:t>
      </w:r>
      <w:r>
        <w:rPr>
          <w:rFonts w:cstheme="minorHAnsi"/>
        </w:rPr>
        <w:t>a</w:t>
      </w:r>
      <w:r w:rsidR="008B59BE" w:rsidRPr="00F75D72">
        <w:rPr>
          <w:rFonts w:cstheme="minorHAnsi"/>
        </w:rPr>
        <w:t xml:space="preserve"> camp. Several survivors report</w:t>
      </w:r>
      <w:r>
        <w:rPr>
          <w:rFonts w:cstheme="minorHAnsi"/>
        </w:rPr>
        <w:t>ed</w:t>
      </w:r>
      <w:r w:rsidR="008B59BE" w:rsidRPr="00F75D72">
        <w:rPr>
          <w:rFonts w:cstheme="minorHAnsi"/>
        </w:rPr>
        <w:t xml:space="preserve"> that their family members needed to get permission from local officials to leave their village.</w:t>
      </w:r>
      <w:r w:rsidR="008B59BE" w:rsidRPr="00F75D72">
        <w:rPr>
          <w:rStyle w:val="FootnoteReference"/>
          <w:rFonts w:cstheme="minorHAnsi"/>
        </w:rPr>
        <w:footnoteReference w:id="545"/>
      </w:r>
    </w:p>
    <w:p w14:paraId="2791D9DB" w14:textId="3FD39CC4" w:rsidR="008B59BE" w:rsidRPr="00F75D72" w:rsidRDefault="008B59BE" w:rsidP="008B59BE">
      <w:pPr>
        <w:pStyle w:val="Heading2"/>
      </w:pPr>
      <w:bookmarkStart w:id="197" w:name="_Toc66643173"/>
      <w:r w:rsidRPr="00F75D72">
        <w:t>9.4 Restrictions on leaving the country</w:t>
      </w:r>
      <w:bookmarkEnd w:id="197"/>
      <w:r w:rsidRPr="00F75D72">
        <w:t xml:space="preserve"> </w:t>
      </w:r>
    </w:p>
    <w:p w14:paraId="215F8066" w14:textId="39CC75D2" w:rsidR="008B59BE" w:rsidRPr="00F75D72" w:rsidRDefault="008B59BE" w:rsidP="008B59BE">
      <w:pPr>
        <w:spacing w:line="240" w:lineRule="auto"/>
        <w:jc w:val="both"/>
        <w:rPr>
          <w:rFonts w:cstheme="minorHAnsi"/>
        </w:rPr>
      </w:pPr>
      <w:r w:rsidRPr="00F75D72">
        <w:rPr>
          <w:rFonts w:cstheme="minorHAnsi"/>
        </w:rPr>
        <w:t>It has been difficult for minorities in Xinjiang to travel abroad for years.</w:t>
      </w:r>
      <w:r w:rsidRPr="00F75D72">
        <w:rPr>
          <w:rStyle w:val="FootnoteReference"/>
          <w:rFonts w:cstheme="minorHAnsi"/>
        </w:rPr>
        <w:footnoteReference w:id="546"/>
      </w:r>
      <w:r w:rsidRPr="00F75D72">
        <w:rPr>
          <w:rFonts w:cstheme="minorHAnsi"/>
        </w:rPr>
        <w:t xml:space="preserve"> The restriction became more severe in 2015 and 2016</w:t>
      </w:r>
      <w:r w:rsidR="00F05B54">
        <w:rPr>
          <w:rFonts w:cstheme="minorHAnsi"/>
        </w:rPr>
        <w:t>,</w:t>
      </w:r>
      <w:r w:rsidRPr="00F75D72">
        <w:rPr>
          <w:rFonts w:cstheme="minorHAnsi"/>
        </w:rPr>
        <w:t xml:space="preserve"> when ethnic minorities were </w:t>
      </w:r>
      <w:r w:rsidR="00864003">
        <w:rPr>
          <w:rFonts w:cstheme="minorHAnsi"/>
        </w:rPr>
        <w:t>required</w:t>
      </w:r>
      <w:r w:rsidRPr="00F75D72">
        <w:rPr>
          <w:rFonts w:cstheme="minorHAnsi"/>
        </w:rPr>
        <w:t xml:space="preserve"> to hand in their passports</w:t>
      </w:r>
      <w:r w:rsidR="00F05B54">
        <w:rPr>
          <w:rFonts w:cstheme="minorHAnsi"/>
        </w:rPr>
        <w:t xml:space="preserve"> to authorities</w:t>
      </w:r>
      <w:r w:rsidRPr="00F75D72">
        <w:rPr>
          <w:rFonts w:cstheme="minorHAnsi"/>
        </w:rPr>
        <w:t>.</w:t>
      </w:r>
      <w:r w:rsidRPr="00F75D72">
        <w:rPr>
          <w:rStyle w:val="FootnoteReference"/>
          <w:rFonts w:cstheme="minorHAnsi"/>
        </w:rPr>
        <w:footnoteReference w:id="547"/>
      </w:r>
      <w:r w:rsidRPr="00F75D72">
        <w:rPr>
          <w:rFonts w:cstheme="minorHAnsi"/>
        </w:rPr>
        <w:t xml:space="preserve"> Since 2017, it has been nearly impossible for Uyghurs to leave the </w:t>
      </w:r>
      <w:r w:rsidR="00F05B54">
        <w:rPr>
          <w:rFonts w:cstheme="minorHAnsi"/>
        </w:rPr>
        <w:t>China</w:t>
      </w:r>
      <w:r w:rsidRPr="00F75D72">
        <w:rPr>
          <w:rFonts w:cstheme="minorHAnsi"/>
        </w:rPr>
        <w:t xml:space="preserve">. </w:t>
      </w:r>
      <w:r w:rsidR="00F05B54">
        <w:rPr>
          <w:rFonts w:cstheme="minorHAnsi"/>
        </w:rPr>
        <w:t>They are</w:t>
      </w:r>
      <w:r w:rsidRPr="00F75D72">
        <w:rPr>
          <w:rFonts w:cstheme="minorHAnsi"/>
        </w:rPr>
        <w:t xml:space="preserve"> sometime</w:t>
      </w:r>
      <w:r w:rsidR="00F05B54">
        <w:rPr>
          <w:rFonts w:cstheme="minorHAnsi"/>
        </w:rPr>
        <w:t>s</w:t>
      </w:r>
      <w:r w:rsidRPr="00F75D72">
        <w:rPr>
          <w:rFonts w:cstheme="minorHAnsi"/>
        </w:rPr>
        <w:t xml:space="preserve"> forbidden </w:t>
      </w:r>
      <w:r w:rsidR="00F05B54">
        <w:rPr>
          <w:rFonts w:cstheme="minorHAnsi"/>
        </w:rPr>
        <w:t>from</w:t>
      </w:r>
      <w:r w:rsidRPr="00F75D72">
        <w:rPr>
          <w:rFonts w:cstheme="minorHAnsi"/>
        </w:rPr>
        <w:t xml:space="preserve"> leav</w:t>
      </w:r>
      <w:r w:rsidR="00F05B54">
        <w:rPr>
          <w:rFonts w:cstheme="minorHAnsi"/>
        </w:rPr>
        <w:t>ing</w:t>
      </w:r>
      <w:r w:rsidRPr="00F75D72">
        <w:rPr>
          <w:rFonts w:cstheme="minorHAnsi"/>
        </w:rPr>
        <w:t xml:space="preserve"> their villages. The few who have gotten out hav</w:t>
      </w:r>
      <w:r w:rsidR="00F05B54">
        <w:rPr>
          <w:rFonts w:cstheme="minorHAnsi"/>
        </w:rPr>
        <w:t>e</w:t>
      </w:r>
      <w:r w:rsidRPr="00F75D72">
        <w:rPr>
          <w:rFonts w:cstheme="minorHAnsi"/>
        </w:rPr>
        <w:t xml:space="preserve"> ties to foreign countries and </w:t>
      </w:r>
      <w:r w:rsidR="00F05B54">
        <w:rPr>
          <w:rFonts w:cstheme="minorHAnsi"/>
        </w:rPr>
        <w:t xml:space="preserve">have left </w:t>
      </w:r>
      <w:r w:rsidRPr="00F75D72">
        <w:rPr>
          <w:rFonts w:cstheme="minorHAnsi"/>
        </w:rPr>
        <w:t xml:space="preserve">after international pressure </w:t>
      </w:r>
      <w:r w:rsidR="00F05B54">
        <w:rPr>
          <w:rFonts w:cstheme="minorHAnsi"/>
        </w:rPr>
        <w:t xml:space="preserve">on China </w:t>
      </w:r>
      <w:r w:rsidRPr="00F75D72">
        <w:rPr>
          <w:rFonts w:cstheme="minorHAnsi"/>
        </w:rPr>
        <w:t xml:space="preserve">or </w:t>
      </w:r>
      <w:r w:rsidR="00F05B54">
        <w:rPr>
          <w:rFonts w:cstheme="minorHAnsi"/>
        </w:rPr>
        <w:t xml:space="preserve">after paying </w:t>
      </w:r>
      <w:r w:rsidRPr="00F75D72">
        <w:rPr>
          <w:rFonts w:cstheme="minorHAnsi"/>
        </w:rPr>
        <w:t>bribes</w:t>
      </w:r>
      <w:r w:rsidRPr="00F75D72">
        <w:rPr>
          <w:rStyle w:val="FootnoteReference"/>
          <w:rFonts w:cstheme="minorHAnsi"/>
        </w:rPr>
        <w:footnoteReference w:id="548"/>
      </w:r>
      <w:r w:rsidRPr="00F75D72">
        <w:rPr>
          <w:rStyle w:val="FootnoteReference"/>
          <w:rFonts w:cstheme="minorHAnsi"/>
        </w:rPr>
        <w:t xml:space="preserve"> </w:t>
      </w:r>
      <w:r w:rsidRPr="00F75D72">
        <w:rPr>
          <w:rFonts w:cstheme="minorHAnsi"/>
        </w:rPr>
        <w:t>(</w:t>
      </w:r>
      <w:r w:rsidR="00F05B54">
        <w:rPr>
          <w:rFonts w:cstheme="minorHAnsi"/>
        </w:rPr>
        <w:t>s</w:t>
      </w:r>
      <w:r w:rsidRPr="00F75D72">
        <w:rPr>
          <w:rFonts w:cstheme="minorHAnsi"/>
        </w:rPr>
        <w:t xml:space="preserve">ee </w:t>
      </w:r>
      <w:r w:rsidR="0001679F">
        <w:rPr>
          <w:rFonts w:cstheme="minorHAnsi"/>
        </w:rPr>
        <w:t>C</w:t>
      </w:r>
      <w:r w:rsidRPr="00F75D72">
        <w:rPr>
          <w:rFonts w:cstheme="minorHAnsi"/>
        </w:rPr>
        <w:t>hapter</w:t>
      </w:r>
      <w:r w:rsidR="0001679F">
        <w:rPr>
          <w:rFonts w:cstheme="minorHAnsi"/>
        </w:rPr>
        <w:t> </w:t>
      </w:r>
      <w:r w:rsidRPr="00864003">
        <w:rPr>
          <w:rFonts w:cstheme="minorHAnsi"/>
          <w:highlight w:val="yellow"/>
        </w:rPr>
        <w:t>1</w:t>
      </w:r>
      <w:r w:rsidRPr="00F75D72">
        <w:rPr>
          <w:rFonts w:cstheme="minorHAnsi"/>
        </w:rPr>
        <w:t>)</w:t>
      </w:r>
      <w:r w:rsidR="00F05B54">
        <w:rPr>
          <w:rFonts w:cstheme="minorHAnsi"/>
        </w:rPr>
        <w:t>.</w:t>
      </w:r>
      <w:r w:rsidRPr="00F75D72">
        <w:rPr>
          <w:rFonts w:cstheme="minorHAnsi"/>
        </w:rPr>
        <w:t xml:space="preserve"> </w:t>
      </w:r>
    </w:p>
    <w:p w14:paraId="67CD9AB9" w14:textId="61F8B9B1" w:rsidR="008B59BE" w:rsidRPr="00F75D72" w:rsidRDefault="008B59BE" w:rsidP="008B59BE">
      <w:pPr>
        <w:spacing w:line="240" w:lineRule="auto"/>
        <w:jc w:val="both"/>
        <w:rPr>
          <w:rFonts w:cstheme="minorHAnsi"/>
        </w:rPr>
      </w:pPr>
      <w:r w:rsidRPr="00F75D72">
        <w:rPr>
          <w:rFonts w:cstheme="minorHAnsi"/>
        </w:rPr>
        <w:t xml:space="preserve">Kazakhs have also been restricted; however, after the intervention of the </w:t>
      </w:r>
      <w:r w:rsidR="00F05B54">
        <w:rPr>
          <w:rFonts w:cstheme="minorHAnsi"/>
        </w:rPr>
        <w:t>G</w:t>
      </w:r>
      <w:r w:rsidRPr="00F75D72">
        <w:rPr>
          <w:rFonts w:cstheme="minorHAnsi"/>
        </w:rPr>
        <w:t xml:space="preserve">overnment of Kazakhstan, some Kazakhs with Kazakhstani citizenship or strong family ties to Kazakhstan have been able to leave </w:t>
      </w:r>
      <w:r w:rsidR="00F05B54">
        <w:rPr>
          <w:rFonts w:cstheme="minorHAnsi"/>
        </w:rPr>
        <w:t>C</w:t>
      </w:r>
      <w:r w:rsidRPr="00F75D72">
        <w:rPr>
          <w:rFonts w:cstheme="minorHAnsi"/>
        </w:rPr>
        <w:t>hina. Before leaving</w:t>
      </w:r>
      <w:r w:rsidR="00F05B54">
        <w:rPr>
          <w:rFonts w:cstheme="minorHAnsi"/>
        </w:rPr>
        <w:t>, people must go through a</w:t>
      </w:r>
      <w:r w:rsidRPr="00F75D72">
        <w:rPr>
          <w:rFonts w:cstheme="minorHAnsi"/>
        </w:rPr>
        <w:t xml:space="preserve"> </w:t>
      </w:r>
      <w:r w:rsidR="00864003">
        <w:rPr>
          <w:rFonts w:cstheme="minorHAnsi"/>
        </w:rPr>
        <w:t xml:space="preserve">labyrinthine </w:t>
      </w:r>
      <w:r w:rsidRPr="00F75D72">
        <w:rPr>
          <w:rFonts w:cstheme="minorHAnsi"/>
        </w:rPr>
        <w:t xml:space="preserve">bureaucratic process to get </w:t>
      </w:r>
      <w:r w:rsidR="00F05B54">
        <w:rPr>
          <w:rFonts w:cstheme="minorHAnsi"/>
        </w:rPr>
        <w:t>their</w:t>
      </w:r>
      <w:r w:rsidR="00F05B54" w:rsidRPr="00F75D72">
        <w:rPr>
          <w:rFonts w:cstheme="minorHAnsi"/>
        </w:rPr>
        <w:t xml:space="preserve"> </w:t>
      </w:r>
      <w:r w:rsidRPr="00F75D72">
        <w:rPr>
          <w:rFonts w:cstheme="minorHAnsi"/>
        </w:rPr>
        <w:t>passport back and to secure permission to go abroad.</w:t>
      </w:r>
      <w:r w:rsidRPr="00F75D72">
        <w:rPr>
          <w:rStyle w:val="FootnoteReference"/>
          <w:rFonts w:cstheme="minorHAnsi"/>
        </w:rPr>
        <w:footnoteReference w:id="549"/>
      </w:r>
      <w:r w:rsidRPr="00F75D72">
        <w:rPr>
          <w:rFonts w:cstheme="minorHAnsi"/>
        </w:rPr>
        <w:t xml:space="preserve"> </w:t>
      </w:r>
      <w:r w:rsidR="00F05B54">
        <w:rPr>
          <w:rFonts w:cstheme="minorHAnsi"/>
        </w:rPr>
        <w:t>E</w:t>
      </w:r>
      <w:r w:rsidRPr="00F75D72">
        <w:rPr>
          <w:rFonts w:cstheme="minorHAnsi"/>
        </w:rPr>
        <w:t xml:space="preserve">x-detainees </w:t>
      </w:r>
      <w:r w:rsidR="00F05B54">
        <w:rPr>
          <w:rFonts w:cstheme="minorHAnsi"/>
        </w:rPr>
        <w:t>face</w:t>
      </w:r>
      <w:r w:rsidRPr="00F75D72">
        <w:rPr>
          <w:rFonts w:cstheme="minorHAnsi"/>
        </w:rPr>
        <w:t xml:space="preserve"> a further round of interrogations by security forces and </w:t>
      </w:r>
      <w:r w:rsidR="00F05B54">
        <w:rPr>
          <w:rFonts w:cstheme="minorHAnsi"/>
        </w:rPr>
        <w:t xml:space="preserve">must </w:t>
      </w:r>
      <w:r w:rsidRPr="00F75D72">
        <w:rPr>
          <w:rFonts w:cstheme="minorHAnsi"/>
        </w:rPr>
        <w:t xml:space="preserve">sign additional documents </w:t>
      </w:r>
      <w:r w:rsidR="00F05B54">
        <w:rPr>
          <w:rFonts w:cstheme="minorHAnsi"/>
        </w:rPr>
        <w:t>stating</w:t>
      </w:r>
      <w:r w:rsidR="00F05B54" w:rsidRPr="00F75D72">
        <w:rPr>
          <w:rFonts w:cstheme="minorHAnsi"/>
        </w:rPr>
        <w:t xml:space="preserve"> </w:t>
      </w:r>
      <w:r w:rsidRPr="00F75D72">
        <w:rPr>
          <w:rFonts w:cstheme="minorHAnsi"/>
        </w:rPr>
        <w:t>th</w:t>
      </w:r>
      <w:r w:rsidR="00F05B54">
        <w:rPr>
          <w:rFonts w:cstheme="minorHAnsi"/>
        </w:rPr>
        <w:t>ey</w:t>
      </w:r>
      <w:r w:rsidRPr="00F75D72">
        <w:rPr>
          <w:rFonts w:cstheme="minorHAnsi"/>
        </w:rPr>
        <w:t xml:space="preserve"> </w:t>
      </w:r>
      <w:r w:rsidR="00F05B54">
        <w:rPr>
          <w:rFonts w:cstheme="minorHAnsi"/>
        </w:rPr>
        <w:t>will not</w:t>
      </w:r>
      <w:r w:rsidRPr="00F75D72">
        <w:rPr>
          <w:rFonts w:cstheme="minorHAnsi"/>
        </w:rPr>
        <w:t xml:space="preserve"> say anything </w:t>
      </w:r>
      <w:r w:rsidR="00F05B54">
        <w:rPr>
          <w:rFonts w:cstheme="minorHAnsi"/>
        </w:rPr>
        <w:t xml:space="preserve">about being in a camp </w:t>
      </w:r>
      <w:r w:rsidRPr="00F75D72">
        <w:rPr>
          <w:rFonts w:cstheme="minorHAnsi"/>
        </w:rPr>
        <w:t xml:space="preserve">or </w:t>
      </w:r>
      <w:r w:rsidR="00F05B54">
        <w:rPr>
          <w:rFonts w:cstheme="minorHAnsi"/>
        </w:rPr>
        <w:t>their</w:t>
      </w:r>
      <w:r w:rsidR="00F05B54" w:rsidRPr="00F75D72">
        <w:rPr>
          <w:rFonts w:cstheme="minorHAnsi"/>
        </w:rPr>
        <w:t xml:space="preserve"> </w:t>
      </w:r>
      <w:r w:rsidRPr="00F75D72">
        <w:rPr>
          <w:rFonts w:cstheme="minorHAnsi"/>
        </w:rPr>
        <w:t xml:space="preserve">family members will be sent to </w:t>
      </w:r>
      <w:r w:rsidR="00F05B54">
        <w:rPr>
          <w:rFonts w:cstheme="minorHAnsi"/>
        </w:rPr>
        <w:t xml:space="preserve">a </w:t>
      </w:r>
      <w:r w:rsidRPr="00F75D72">
        <w:rPr>
          <w:rFonts w:cstheme="minorHAnsi"/>
        </w:rPr>
        <w:t>camp.</w:t>
      </w:r>
      <w:r w:rsidR="00F75D72" w:rsidRPr="00F75D72">
        <w:rPr>
          <w:rFonts w:cstheme="minorHAnsi"/>
        </w:rPr>
        <w:t xml:space="preserve"> </w:t>
      </w:r>
    </w:p>
    <w:p w14:paraId="55B5AAF5" w14:textId="2BFD32FC" w:rsidR="008B59BE" w:rsidRPr="00F75D72" w:rsidRDefault="008B59BE" w:rsidP="008B59BE">
      <w:pPr>
        <w:spacing w:line="240" w:lineRule="auto"/>
        <w:jc w:val="both"/>
        <w:rPr>
          <w:rFonts w:cstheme="minorHAnsi"/>
        </w:rPr>
      </w:pPr>
      <w:r w:rsidRPr="00F75D72">
        <w:rPr>
          <w:rFonts w:cstheme="minorHAnsi"/>
        </w:rPr>
        <w:t xml:space="preserve">Several detainees were forced to give video testimonies </w:t>
      </w:r>
      <w:r w:rsidR="00F05B54">
        <w:rPr>
          <w:rFonts w:cstheme="minorHAnsi"/>
        </w:rPr>
        <w:t>before</w:t>
      </w:r>
      <w:r w:rsidRPr="00F75D72">
        <w:rPr>
          <w:rFonts w:cstheme="minorHAnsi"/>
        </w:rPr>
        <w:t xml:space="preserve"> leaving the country. [Pseudonym]</w:t>
      </w:r>
      <w:r w:rsidR="00F05B54">
        <w:rPr>
          <w:rFonts w:cstheme="minorHAnsi"/>
        </w:rPr>
        <w:t>,</w:t>
      </w:r>
      <w:r w:rsidRPr="00F75D72">
        <w:rPr>
          <w:rFonts w:cstheme="minorHAnsi"/>
        </w:rPr>
        <w:t xml:space="preserve"> who spent several months trying to secure permission to travel to Kazakhstan</w:t>
      </w:r>
      <w:r w:rsidR="00F05B54">
        <w:rPr>
          <w:rFonts w:cstheme="minorHAnsi"/>
        </w:rPr>
        <w:t>,</w:t>
      </w:r>
      <w:r w:rsidRPr="00F75D72">
        <w:rPr>
          <w:rFonts w:cstheme="minorHAnsi"/>
        </w:rPr>
        <w:t xml:space="preserve"> told Amnesty International he was forced to make a video exto</w:t>
      </w:r>
      <w:r w:rsidR="00F05B54">
        <w:rPr>
          <w:rFonts w:cstheme="minorHAnsi"/>
        </w:rPr>
        <w:t>l</w:t>
      </w:r>
      <w:r w:rsidRPr="00F75D72">
        <w:rPr>
          <w:rFonts w:cstheme="minorHAnsi"/>
        </w:rPr>
        <w:t xml:space="preserve">ling the benefits of the education he received in the camp before he was allowed to leave. </w:t>
      </w:r>
    </w:p>
    <w:p w14:paraId="356C6D98" w14:textId="630A0548" w:rsidR="008B59BE" w:rsidRPr="00864003" w:rsidRDefault="008B59BE" w:rsidP="008B59BE">
      <w:pPr>
        <w:spacing w:line="240" w:lineRule="auto"/>
        <w:jc w:val="both"/>
        <w:rPr>
          <w:rFonts w:cstheme="minorHAnsi"/>
          <w:b/>
        </w:rPr>
      </w:pPr>
      <w:r w:rsidRPr="00864003">
        <w:rPr>
          <w:rFonts w:cstheme="minorHAnsi"/>
          <w:b/>
        </w:rPr>
        <w:t xml:space="preserve">“One week [after I got my passport back], people from </w:t>
      </w:r>
      <w:commentRangeStart w:id="198"/>
      <w:r w:rsidRPr="00864003">
        <w:rPr>
          <w:rFonts w:cstheme="minorHAnsi"/>
          <w:b/>
        </w:rPr>
        <w:t>DADUI</w:t>
      </w:r>
      <w:commentRangeEnd w:id="198"/>
      <w:r w:rsidRPr="00864003">
        <w:rPr>
          <w:rStyle w:val="CommentReference"/>
          <w:rFonts w:cstheme="minorHAnsi"/>
          <w:b/>
        </w:rPr>
        <w:commentReference w:id="198"/>
      </w:r>
      <w:r w:rsidRPr="00864003">
        <w:rPr>
          <w:rFonts w:cstheme="minorHAnsi"/>
          <w:b/>
        </w:rPr>
        <w:t xml:space="preserve"> called me again. Then they took my passport again and said they would keep it until </w:t>
      </w:r>
      <w:r w:rsidR="00F05B54" w:rsidRPr="00864003">
        <w:rPr>
          <w:rFonts w:cstheme="minorHAnsi"/>
          <w:b/>
        </w:rPr>
        <w:t xml:space="preserve">a </w:t>
      </w:r>
      <w:r w:rsidRPr="00864003">
        <w:rPr>
          <w:rFonts w:cstheme="minorHAnsi"/>
          <w:b/>
        </w:rPr>
        <w:t>county</w:t>
      </w:r>
      <w:r w:rsidR="00F05B54" w:rsidRPr="00864003">
        <w:rPr>
          <w:rFonts w:cstheme="minorHAnsi"/>
          <w:b/>
        </w:rPr>
        <w:t>-</w:t>
      </w:r>
      <w:r w:rsidRPr="00864003">
        <w:rPr>
          <w:rFonts w:cstheme="minorHAnsi"/>
          <w:b/>
        </w:rPr>
        <w:t xml:space="preserve">level official signed [the form]. And then they gave me a piece of paper to sign saying I would not disclose anything about the camp or the secrets of the </w:t>
      </w:r>
      <w:r w:rsidR="00F05B54" w:rsidRPr="00864003">
        <w:rPr>
          <w:rFonts w:cstheme="minorHAnsi"/>
          <w:b/>
        </w:rPr>
        <w:t>R</w:t>
      </w:r>
      <w:r w:rsidRPr="00864003">
        <w:rPr>
          <w:rFonts w:cstheme="minorHAnsi"/>
          <w:b/>
        </w:rPr>
        <w:t xml:space="preserve">epublic of </w:t>
      </w:r>
      <w:r w:rsidR="00F05B54" w:rsidRPr="00864003">
        <w:rPr>
          <w:rFonts w:cstheme="minorHAnsi"/>
          <w:b/>
        </w:rPr>
        <w:t>C</w:t>
      </w:r>
      <w:r w:rsidRPr="00864003">
        <w:rPr>
          <w:rFonts w:cstheme="minorHAnsi"/>
          <w:b/>
        </w:rPr>
        <w:t xml:space="preserve">hina, and I signed it. I made an oath that I would not disclose… After I signed, three or four cadres came to my house. They came with cameras. Before they started filming me they told me what to say – that I went to school and that I got knowledge and that I was happy with the government and with the opportunity to gain knowledge… In front of </w:t>
      </w:r>
      <w:r w:rsidR="00F05B54" w:rsidRPr="00864003">
        <w:rPr>
          <w:rFonts w:cstheme="minorHAnsi"/>
          <w:b/>
        </w:rPr>
        <w:t xml:space="preserve">the </w:t>
      </w:r>
      <w:r w:rsidRPr="00864003">
        <w:rPr>
          <w:rFonts w:cstheme="minorHAnsi"/>
          <w:b/>
        </w:rPr>
        <w:t xml:space="preserve">camera I said that the </w:t>
      </w:r>
      <w:r w:rsidR="0014158C" w:rsidRPr="00864003">
        <w:rPr>
          <w:rFonts w:cstheme="minorHAnsi"/>
          <w:b/>
        </w:rPr>
        <w:t>P</w:t>
      </w:r>
      <w:r w:rsidRPr="00864003">
        <w:rPr>
          <w:rFonts w:cstheme="minorHAnsi"/>
          <w:b/>
        </w:rPr>
        <w:t xml:space="preserve">arty is taking good care of me and that the government is helping the poor people… and that during the seven or eight months of my school the teacher and others were friendly and that they taught me well… I was instructed to say this so I said it. They saved the tape. They repeated to </w:t>
      </w:r>
      <w:r w:rsidRPr="00864003">
        <w:rPr>
          <w:rFonts w:cstheme="minorHAnsi"/>
          <w:b/>
        </w:rPr>
        <w:lastRenderedPageBreak/>
        <w:t>me not to say anything bad. Then I signed the paper where I said I would. Then they gave me my passport back. [Then I left the country].”</w:t>
      </w:r>
    </w:p>
    <w:p w14:paraId="1BB52BF9" w14:textId="41F54151" w:rsidR="008B59BE" w:rsidRPr="00F75D72" w:rsidRDefault="008B59BE" w:rsidP="008B59BE">
      <w:pPr>
        <w:spacing w:line="240" w:lineRule="auto"/>
        <w:jc w:val="both"/>
        <w:rPr>
          <w:rFonts w:cstheme="minorHAnsi"/>
        </w:rPr>
      </w:pPr>
      <w:r w:rsidRPr="00F75D72">
        <w:rPr>
          <w:rFonts w:cstheme="minorHAnsi"/>
        </w:rPr>
        <w:t xml:space="preserve">[Pseudonym] told Amnesty he was interrogated several times while trying to get passports for his family to go to Kazakhstan. He was repeatedly told by security officials that </w:t>
      </w:r>
      <w:r w:rsidR="00F05B54">
        <w:rPr>
          <w:rFonts w:cstheme="minorHAnsi"/>
        </w:rPr>
        <w:t>he</w:t>
      </w:r>
      <w:r w:rsidRPr="00F75D72">
        <w:rPr>
          <w:rFonts w:cstheme="minorHAnsi"/>
        </w:rPr>
        <w:t xml:space="preserve"> could not talk about what happened in the camps </w:t>
      </w:r>
      <w:r w:rsidR="00F05B54">
        <w:rPr>
          <w:rFonts w:cstheme="minorHAnsi"/>
        </w:rPr>
        <w:t>a</w:t>
      </w:r>
      <w:r w:rsidRPr="00F75D72">
        <w:rPr>
          <w:rFonts w:cstheme="minorHAnsi"/>
        </w:rPr>
        <w:t>nd that he ha</w:t>
      </w:r>
      <w:r w:rsidR="00F05B54">
        <w:rPr>
          <w:rFonts w:cstheme="minorHAnsi"/>
        </w:rPr>
        <w:t>d</w:t>
      </w:r>
      <w:r w:rsidRPr="00F75D72">
        <w:rPr>
          <w:rFonts w:cstheme="minorHAnsi"/>
        </w:rPr>
        <w:t xml:space="preserve"> to swear on video that he would never disclose anything about the situation. He parents were also required to sign guarantor letters. “My parents had to say</w:t>
      </w:r>
      <w:r w:rsidR="00F05B54">
        <w:rPr>
          <w:rFonts w:cstheme="minorHAnsi"/>
        </w:rPr>
        <w:t>,</w:t>
      </w:r>
      <w:r w:rsidRPr="00F75D72">
        <w:rPr>
          <w:rFonts w:cstheme="minorHAnsi"/>
        </w:rPr>
        <w:t xml:space="preserve"> ‘I do give my consent and I will be taken to a camp if my son ever speaks to foreign media and discloses what happened in camp’,”</w:t>
      </w:r>
      <w:r w:rsidRPr="00F75D72">
        <w:rPr>
          <w:rStyle w:val="FootnoteReference"/>
          <w:rFonts w:cstheme="minorHAnsi"/>
        </w:rPr>
        <w:footnoteReference w:id="550"/>
      </w:r>
      <w:r w:rsidRPr="00F75D72">
        <w:rPr>
          <w:rFonts w:cstheme="minorHAnsi"/>
        </w:rPr>
        <w:t xml:space="preserve"> he told Amnesty International. Several months later his family was given their passports. </w:t>
      </w:r>
    </w:p>
    <w:p w14:paraId="1064BB70" w14:textId="591D59F7" w:rsidR="008B59BE" w:rsidRPr="00F75D72" w:rsidRDefault="008B59BE" w:rsidP="008B59BE">
      <w:pPr>
        <w:spacing w:after="120" w:line="240" w:lineRule="auto"/>
        <w:jc w:val="both"/>
        <w:rPr>
          <w:rFonts w:cstheme="minorHAnsi"/>
        </w:rPr>
      </w:pPr>
      <w:r w:rsidRPr="00F75D72">
        <w:rPr>
          <w:rFonts w:cstheme="minorHAnsi"/>
        </w:rPr>
        <w:t>Many camp survivors told Amnesty International that regaining their freedom of movement – to travel abroad and, in some cases, to travel within China outside of their home village – was contingent upon having one or more guarantors who agreed in writing that they would be sent to a camp if the person they were guaranteeing spoke or shared information about the internment camp system.</w:t>
      </w:r>
      <w:r w:rsidRPr="00F75D72">
        <w:rPr>
          <w:rStyle w:val="FootnoteReference"/>
          <w:rFonts w:cstheme="minorHAnsi"/>
        </w:rPr>
        <w:footnoteReference w:id="551"/>
      </w:r>
      <w:r w:rsidRPr="00F75D72">
        <w:rPr>
          <w:rFonts w:cstheme="minorHAnsi"/>
        </w:rPr>
        <w:t xml:space="preserve"> O</w:t>
      </w:r>
      <w:r w:rsidR="00DC3E7A">
        <w:rPr>
          <w:rFonts w:cstheme="minorHAnsi"/>
        </w:rPr>
        <w:t>ne o</w:t>
      </w:r>
      <w:r w:rsidRPr="00F75D72">
        <w:rPr>
          <w:rFonts w:cstheme="minorHAnsi"/>
        </w:rPr>
        <w:t>ld</w:t>
      </w:r>
      <w:r w:rsidR="00DC3E7A">
        <w:rPr>
          <w:rFonts w:cstheme="minorHAnsi"/>
        </w:rPr>
        <w:t>er</w:t>
      </w:r>
      <w:r w:rsidRPr="00F75D72">
        <w:rPr>
          <w:rFonts w:cstheme="minorHAnsi"/>
        </w:rPr>
        <w:t xml:space="preserve"> woman needed many guarantors to leave.</w:t>
      </w:r>
      <w:r w:rsidRPr="00F75D72">
        <w:rPr>
          <w:rStyle w:val="FootnoteReference"/>
          <w:rFonts w:cstheme="minorHAnsi"/>
        </w:rPr>
        <w:footnoteReference w:id="552"/>
      </w:r>
      <w:r w:rsidRPr="00F75D72">
        <w:rPr>
          <w:rStyle w:val="FootnoteReference"/>
          <w:rFonts w:cstheme="minorHAnsi"/>
        </w:rPr>
        <w:footnoteReference w:id="553"/>
      </w:r>
    </w:p>
    <w:p w14:paraId="03777236" w14:textId="324011BC" w:rsidR="008B59BE" w:rsidRPr="00F75D72" w:rsidRDefault="008B59BE" w:rsidP="008B59BE">
      <w:pPr>
        <w:pStyle w:val="Heading2"/>
      </w:pPr>
      <w:bookmarkStart w:id="199" w:name="_Toc66643174"/>
      <w:r w:rsidRPr="00F75D72">
        <w:t>9.5 Survivors abroad harassed, families</w:t>
      </w:r>
      <w:r w:rsidR="00F75D72" w:rsidRPr="00F75D72">
        <w:t xml:space="preserve"> </w:t>
      </w:r>
      <w:commentRangeStart w:id="200"/>
      <w:r w:rsidRPr="00F75D72">
        <w:t>punished</w:t>
      </w:r>
      <w:commentRangeEnd w:id="200"/>
      <w:r w:rsidRPr="00F75D72">
        <w:rPr>
          <w:rStyle w:val="CommentReference"/>
        </w:rPr>
        <w:commentReference w:id="200"/>
      </w:r>
      <w:bookmarkEnd w:id="199"/>
    </w:p>
    <w:p w14:paraId="18652FC7" w14:textId="6C77D360" w:rsidR="008B59BE" w:rsidRPr="00F75D72" w:rsidRDefault="008B59BE" w:rsidP="008B59BE">
      <w:pPr>
        <w:spacing w:line="240" w:lineRule="auto"/>
        <w:jc w:val="both"/>
        <w:rPr>
          <w:rFonts w:cstheme="minorHAnsi"/>
        </w:rPr>
      </w:pPr>
      <w:r w:rsidRPr="00F75D72">
        <w:rPr>
          <w:rFonts w:cstheme="minorHAnsi"/>
        </w:rPr>
        <w:t>Survivors who manage to go aboard are often threatened if they do not return on time.</w:t>
      </w:r>
      <w:r w:rsidRPr="00F75D72">
        <w:rPr>
          <w:rStyle w:val="FootnoteReference"/>
          <w:rFonts w:cstheme="minorHAnsi"/>
        </w:rPr>
        <w:footnoteReference w:id="554"/>
      </w:r>
      <w:r w:rsidRPr="00F75D72">
        <w:rPr>
          <w:rFonts w:cstheme="minorHAnsi"/>
        </w:rPr>
        <w:t xml:space="preserve"> Several survivors reported that government officials called them and threatened to send their family members to camp</w:t>
      </w:r>
      <w:r w:rsidR="002035B4">
        <w:rPr>
          <w:rFonts w:cstheme="minorHAnsi"/>
        </w:rPr>
        <w:t>s</w:t>
      </w:r>
      <w:r w:rsidRPr="00F75D72">
        <w:rPr>
          <w:rFonts w:cstheme="minorHAnsi"/>
        </w:rPr>
        <w:t xml:space="preserve"> if they did</w:t>
      </w:r>
      <w:r w:rsidR="002035B4">
        <w:rPr>
          <w:rFonts w:cstheme="minorHAnsi"/>
        </w:rPr>
        <w:t xml:space="preserve"> </w:t>
      </w:r>
      <w:r w:rsidRPr="00F75D72">
        <w:rPr>
          <w:rFonts w:cstheme="minorHAnsi"/>
        </w:rPr>
        <w:t>n</w:t>
      </w:r>
      <w:r w:rsidR="002035B4">
        <w:rPr>
          <w:rFonts w:cstheme="minorHAnsi"/>
        </w:rPr>
        <w:t>o</w:t>
      </w:r>
      <w:r w:rsidRPr="00F75D72">
        <w:rPr>
          <w:rFonts w:cstheme="minorHAnsi"/>
        </w:rPr>
        <w:t>t return or if they spoke out. [Pseudonym] told Amnesty that when he left Xinjiang he was told he would be sent to a camp if he did</w:t>
      </w:r>
      <w:r w:rsidR="002035B4">
        <w:rPr>
          <w:rFonts w:cstheme="minorHAnsi"/>
        </w:rPr>
        <w:t xml:space="preserve"> </w:t>
      </w:r>
      <w:r w:rsidRPr="00F75D72">
        <w:rPr>
          <w:rFonts w:cstheme="minorHAnsi"/>
        </w:rPr>
        <w:t>n</w:t>
      </w:r>
      <w:r w:rsidR="002035B4">
        <w:rPr>
          <w:rFonts w:cstheme="minorHAnsi"/>
        </w:rPr>
        <w:t>o</w:t>
      </w:r>
      <w:r w:rsidRPr="00F75D72">
        <w:rPr>
          <w:rFonts w:cstheme="minorHAnsi"/>
        </w:rPr>
        <w:t>t return on time. When he did</w:t>
      </w:r>
      <w:r w:rsidR="002035B4">
        <w:rPr>
          <w:rFonts w:cstheme="minorHAnsi"/>
        </w:rPr>
        <w:t xml:space="preserve"> </w:t>
      </w:r>
      <w:r w:rsidRPr="00F75D72">
        <w:rPr>
          <w:rFonts w:cstheme="minorHAnsi"/>
        </w:rPr>
        <w:t>n</w:t>
      </w:r>
      <w:r w:rsidR="002035B4">
        <w:rPr>
          <w:rFonts w:cstheme="minorHAnsi"/>
        </w:rPr>
        <w:t>o</w:t>
      </w:r>
      <w:r w:rsidRPr="00F75D72">
        <w:rPr>
          <w:rFonts w:cstheme="minorHAnsi"/>
        </w:rPr>
        <w:t xml:space="preserve">t return on time, police called him and said they would </w:t>
      </w:r>
      <w:r w:rsidR="002035B4">
        <w:rPr>
          <w:rFonts w:cstheme="minorHAnsi"/>
        </w:rPr>
        <w:t>take his</w:t>
      </w:r>
      <w:r w:rsidR="002035B4" w:rsidRPr="00F75D72">
        <w:rPr>
          <w:rFonts w:cstheme="minorHAnsi"/>
        </w:rPr>
        <w:t xml:space="preserve"> </w:t>
      </w:r>
      <w:r w:rsidRPr="00F75D72">
        <w:rPr>
          <w:rFonts w:cstheme="minorHAnsi"/>
        </w:rPr>
        <w:t xml:space="preserve">father and father-in-law </w:t>
      </w:r>
      <w:r w:rsidR="002035B4">
        <w:rPr>
          <w:rFonts w:cstheme="minorHAnsi"/>
        </w:rPr>
        <w:t>to</w:t>
      </w:r>
      <w:r w:rsidRPr="00F75D72">
        <w:rPr>
          <w:rFonts w:cstheme="minorHAnsi"/>
        </w:rPr>
        <w:t xml:space="preserve"> a camp if he did</w:t>
      </w:r>
      <w:r w:rsidR="002035B4">
        <w:rPr>
          <w:rFonts w:cstheme="minorHAnsi"/>
        </w:rPr>
        <w:t xml:space="preserve"> </w:t>
      </w:r>
      <w:r w:rsidRPr="00F75D72">
        <w:rPr>
          <w:rFonts w:cstheme="minorHAnsi"/>
        </w:rPr>
        <w:t>n</w:t>
      </w:r>
      <w:r w:rsidR="002035B4">
        <w:rPr>
          <w:rFonts w:cstheme="minorHAnsi"/>
        </w:rPr>
        <w:t>o</w:t>
      </w:r>
      <w:r w:rsidRPr="00F75D72">
        <w:rPr>
          <w:rFonts w:cstheme="minorHAnsi"/>
        </w:rPr>
        <w:t>t return.</w:t>
      </w:r>
      <w:r w:rsidRPr="00F75D72">
        <w:rPr>
          <w:rStyle w:val="FootnoteReference"/>
          <w:rFonts w:cstheme="minorHAnsi"/>
        </w:rPr>
        <w:footnoteReference w:id="555"/>
      </w:r>
    </w:p>
    <w:p w14:paraId="7CE69492" w14:textId="3028F4EA" w:rsidR="008B59BE" w:rsidRPr="00F75D72" w:rsidRDefault="008B59BE" w:rsidP="008B59BE">
      <w:pPr>
        <w:spacing w:line="240" w:lineRule="auto"/>
        <w:jc w:val="both"/>
        <w:rPr>
          <w:rFonts w:cstheme="minorHAnsi"/>
        </w:rPr>
      </w:pPr>
      <w:r w:rsidRPr="00F75D72">
        <w:rPr>
          <w:rFonts w:cstheme="minorHAnsi"/>
        </w:rPr>
        <w:t xml:space="preserve">Several survivors were called by family members in Xinjiang – who were in the presence of government officials – </w:t>
      </w:r>
      <w:r w:rsidR="00F912E5">
        <w:rPr>
          <w:rFonts w:cstheme="minorHAnsi"/>
        </w:rPr>
        <w:t>asking</w:t>
      </w:r>
      <w:r w:rsidRPr="00F75D72">
        <w:rPr>
          <w:rFonts w:cstheme="minorHAnsi"/>
        </w:rPr>
        <w:t xml:space="preserve"> them to return and </w:t>
      </w:r>
      <w:r w:rsidR="00F912E5">
        <w:rPr>
          <w:rFonts w:cstheme="minorHAnsi"/>
        </w:rPr>
        <w:t xml:space="preserve">saying </w:t>
      </w:r>
      <w:r w:rsidRPr="00F75D72">
        <w:rPr>
          <w:rFonts w:cstheme="minorHAnsi"/>
        </w:rPr>
        <w:t>that if they did</w:t>
      </w:r>
      <w:r w:rsidR="002035B4">
        <w:rPr>
          <w:rFonts w:cstheme="minorHAnsi"/>
        </w:rPr>
        <w:t xml:space="preserve"> </w:t>
      </w:r>
      <w:r w:rsidRPr="00F75D72">
        <w:rPr>
          <w:rFonts w:cstheme="minorHAnsi"/>
        </w:rPr>
        <w:t>n</w:t>
      </w:r>
      <w:r w:rsidR="002035B4">
        <w:rPr>
          <w:rFonts w:cstheme="minorHAnsi"/>
        </w:rPr>
        <w:t>o</w:t>
      </w:r>
      <w:r w:rsidRPr="00F75D72">
        <w:rPr>
          <w:rFonts w:cstheme="minorHAnsi"/>
        </w:rPr>
        <w:t>t</w:t>
      </w:r>
      <w:r w:rsidR="00F912E5">
        <w:rPr>
          <w:rFonts w:cstheme="minorHAnsi"/>
        </w:rPr>
        <w:t>,</w:t>
      </w:r>
      <w:r w:rsidRPr="00F75D72">
        <w:rPr>
          <w:rFonts w:cstheme="minorHAnsi"/>
        </w:rPr>
        <w:t xml:space="preserve"> the</w:t>
      </w:r>
      <w:r w:rsidR="00F912E5">
        <w:rPr>
          <w:rFonts w:cstheme="minorHAnsi"/>
        </w:rPr>
        <w:t xml:space="preserve"> family member</w:t>
      </w:r>
      <w:r w:rsidRPr="00F75D72">
        <w:rPr>
          <w:rFonts w:cstheme="minorHAnsi"/>
        </w:rPr>
        <w:t xml:space="preserve"> would be sent to a camp. [Pseudonym] told Amnesty </w:t>
      </w:r>
      <w:r w:rsidR="00F912E5">
        <w:rPr>
          <w:rFonts w:cstheme="minorHAnsi"/>
        </w:rPr>
        <w:t xml:space="preserve">that </w:t>
      </w:r>
      <w:r w:rsidRPr="00F75D72">
        <w:rPr>
          <w:rFonts w:cstheme="minorHAnsi"/>
        </w:rPr>
        <w:t>police called him with his son</w:t>
      </w:r>
      <w:r w:rsidR="00F912E5">
        <w:rPr>
          <w:rFonts w:cstheme="minorHAnsi"/>
        </w:rPr>
        <w:t>,</w:t>
      </w:r>
      <w:r w:rsidRPr="00F75D72">
        <w:rPr>
          <w:rFonts w:cstheme="minorHAnsi"/>
        </w:rPr>
        <w:t xml:space="preserve"> and </w:t>
      </w:r>
      <w:r w:rsidR="003812E5">
        <w:rPr>
          <w:rFonts w:cstheme="minorHAnsi"/>
        </w:rPr>
        <w:t xml:space="preserve">his </w:t>
      </w:r>
      <w:r w:rsidRPr="00F75D72">
        <w:rPr>
          <w:rFonts w:cstheme="minorHAnsi"/>
        </w:rPr>
        <w:t xml:space="preserve">son said he was going to be detained if </w:t>
      </w:r>
      <w:r w:rsidR="00F912E5">
        <w:rPr>
          <w:rFonts w:cstheme="minorHAnsi"/>
        </w:rPr>
        <w:t>t</w:t>
      </w:r>
      <w:r w:rsidRPr="00F75D72">
        <w:rPr>
          <w:rFonts w:cstheme="minorHAnsi"/>
        </w:rPr>
        <w:t>he</w:t>
      </w:r>
      <w:r w:rsidR="00F912E5">
        <w:rPr>
          <w:rFonts w:cstheme="minorHAnsi"/>
        </w:rPr>
        <w:t xml:space="preserve"> man</w:t>
      </w:r>
      <w:r w:rsidRPr="00F75D72">
        <w:rPr>
          <w:rFonts w:cstheme="minorHAnsi"/>
        </w:rPr>
        <w:t xml:space="preserve"> did</w:t>
      </w:r>
      <w:r w:rsidR="002035B4">
        <w:rPr>
          <w:rFonts w:cstheme="minorHAnsi"/>
        </w:rPr>
        <w:t xml:space="preserve"> </w:t>
      </w:r>
      <w:r w:rsidRPr="00F75D72">
        <w:rPr>
          <w:rFonts w:cstheme="minorHAnsi"/>
        </w:rPr>
        <w:t>n</w:t>
      </w:r>
      <w:r w:rsidR="002035B4">
        <w:rPr>
          <w:rFonts w:cstheme="minorHAnsi"/>
        </w:rPr>
        <w:t>o</w:t>
      </w:r>
      <w:r w:rsidRPr="00F75D72">
        <w:rPr>
          <w:rFonts w:cstheme="minorHAnsi"/>
        </w:rPr>
        <w:t>t return.</w:t>
      </w:r>
      <w:r w:rsidRPr="00F75D72">
        <w:rPr>
          <w:rStyle w:val="FootnoteReference"/>
          <w:rFonts w:cstheme="minorHAnsi"/>
        </w:rPr>
        <w:footnoteReference w:id="556"/>
      </w:r>
      <w:r w:rsidRPr="00F75D72">
        <w:rPr>
          <w:rFonts w:cstheme="minorHAnsi"/>
        </w:rPr>
        <w:t xml:space="preserve"> Survivors told Amnesty they believe their family members were sent to a camp because they left the country.</w:t>
      </w:r>
      <w:r w:rsidRPr="00F75D72">
        <w:rPr>
          <w:rStyle w:val="FootnoteReference"/>
          <w:rFonts w:cstheme="minorHAnsi"/>
        </w:rPr>
        <w:footnoteReference w:id="557"/>
      </w:r>
      <w:r w:rsidR="00F75D72" w:rsidRPr="00F75D72">
        <w:rPr>
          <w:rFonts w:cstheme="minorHAnsi"/>
        </w:rPr>
        <w:t xml:space="preserve"> </w:t>
      </w:r>
    </w:p>
    <w:p w14:paraId="789A2293" w14:textId="4FC2BDAF" w:rsidR="00702CE8" w:rsidRDefault="008B59BE" w:rsidP="008B59BE">
      <w:pPr>
        <w:spacing w:after="120" w:line="240" w:lineRule="auto"/>
        <w:jc w:val="both"/>
        <w:rPr>
          <w:rFonts w:cstheme="minorHAnsi"/>
        </w:rPr>
      </w:pPr>
      <w:r w:rsidRPr="00F75D72">
        <w:rPr>
          <w:rFonts w:cstheme="minorHAnsi"/>
        </w:rPr>
        <w:t>[Pseudonym] told Amnesty she was continually harassed by official</w:t>
      </w:r>
      <w:r w:rsidR="00F912E5">
        <w:rPr>
          <w:rFonts w:cstheme="minorHAnsi"/>
        </w:rPr>
        <w:t>s</w:t>
      </w:r>
      <w:r w:rsidRPr="00F75D72">
        <w:rPr>
          <w:rFonts w:cstheme="minorHAnsi"/>
        </w:rPr>
        <w:t xml:space="preserve"> after she arrived in Kazakhstan. “Once I came to Kazakhstan, I thought I was free… But [government officials] kept calling. I realized that they would never let me live in peace,” she said.</w:t>
      </w:r>
      <w:r w:rsidRPr="00F75D72">
        <w:rPr>
          <w:rStyle w:val="FootnoteReference"/>
          <w:rFonts w:cstheme="minorHAnsi"/>
        </w:rPr>
        <w:footnoteReference w:id="558"/>
      </w:r>
    </w:p>
    <w:p w14:paraId="741E3BA4" w14:textId="1096E9FE" w:rsidR="00702CE8" w:rsidRDefault="00702CE8" w:rsidP="008B59BE">
      <w:pPr>
        <w:spacing w:after="120" w:line="240" w:lineRule="auto"/>
        <w:jc w:val="both"/>
        <w:rPr>
          <w:rFonts w:cstheme="minorHAnsi"/>
        </w:rPr>
      </w:pPr>
    </w:p>
    <w:p w14:paraId="5BBB53D5" w14:textId="55D4E887" w:rsidR="008B59BE" w:rsidRPr="00F75D72" w:rsidRDefault="008B59BE" w:rsidP="008B59BE">
      <w:pPr>
        <w:pStyle w:val="Heading1"/>
      </w:pPr>
      <w:bookmarkStart w:id="201" w:name="_Toc63892294"/>
      <w:bookmarkStart w:id="202" w:name="_Toc66643175"/>
      <w:r w:rsidRPr="00F75D72">
        <w:t xml:space="preserve">10. </w:t>
      </w:r>
      <w:commentRangeStart w:id="203"/>
      <w:r w:rsidRPr="00F75D72">
        <w:t>Crimes Against Humanity</w:t>
      </w:r>
      <w:commentRangeEnd w:id="203"/>
      <w:r w:rsidRPr="00F75D72">
        <w:rPr>
          <w:rStyle w:val="CommentReference"/>
          <w:rFonts w:asciiTheme="minorHAnsi" w:eastAsiaTheme="minorHAnsi" w:hAnsiTheme="minorHAnsi" w:cstheme="minorBidi"/>
          <w:color w:val="auto"/>
        </w:rPr>
        <w:commentReference w:id="203"/>
      </w:r>
      <w:bookmarkEnd w:id="201"/>
      <w:bookmarkEnd w:id="202"/>
    </w:p>
    <w:p w14:paraId="39CA0A1C" w14:textId="77777777" w:rsidR="00FA40A9" w:rsidRDefault="008B59BE" w:rsidP="008B59BE">
      <w:pPr>
        <w:spacing w:line="240" w:lineRule="auto"/>
        <w:jc w:val="both"/>
      </w:pPr>
      <w:r w:rsidRPr="00F75D72">
        <w:t xml:space="preserve">Crimes against humanity </w:t>
      </w:r>
      <w:r w:rsidR="008778A8">
        <w:t xml:space="preserve">are particularly a heinous type of serious crimes. They </w:t>
      </w:r>
      <w:r w:rsidRPr="00F75D72">
        <w:t>are prohibited action</w:t>
      </w:r>
      <w:r w:rsidR="00BA2919">
        <w:t>s</w:t>
      </w:r>
      <w:r w:rsidRPr="00F75D72">
        <w:t xml:space="preserve"> committed as part of a widespread or systematic attack directed against a civilian population pursuant to or in furtherance of a state or organizational policy. </w:t>
      </w:r>
      <w:r w:rsidR="008778A8">
        <w:t>They are prohibited during war or peace.</w:t>
      </w:r>
      <w:r w:rsidR="00667405">
        <w:rPr>
          <w:rStyle w:val="FootnoteReference"/>
        </w:rPr>
        <w:footnoteReference w:id="559"/>
      </w:r>
      <w:r w:rsidR="008778A8">
        <w:t xml:space="preserve"> </w:t>
      </w:r>
    </w:p>
    <w:p w14:paraId="3C8C01A6" w14:textId="01FAE9F6" w:rsidR="008B59BE" w:rsidRPr="00F75D72" w:rsidRDefault="00667405" w:rsidP="008B59BE">
      <w:pPr>
        <w:spacing w:line="240" w:lineRule="auto"/>
        <w:jc w:val="both"/>
      </w:pPr>
      <w:r>
        <w:t xml:space="preserve">Article 7 of the Rome Statute of the International Criminal Court (ICC) enumerates twelve crimes against humanity: Murder; Extermination; Enslavement; Deportation or forcible transfer of population; Imprisonment or other severe deprivation of physical liberty in violation of fundamental rules of international law; Torture; Rape, sexual slavery, enforced prostitution, forced pregnancy, </w:t>
      </w:r>
      <w:r>
        <w:lastRenderedPageBreak/>
        <w:t xml:space="preserve">enforced sterilization, or any other form of sexual violence of comparable gravity; Persecution against any identifiable group or </w:t>
      </w:r>
      <w:proofErr w:type="spellStart"/>
      <w:r>
        <w:t>collectivity</w:t>
      </w:r>
      <w:proofErr w:type="spellEnd"/>
      <w:r>
        <w:t xml:space="preserve"> on political, racial, national, ethnic, cultural, religious, gender … or other grounds that are universally recognized as impermissible under international law, in connection with any act referred to in this paragraph or any crime within the jurisdiction of the Court; Enforced disappearance of persons; The crime of apartheid; Other inhumane acts of a similar character intentionally causing great suffering, or serious injury to body or to mental or physical health</w:t>
      </w:r>
      <w:r w:rsidR="00FA40A9">
        <w:t>.</w:t>
      </w:r>
      <w:r w:rsidR="00FA40A9">
        <w:rPr>
          <w:rStyle w:val="FootnoteReference"/>
        </w:rPr>
        <w:footnoteReference w:id="560"/>
      </w:r>
      <w:r w:rsidR="008778A8">
        <w:t xml:space="preserve"> </w:t>
      </w:r>
    </w:p>
    <w:p w14:paraId="62280D07" w14:textId="60848409" w:rsidR="008B59BE" w:rsidRPr="00F75D72" w:rsidRDefault="008B59BE" w:rsidP="008B59BE">
      <w:pPr>
        <w:spacing w:line="240" w:lineRule="auto"/>
        <w:jc w:val="both"/>
      </w:pPr>
      <w:r w:rsidRPr="00F75D72">
        <w:t>There is significant evidence that many of the abuses</w:t>
      </w:r>
      <w:r w:rsidR="00667405">
        <w:t xml:space="preserve"> in Xinjiang</w:t>
      </w:r>
      <w:r w:rsidRPr="00F75D72">
        <w:t xml:space="preserve"> documented in this report </w:t>
      </w:r>
      <w:r w:rsidR="00667405">
        <w:t xml:space="preserve">and elsewhere </w:t>
      </w:r>
      <w:r w:rsidRPr="00F75D72">
        <w:t xml:space="preserve">were carried out against the civilian population in Xinjiang in a widespread and systematic manner in furtherance of a state policy </w:t>
      </w:r>
      <w:r w:rsidR="00BA2919">
        <w:t>–</w:t>
      </w:r>
      <w:r w:rsidRPr="00F75D72">
        <w:t xml:space="preserve"> in this case as part of the </w:t>
      </w:r>
      <w:r w:rsidR="00BA2919">
        <w:t xml:space="preserve">Chinese </w:t>
      </w:r>
      <w:r w:rsidRPr="00F75D72">
        <w:t xml:space="preserve">government’s campaign to eradicate </w:t>
      </w:r>
      <w:r w:rsidR="00BA2919">
        <w:t>“</w:t>
      </w:r>
      <w:r w:rsidRPr="00F75D72">
        <w:t>terrorism, extremism, and separatism</w:t>
      </w:r>
      <w:r w:rsidR="00BA2919">
        <w:t>”</w:t>
      </w:r>
      <w:r w:rsidR="00667405">
        <w:t xml:space="preserve"> and to forcibly assimilate ethnic minorities in Xinjiang. </w:t>
      </w:r>
      <w:r w:rsidRPr="00F75D72">
        <w:t xml:space="preserve">The survivor testimonies </w:t>
      </w:r>
      <w:r w:rsidR="00BA2919">
        <w:t xml:space="preserve">Amnesty International has </w:t>
      </w:r>
      <w:r w:rsidRPr="00F75D72">
        <w:t>gathered corroborate leaked government documents and other credible testimonial, photographic, and documentary evidence collected by journalists and investigators</w:t>
      </w:r>
      <w:r w:rsidR="00BA2919">
        <w:t>.</w:t>
      </w:r>
      <w:r w:rsidRPr="00F75D72">
        <w:t xml:space="preserve"> </w:t>
      </w:r>
      <w:r w:rsidR="00BA2919">
        <w:t>T</w:t>
      </w:r>
      <w:r w:rsidRPr="00F75D72">
        <w:t>aken together,</w:t>
      </w:r>
      <w:r w:rsidR="00BA2919">
        <w:t xml:space="preserve"> this evidence</w:t>
      </w:r>
      <w:r w:rsidRPr="00F75D72">
        <w:t xml:space="preserve"> clearly illustrate</w:t>
      </w:r>
      <w:r w:rsidR="00BA2919">
        <w:t>s</w:t>
      </w:r>
      <w:r w:rsidRPr="00F75D72">
        <w:t xml:space="preserve"> that at least some of the serious abuses documented in this report follow a very consistent pattern of criminal conduct and are part of well</w:t>
      </w:r>
      <w:r w:rsidR="00BA2919">
        <w:t>-</w:t>
      </w:r>
      <w:r w:rsidRPr="00F75D72">
        <w:t>documented government policy that is knowingly and purposefully being carried out on a massive scale by government officials all over Xinjiang.</w:t>
      </w:r>
      <w:r w:rsidR="00F75D72" w:rsidRPr="00F75D72">
        <w:t xml:space="preserve"> </w:t>
      </w:r>
    </w:p>
    <w:p w14:paraId="637442E7" w14:textId="4457984E" w:rsidR="00BA2919" w:rsidRDefault="00FA40A9" w:rsidP="008B59BE">
      <w:pPr>
        <w:spacing w:line="240" w:lineRule="auto"/>
        <w:jc w:val="both"/>
      </w:pPr>
      <w:r>
        <w:t>Based on the evidence gathered for this report, in combination with other credible evidence, Amnesty international believed that m</w:t>
      </w:r>
      <w:r w:rsidR="008B59BE" w:rsidRPr="00F75D72">
        <w:t xml:space="preserve">embers of the government carried out acts </w:t>
      </w:r>
      <w:r w:rsidR="00BA2919">
        <w:t>that</w:t>
      </w:r>
      <w:r w:rsidR="00BA2919" w:rsidRPr="00F75D72">
        <w:t xml:space="preserve"> </w:t>
      </w:r>
      <w:r w:rsidR="008B59BE" w:rsidRPr="00F75D72">
        <w:t xml:space="preserve">meet all the objective and subjective legal elements for </w:t>
      </w:r>
      <w:r w:rsidR="00BA2919">
        <w:t>four</w:t>
      </w:r>
      <w:r w:rsidR="00BA2919" w:rsidRPr="00F75D72">
        <w:t xml:space="preserve"> </w:t>
      </w:r>
      <w:r w:rsidR="008B59BE" w:rsidRPr="00F75D72">
        <w:t xml:space="preserve">crimes against humanity: </w:t>
      </w:r>
    </w:p>
    <w:p w14:paraId="33838993" w14:textId="1C1800C6" w:rsidR="00BA2919" w:rsidRDefault="008B59BE" w:rsidP="009A6A00">
      <w:pPr>
        <w:pStyle w:val="ListParagraph"/>
        <w:numPr>
          <w:ilvl w:val="0"/>
          <w:numId w:val="16"/>
        </w:numPr>
        <w:spacing w:line="240" w:lineRule="auto"/>
        <w:jc w:val="both"/>
      </w:pPr>
      <w:commentRangeStart w:id="204"/>
      <w:r w:rsidRPr="00F75D72">
        <w:t xml:space="preserve">torture, </w:t>
      </w:r>
    </w:p>
    <w:p w14:paraId="6A3FE26F" w14:textId="4A1AF59B" w:rsidR="00BA2919" w:rsidRDefault="008B59BE" w:rsidP="009A6A00">
      <w:pPr>
        <w:pStyle w:val="ListParagraph"/>
        <w:numPr>
          <w:ilvl w:val="0"/>
          <w:numId w:val="16"/>
        </w:numPr>
        <w:spacing w:line="240" w:lineRule="auto"/>
        <w:jc w:val="both"/>
      </w:pPr>
      <w:r w:rsidRPr="00F75D72">
        <w:t xml:space="preserve">imprisonment or other severe deprivation of liberty in violation of fundamental rules of international law, </w:t>
      </w:r>
    </w:p>
    <w:p w14:paraId="0C52B6FB" w14:textId="5580125C" w:rsidR="00BA2919" w:rsidRDefault="008B59BE" w:rsidP="009A6A00">
      <w:pPr>
        <w:pStyle w:val="ListParagraph"/>
        <w:numPr>
          <w:ilvl w:val="0"/>
          <w:numId w:val="16"/>
        </w:numPr>
        <w:spacing w:line="240" w:lineRule="auto"/>
        <w:jc w:val="both"/>
      </w:pPr>
      <w:r w:rsidRPr="00F75D72">
        <w:t xml:space="preserve">persecution of an identifiable ethnic group </w:t>
      </w:r>
    </w:p>
    <w:p w14:paraId="3588A993" w14:textId="7158A785" w:rsidR="008B59BE" w:rsidRPr="00F75D72" w:rsidRDefault="008B59BE" w:rsidP="009A6A00">
      <w:pPr>
        <w:pStyle w:val="ListParagraph"/>
        <w:numPr>
          <w:ilvl w:val="0"/>
          <w:numId w:val="16"/>
        </w:numPr>
        <w:spacing w:line="240" w:lineRule="auto"/>
        <w:jc w:val="both"/>
      </w:pPr>
      <w:r w:rsidRPr="00F75D72">
        <w:t>other inhumane acts of a similar character intentionally causing great suffering or serious injury to body or to mental or physical health</w:t>
      </w:r>
      <w:commentRangeEnd w:id="204"/>
      <w:r w:rsidR="00B143E6">
        <w:rPr>
          <w:rStyle w:val="CommentReference"/>
          <w:rFonts w:eastAsiaTheme="minorHAnsi"/>
        </w:rPr>
        <w:commentReference w:id="204"/>
      </w:r>
    </w:p>
    <w:p w14:paraId="56DE32AF" w14:textId="77777777" w:rsidR="008B59BE" w:rsidRPr="00F75D72" w:rsidRDefault="008B59BE" w:rsidP="008B59BE">
      <w:pPr>
        <w:pStyle w:val="Heading1"/>
        <w:spacing w:line="240" w:lineRule="auto"/>
      </w:pPr>
      <w:bookmarkStart w:id="205" w:name="_Toc63892295"/>
      <w:bookmarkStart w:id="206" w:name="_Toc66643176"/>
      <w:r w:rsidRPr="00F75D72">
        <w:t>11. Conclusion</w:t>
      </w:r>
      <w:bookmarkEnd w:id="205"/>
      <w:bookmarkEnd w:id="206"/>
    </w:p>
    <w:p w14:paraId="254B4BF4" w14:textId="77777777" w:rsidR="008B59BE" w:rsidRPr="00F75D72" w:rsidRDefault="008B59BE" w:rsidP="008B59BE">
      <w:pPr>
        <w:spacing w:line="240" w:lineRule="auto"/>
      </w:pPr>
      <w:r w:rsidRPr="00F75D72">
        <w:t xml:space="preserve">Coming soon… </w:t>
      </w:r>
    </w:p>
    <w:p w14:paraId="54AD8417" w14:textId="77777777" w:rsidR="008B59BE" w:rsidRPr="00F75D72" w:rsidRDefault="008B59BE" w:rsidP="008B59BE">
      <w:pPr>
        <w:pStyle w:val="Heading1"/>
        <w:spacing w:line="240" w:lineRule="auto"/>
        <w:jc w:val="both"/>
      </w:pPr>
      <w:bookmarkStart w:id="207" w:name="_Toc61186260"/>
      <w:bookmarkStart w:id="208" w:name="_Toc63892296"/>
      <w:bookmarkStart w:id="209" w:name="_Toc66643177"/>
      <w:r w:rsidRPr="00F75D72">
        <w:t>12. Recommendations</w:t>
      </w:r>
      <w:bookmarkEnd w:id="207"/>
      <w:bookmarkEnd w:id="208"/>
      <w:bookmarkEnd w:id="209"/>
    </w:p>
    <w:p w14:paraId="1FB145E4" w14:textId="0E0309DF" w:rsidR="008B59BE" w:rsidRPr="00F75D72" w:rsidRDefault="008B59BE" w:rsidP="008B59BE">
      <w:pPr>
        <w:pStyle w:val="Heading2"/>
        <w:spacing w:line="240" w:lineRule="auto"/>
        <w:jc w:val="both"/>
      </w:pPr>
      <w:bookmarkStart w:id="210" w:name="_Toc61186261"/>
      <w:bookmarkStart w:id="211" w:name="_Toc63892297"/>
      <w:bookmarkStart w:id="212" w:name="_Toc66643178"/>
      <w:r w:rsidRPr="00F75D72">
        <w:t xml:space="preserve">To the </w:t>
      </w:r>
      <w:r w:rsidR="001306E1">
        <w:t>G</w:t>
      </w:r>
      <w:r w:rsidRPr="00F75D72">
        <w:t>overnment of China:</w:t>
      </w:r>
      <w:bookmarkEnd w:id="210"/>
      <w:bookmarkEnd w:id="211"/>
      <w:bookmarkEnd w:id="212"/>
    </w:p>
    <w:p w14:paraId="6ED30601" w14:textId="50F65BAC" w:rsidR="008B59BE" w:rsidRPr="00F75D72" w:rsidRDefault="008B59BE" w:rsidP="008B59BE">
      <w:pPr>
        <w:pStyle w:val="ListParagraph"/>
        <w:numPr>
          <w:ilvl w:val="0"/>
          <w:numId w:val="2"/>
        </w:numPr>
        <w:spacing w:line="240" w:lineRule="auto"/>
        <w:jc w:val="both"/>
      </w:pPr>
      <w:r w:rsidRPr="00F75D72">
        <w:t>Close the political “re-education</w:t>
      </w:r>
      <w:r w:rsidR="00CE5E90">
        <w:t>”</w:t>
      </w:r>
      <w:r w:rsidRPr="00F75D72">
        <w:t xml:space="preserve"> camps and release the people detained in these camps immediately and unconditionally.</w:t>
      </w:r>
    </w:p>
    <w:p w14:paraId="309A4DD3" w14:textId="77777777" w:rsidR="008B59BE" w:rsidRPr="00F75D72" w:rsidRDefault="008B59BE" w:rsidP="008B59BE">
      <w:pPr>
        <w:pStyle w:val="ListParagraph"/>
        <w:numPr>
          <w:ilvl w:val="0"/>
          <w:numId w:val="2"/>
        </w:numPr>
        <w:spacing w:line="240" w:lineRule="auto"/>
        <w:jc w:val="both"/>
      </w:pPr>
      <w:r w:rsidRPr="00F75D72">
        <w:t xml:space="preserve">Immediately allow independent journalists and human rights investigators unfettered access to all of Xinjiang, including to internment camps and prisons. </w:t>
      </w:r>
    </w:p>
    <w:p w14:paraId="2AA85C10" w14:textId="53A75EC2" w:rsidR="008B59BE" w:rsidRPr="00F75D72" w:rsidRDefault="008B59BE" w:rsidP="008B59BE">
      <w:pPr>
        <w:pStyle w:val="ListParagraph"/>
        <w:numPr>
          <w:ilvl w:val="0"/>
          <w:numId w:val="2"/>
        </w:numPr>
        <w:spacing w:line="240" w:lineRule="auto"/>
        <w:jc w:val="both"/>
      </w:pPr>
      <w:r w:rsidRPr="00F75D72">
        <w:t xml:space="preserve">Repeal or </w:t>
      </w:r>
      <w:commentRangeStart w:id="213"/>
      <w:r w:rsidRPr="00F75D72">
        <w:t>amend all laws and regulations</w:t>
      </w:r>
      <w:commentRangeEnd w:id="213"/>
      <w:r w:rsidRPr="00F75D72">
        <w:rPr>
          <w:rStyle w:val="CommentReference"/>
        </w:rPr>
        <w:commentReference w:id="213"/>
      </w:r>
      <w:r w:rsidRPr="00F75D72">
        <w:t xml:space="preserve">, and end all related measures, that impermissibly restrict the rights of Uyghurs, Kazakhs, and other predominantly Muslim ethnic groups and stop using “extremism” and “terrorism” as an excuse to restrict religious and cultural practices. </w:t>
      </w:r>
      <w:r w:rsidRPr="00F75D72">
        <w:rPr>
          <w:rFonts w:ascii="Arial" w:eastAsia="Times New Roman" w:hAnsi="Arial" w:cs="Arial"/>
          <w:color w:val="FFFFFF"/>
          <w:sz w:val="21"/>
          <w:szCs w:val="21"/>
        </w:rPr>
        <w:t>T</w:t>
      </w:r>
    </w:p>
    <w:p w14:paraId="17E0A56F" w14:textId="75F6E001" w:rsidR="008B59BE" w:rsidRPr="00F75D72" w:rsidRDefault="008B59BE" w:rsidP="008B59BE">
      <w:pPr>
        <w:pStyle w:val="ListParagraph"/>
        <w:numPr>
          <w:ilvl w:val="0"/>
          <w:numId w:val="2"/>
        </w:numPr>
        <w:spacing w:line="240" w:lineRule="auto"/>
        <w:jc w:val="both"/>
      </w:pPr>
      <w:r w:rsidRPr="00F75D72">
        <w:t xml:space="preserve">Provide </w:t>
      </w:r>
      <w:r w:rsidR="00CE5E90">
        <w:t xml:space="preserve">camp </w:t>
      </w:r>
      <w:r w:rsidRPr="00F75D72">
        <w:t xml:space="preserve">survivors and the families of victims of crimes under international law and other human rights violations, with full, effective, gender-sensitive, and transformative reparations in accordance with international standards. </w:t>
      </w:r>
    </w:p>
    <w:p w14:paraId="20376213" w14:textId="77777777" w:rsidR="008B59BE" w:rsidRPr="00F75D72" w:rsidRDefault="008B59BE" w:rsidP="008B59BE">
      <w:pPr>
        <w:pStyle w:val="ListParagraph"/>
        <w:numPr>
          <w:ilvl w:val="0"/>
          <w:numId w:val="2"/>
        </w:numPr>
        <w:spacing w:line="240" w:lineRule="auto"/>
        <w:jc w:val="both"/>
      </w:pPr>
      <w:r w:rsidRPr="00F75D72">
        <w:t>Cooperate with a UN-led international investigation (see below)</w:t>
      </w:r>
    </w:p>
    <w:p w14:paraId="07BA4913" w14:textId="3B284C41" w:rsidR="008B59BE" w:rsidRPr="00F75D72" w:rsidRDefault="008B59BE" w:rsidP="008B59BE">
      <w:pPr>
        <w:pStyle w:val="ListParagraph"/>
        <w:numPr>
          <w:ilvl w:val="0"/>
          <w:numId w:val="2"/>
        </w:numPr>
        <w:spacing w:line="240" w:lineRule="auto"/>
        <w:jc w:val="both"/>
      </w:pPr>
      <w:r w:rsidRPr="00F75D72">
        <w:t>Become a party to key human rights treaties, including the International Covenant on Civil and Political Rights (ICCPR), and their respective protocols.</w:t>
      </w:r>
    </w:p>
    <w:p w14:paraId="10920D09" w14:textId="77777777" w:rsidR="008B59BE" w:rsidRPr="00F75D72" w:rsidRDefault="008B59BE" w:rsidP="008B59BE">
      <w:pPr>
        <w:pStyle w:val="ListParagraph"/>
        <w:numPr>
          <w:ilvl w:val="0"/>
          <w:numId w:val="2"/>
        </w:numPr>
        <w:spacing w:line="240" w:lineRule="auto"/>
        <w:jc w:val="both"/>
      </w:pPr>
      <w:r w:rsidRPr="00F75D72">
        <w:lastRenderedPageBreak/>
        <w:t xml:space="preserve">Allow Muslims the freedom to manifest their religion peacefully through worship, observance, practice, and teaching, both publicly and privately. </w:t>
      </w:r>
    </w:p>
    <w:p w14:paraId="4E0ACF69" w14:textId="77777777" w:rsidR="008B59BE" w:rsidRPr="00F75D72" w:rsidRDefault="008B59BE" w:rsidP="008B59BE">
      <w:pPr>
        <w:pStyle w:val="Heading2"/>
        <w:spacing w:line="240" w:lineRule="auto"/>
        <w:jc w:val="both"/>
      </w:pPr>
      <w:bookmarkStart w:id="214" w:name="_Toc61186262"/>
      <w:bookmarkStart w:id="215" w:name="_Toc63892298"/>
      <w:bookmarkStart w:id="216" w:name="_Toc66643179"/>
      <w:r w:rsidRPr="00F75D72">
        <w:t>To the UN Security Council:</w:t>
      </w:r>
      <w:bookmarkEnd w:id="214"/>
      <w:bookmarkEnd w:id="215"/>
      <w:bookmarkEnd w:id="216"/>
    </w:p>
    <w:p w14:paraId="0FC3D161" w14:textId="305BFF99" w:rsidR="008B59BE" w:rsidRPr="00F75D72" w:rsidRDefault="008B59BE" w:rsidP="008B59BE">
      <w:pPr>
        <w:pStyle w:val="ListParagraph"/>
        <w:numPr>
          <w:ilvl w:val="0"/>
          <w:numId w:val="3"/>
        </w:numPr>
        <w:spacing w:line="240" w:lineRule="auto"/>
        <w:jc w:val="both"/>
      </w:pPr>
      <w:r w:rsidRPr="00F75D72">
        <w:t>Hold regular, formal public meetings on the situation in Xinjiang, China</w:t>
      </w:r>
      <w:r w:rsidR="00CE5E90">
        <w:t>,</w:t>
      </w:r>
      <w:r w:rsidRPr="00F75D72">
        <w:t xml:space="preserve"> to allow relevant UN entities, as well as members of civil society and human rights defenders</w:t>
      </w:r>
      <w:r w:rsidR="00CE5E90">
        <w:t>,</w:t>
      </w:r>
      <w:r w:rsidRPr="00F75D72">
        <w:t xml:space="preserve"> to brief members directly on the latest situation on the ground.</w:t>
      </w:r>
    </w:p>
    <w:p w14:paraId="66442EBB" w14:textId="38F9F6E7" w:rsidR="008B59BE" w:rsidRPr="00F75D72" w:rsidRDefault="008B59BE" w:rsidP="008B59BE">
      <w:pPr>
        <w:pStyle w:val="ListParagraph"/>
        <w:numPr>
          <w:ilvl w:val="0"/>
          <w:numId w:val="3"/>
        </w:numPr>
        <w:spacing w:line="240" w:lineRule="auto"/>
        <w:jc w:val="both"/>
      </w:pPr>
      <w:r w:rsidRPr="00F75D72">
        <w:t>Adopt a resolution that sends an unambiguous message to the Chinese authorities condemning the situation and demanding the dismantling of the internment camp system</w:t>
      </w:r>
      <w:r w:rsidR="00CE5E90">
        <w:t>,</w:t>
      </w:r>
      <w:r w:rsidRPr="00F75D72">
        <w:t xml:space="preserve"> as well as all laws</w:t>
      </w:r>
      <w:r w:rsidR="00CE5E90">
        <w:t>,</w:t>
      </w:r>
      <w:r w:rsidRPr="00F75D72">
        <w:t xml:space="preserve"> regulations, and related measures, that impermissibly restrict the rights of Uyghurs and other predominantly Muslim ethnic groups. In addition, the resolution should demand immediate and unfettered access for independent investigators.</w:t>
      </w:r>
    </w:p>
    <w:p w14:paraId="60C1BA7C" w14:textId="4A7586AE" w:rsidR="008B59BE" w:rsidRPr="00F75D72" w:rsidRDefault="008B59BE" w:rsidP="008B59BE">
      <w:pPr>
        <w:pStyle w:val="Heading2"/>
        <w:spacing w:line="240" w:lineRule="auto"/>
        <w:jc w:val="both"/>
      </w:pPr>
      <w:bookmarkStart w:id="217" w:name="_Toc61186263"/>
      <w:bookmarkStart w:id="218" w:name="_Toc63892299"/>
      <w:bookmarkStart w:id="219" w:name="_Toc66643180"/>
      <w:r w:rsidRPr="00F75D72">
        <w:t xml:space="preserve">To </w:t>
      </w:r>
      <w:r w:rsidR="001306E1">
        <w:t xml:space="preserve">the </w:t>
      </w:r>
      <w:r w:rsidRPr="00F75D72">
        <w:t>UN General Assembly:</w:t>
      </w:r>
      <w:bookmarkEnd w:id="217"/>
      <w:bookmarkEnd w:id="218"/>
      <w:bookmarkEnd w:id="219"/>
    </w:p>
    <w:p w14:paraId="031C1F3C" w14:textId="1DAC8796" w:rsidR="008B59BE" w:rsidRPr="00F75D72" w:rsidRDefault="008B59BE" w:rsidP="008B59BE">
      <w:pPr>
        <w:pStyle w:val="ListParagraph"/>
        <w:numPr>
          <w:ilvl w:val="0"/>
          <w:numId w:val="5"/>
        </w:numPr>
        <w:spacing w:line="240" w:lineRule="auto"/>
        <w:jc w:val="both"/>
      </w:pPr>
      <w:r w:rsidRPr="00F75D72">
        <w:t xml:space="preserve">Adopt a comprehensive resolution on the human rights </w:t>
      </w:r>
      <w:r w:rsidR="00CE5E90" w:rsidRPr="00F75D72">
        <w:t xml:space="preserve">situation </w:t>
      </w:r>
      <w:r w:rsidRPr="00F75D72">
        <w:t>in Xinjiang, China</w:t>
      </w:r>
      <w:r w:rsidR="00CE5E90">
        <w:t>,</w:t>
      </w:r>
      <w:r w:rsidRPr="00F75D72">
        <w:t xml:space="preserve"> that must include strong language condemning human rights violations and abuses in Xinjiang and specific calls for international investigations into the abuses and accountability for such abuses. </w:t>
      </w:r>
    </w:p>
    <w:p w14:paraId="68E701C2" w14:textId="59B36714" w:rsidR="008B59BE" w:rsidRPr="00F75D72" w:rsidRDefault="008B59BE" w:rsidP="008B59BE">
      <w:pPr>
        <w:pStyle w:val="ListParagraph"/>
        <w:numPr>
          <w:ilvl w:val="0"/>
          <w:numId w:val="5"/>
        </w:numPr>
        <w:spacing w:line="240" w:lineRule="auto"/>
        <w:jc w:val="both"/>
      </w:pPr>
      <w:r w:rsidRPr="00F75D72">
        <w:t>Express support for a UN-led mechanism to investigate human rights violations and abuses in China, to collect and preserve evidence, and to prepare cases for criminal prosecution</w:t>
      </w:r>
      <w:r w:rsidR="00CE5E90">
        <w:t>,</w:t>
      </w:r>
      <w:r w:rsidRPr="00F75D72">
        <w:t xml:space="preserve"> and pledge to provide financial, technical, and other support to it</w:t>
      </w:r>
      <w:r w:rsidR="00CE5E90">
        <w:t>.</w:t>
      </w:r>
    </w:p>
    <w:p w14:paraId="013B5BD4" w14:textId="6E16B082" w:rsidR="008B59BE" w:rsidRPr="00F75D72" w:rsidRDefault="00CE5E90" w:rsidP="008B59BE">
      <w:pPr>
        <w:pStyle w:val="ListParagraph"/>
        <w:numPr>
          <w:ilvl w:val="0"/>
          <w:numId w:val="5"/>
        </w:numPr>
        <w:spacing w:line="240" w:lineRule="auto"/>
        <w:jc w:val="both"/>
      </w:pPr>
      <w:r>
        <w:t>I</w:t>
      </w:r>
      <w:r w:rsidRPr="00F75D72">
        <w:t xml:space="preserve">mmediately act to initiate the creation of </w:t>
      </w:r>
      <w:r>
        <w:t>an investigative</w:t>
      </w:r>
      <w:r w:rsidRPr="00F75D72">
        <w:t xml:space="preserve"> mechanism, as </w:t>
      </w:r>
      <w:r>
        <w:t>the General Assembly</w:t>
      </w:r>
      <w:r w:rsidRPr="00F75D72">
        <w:t xml:space="preserve"> has done in the past</w:t>
      </w:r>
      <w:r>
        <w:t>, if</w:t>
      </w:r>
      <w:r w:rsidR="008B59BE" w:rsidRPr="00F75D72">
        <w:t xml:space="preserve"> the Human Rights Council is unable or unwilling to set up </w:t>
      </w:r>
      <w:r>
        <w:t>such a</w:t>
      </w:r>
      <w:r w:rsidR="008B59BE" w:rsidRPr="00F75D72">
        <w:t xml:space="preserve"> mechanism. </w:t>
      </w:r>
    </w:p>
    <w:p w14:paraId="5D3E9128" w14:textId="77777777" w:rsidR="008B59BE" w:rsidRPr="00F75D72" w:rsidRDefault="008B59BE" w:rsidP="008B59BE">
      <w:pPr>
        <w:pStyle w:val="Heading2"/>
        <w:spacing w:line="240" w:lineRule="auto"/>
        <w:jc w:val="both"/>
      </w:pPr>
      <w:bookmarkStart w:id="220" w:name="_Toc63892300"/>
      <w:bookmarkStart w:id="221" w:name="_Toc66643181"/>
      <w:r w:rsidRPr="00F75D72">
        <w:t>To the UN Secretary-General:</w:t>
      </w:r>
      <w:bookmarkEnd w:id="220"/>
      <w:bookmarkEnd w:id="221"/>
    </w:p>
    <w:p w14:paraId="44538DC3" w14:textId="749A36A5" w:rsidR="008B59BE" w:rsidRPr="00F75D72" w:rsidRDefault="008B59BE" w:rsidP="009A6A00">
      <w:pPr>
        <w:pStyle w:val="ListParagraph"/>
        <w:numPr>
          <w:ilvl w:val="0"/>
          <w:numId w:val="9"/>
        </w:numPr>
        <w:spacing w:line="240" w:lineRule="auto"/>
        <w:jc w:val="both"/>
      </w:pPr>
      <w:r w:rsidRPr="00F75D72">
        <w:t xml:space="preserve">Send a clear message to the Chinese authorities that their actions </w:t>
      </w:r>
      <w:r w:rsidR="00CE5E90">
        <w:t xml:space="preserve">and practices </w:t>
      </w:r>
      <w:r w:rsidRPr="00F75D72">
        <w:t>in Xinjiang are unlawful and must end immediately</w:t>
      </w:r>
      <w:r w:rsidR="00CE5E90">
        <w:t>.</w:t>
      </w:r>
    </w:p>
    <w:p w14:paraId="54725C2A" w14:textId="412611B9" w:rsidR="008B59BE" w:rsidRPr="00F75D72" w:rsidRDefault="008B59BE" w:rsidP="009A6A00">
      <w:pPr>
        <w:pStyle w:val="ListParagraph"/>
        <w:numPr>
          <w:ilvl w:val="0"/>
          <w:numId w:val="9"/>
        </w:numPr>
        <w:spacing w:line="240" w:lineRule="auto"/>
        <w:jc w:val="both"/>
      </w:pPr>
      <w:r w:rsidRPr="00F75D72">
        <w:t>Encourage the UN Security Council to take action by offering to brief members, whether in private or publicly, o</w:t>
      </w:r>
      <w:r w:rsidR="00CE5E90">
        <w:t>n</w:t>
      </w:r>
      <w:r w:rsidRPr="00F75D72">
        <w:t xml:space="preserve"> the grave situation.</w:t>
      </w:r>
    </w:p>
    <w:p w14:paraId="4246876E" w14:textId="701273CB" w:rsidR="008B59BE" w:rsidRPr="00F75D72" w:rsidRDefault="008B59BE" w:rsidP="008B59BE">
      <w:pPr>
        <w:pStyle w:val="Heading2"/>
        <w:spacing w:line="240" w:lineRule="auto"/>
        <w:jc w:val="both"/>
        <w:rPr>
          <w:rFonts w:eastAsia="Times New Roman"/>
        </w:rPr>
      </w:pPr>
      <w:bookmarkStart w:id="222" w:name="_Toc63892301"/>
      <w:bookmarkStart w:id="223" w:name="_Toc66643182"/>
      <w:r w:rsidRPr="00F75D72">
        <w:rPr>
          <w:rFonts w:eastAsia="Times New Roman"/>
        </w:rPr>
        <w:t xml:space="preserve">To </w:t>
      </w:r>
      <w:r w:rsidR="001306E1">
        <w:rPr>
          <w:rFonts w:eastAsia="Times New Roman"/>
        </w:rPr>
        <w:t xml:space="preserve">the </w:t>
      </w:r>
      <w:r w:rsidRPr="00F75D72">
        <w:rPr>
          <w:rFonts w:eastAsia="Times New Roman"/>
        </w:rPr>
        <w:t>UN Human Rights Council:</w:t>
      </w:r>
      <w:bookmarkEnd w:id="222"/>
      <w:bookmarkEnd w:id="223"/>
    </w:p>
    <w:p w14:paraId="26C66E70" w14:textId="77777777" w:rsidR="008B59BE" w:rsidRPr="00F75D72" w:rsidRDefault="008B59BE" w:rsidP="009A6A00">
      <w:pPr>
        <w:numPr>
          <w:ilvl w:val="0"/>
          <w:numId w:val="7"/>
        </w:numPr>
        <w:shd w:val="clear" w:color="auto" w:fill="FFFFFF"/>
        <w:tabs>
          <w:tab w:val="clear" w:pos="720"/>
          <w:tab w:val="num" w:pos="360"/>
        </w:tabs>
        <w:spacing w:after="0" w:line="240" w:lineRule="auto"/>
        <w:ind w:left="360"/>
        <w:jc w:val="both"/>
        <w:rPr>
          <w:rFonts w:ascii="Calibri" w:eastAsia="Times New Roman" w:hAnsi="Calibri" w:cs="Calibri"/>
          <w:color w:val="201F1E"/>
        </w:rPr>
      </w:pPr>
      <w:r w:rsidRPr="00F75D72">
        <w:rPr>
          <w:rFonts w:ascii="Calibri" w:eastAsia="Times New Roman" w:hAnsi="Calibri" w:cs="Calibri"/>
          <w:color w:val="201F1E"/>
        </w:rPr>
        <w:t>Hold a Special Session to urgently dispatch an independent, international Fact-Finding Mission or similar mechanism to investigate grave human rights violations in Xinjiang, with a view to ensuring accountability, including through the identification of perpetrators. The mechanism should:</w:t>
      </w:r>
    </w:p>
    <w:p w14:paraId="2587929C" w14:textId="664AC0D5" w:rsidR="008B59BE" w:rsidRPr="00F75D72" w:rsidRDefault="008B59BE" w:rsidP="009A6A00">
      <w:pPr>
        <w:numPr>
          <w:ilvl w:val="1"/>
          <w:numId w:val="7"/>
        </w:numPr>
        <w:shd w:val="clear" w:color="auto" w:fill="FFFFFF"/>
        <w:tabs>
          <w:tab w:val="clear" w:pos="1440"/>
          <w:tab w:val="num" w:pos="1080"/>
        </w:tabs>
        <w:spacing w:after="0" w:line="240" w:lineRule="auto"/>
        <w:ind w:left="1080"/>
        <w:jc w:val="both"/>
        <w:rPr>
          <w:rFonts w:ascii="Calibri" w:eastAsia="Times New Roman" w:hAnsi="Calibri" w:cs="Calibri"/>
          <w:color w:val="201F1E"/>
        </w:rPr>
      </w:pPr>
      <w:r w:rsidRPr="00F75D72">
        <w:t>have a mandate</w:t>
      </w:r>
      <w:r w:rsidRPr="00F75D72">
        <w:rPr>
          <w:rFonts w:ascii="Calibri" w:eastAsia="Times New Roman" w:hAnsi="Calibri" w:cs="Calibri"/>
          <w:color w:val="201F1E"/>
        </w:rPr>
        <w:t xml:space="preserve"> to monitor, report</w:t>
      </w:r>
      <w:r w:rsidR="00CE5E90">
        <w:rPr>
          <w:rFonts w:ascii="Calibri" w:eastAsia="Times New Roman" w:hAnsi="Calibri" w:cs="Calibri"/>
          <w:color w:val="201F1E"/>
        </w:rPr>
        <w:t>,</w:t>
      </w:r>
      <w:r w:rsidRPr="00F75D72">
        <w:rPr>
          <w:rFonts w:ascii="Calibri" w:eastAsia="Times New Roman" w:hAnsi="Calibri" w:cs="Calibri"/>
          <w:color w:val="201F1E"/>
        </w:rPr>
        <w:t xml:space="preserve"> and </w:t>
      </w:r>
      <w:r w:rsidRPr="00F75D72">
        <w:t>make recommendations to prevent further deterioration of the situation</w:t>
      </w:r>
      <w:r w:rsidR="00CE5E90">
        <w:t>, and</w:t>
      </w:r>
      <w:r w:rsidRPr="00F75D72">
        <w:t xml:space="preserve"> to collect, consolidate, preserve, and </w:t>
      </w:r>
      <w:proofErr w:type="spellStart"/>
      <w:r w:rsidRPr="00F75D72">
        <w:t>analy</w:t>
      </w:r>
      <w:r w:rsidR="007F3EB7">
        <w:t>z</w:t>
      </w:r>
      <w:r w:rsidRPr="00F75D72">
        <w:t>e</w:t>
      </w:r>
      <w:proofErr w:type="spellEnd"/>
      <w:r w:rsidRPr="00F75D72">
        <w:t xml:space="preserve"> evidence of and establish individual responsibility for crimes under international law and build cases to criminal law standards that can be used by future prosecutorial and judicial mechanisms that meet international standards of fairness and do not involve seeking or imposing the death penalty</w:t>
      </w:r>
      <w:r w:rsidR="00CE5E90">
        <w:t>;</w:t>
      </w:r>
    </w:p>
    <w:p w14:paraId="5D102EEE" w14:textId="58FB2807" w:rsidR="008B59BE" w:rsidRPr="00F75D72" w:rsidRDefault="008B59BE" w:rsidP="009A6A00">
      <w:pPr>
        <w:numPr>
          <w:ilvl w:val="1"/>
          <w:numId w:val="7"/>
        </w:numPr>
        <w:shd w:val="clear" w:color="auto" w:fill="FFFFFF"/>
        <w:tabs>
          <w:tab w:val="clear" w:pos="1440"/>
          <w:tab w:val="num" w:pos="1080"/>
        </w:tabs>
        <w:spacing w:after="0" w:line="240" w:lineRule="auto"/>
        <w:ind w:left="1080"/>
        <w:jc w:val="both"/>
        <w:rPr>
          <w:rFonts w:ascii="Calibri" w:eastAsia="Times New Roman" w:hAnsi="Calibri" w:cs="Calibri"/>
          <w:color w:val="201F1E"/>
        </w:rPr>
      </w:pPr>
      <w:r w:rsidRPr="00F75D72">
        <w:t xml:space="preserve">be staffed with independent international experts, including </w:t>
      </w:r>
      <w:r w:rsidR="00CE5E90">
        <w:t xml:space="preserve">experts </w:t>
      </w:r>
      <w:r w:rsidRPr="00F75D72">
        <w:t>on international human rights law, international criminal law, security force command structures, sexual and other gender-based violence, video and image verification, and forensic analysis</w:t>
      </w:r>
      <w:r w:rsidR="00CE5E90">
        <w:t>;</w:t>
      </w:r>
      <w:r w:rsidRPr="00F75D72">
        <w:t xml:space="preserve"> </w:t>
      </w:r>
    </w:p>
    <w:p w14:paraId="50E54C82" w14:textId="64BD1228" w:rsidR="008B59BE" w:rsidRPr="00F75D72" w:rsidRDefault="008B59BE" w:rsidP="009A6A00">
      <w:pPr>
        <w:numPr>
          <w:ilvl w:val="1"/>
          <w:numId w:val="7"/>
        </w:numPr>
        <w:shd w:val="clear" w:color="auto" w:fill="FFFFFF"/>
        <w:tabs>
          <w:tab w:val="clear" w:pos="1440"/>
          <w:tab w:val="num" w:pos="1080"/>
        </w:tabs>
        <w:spacing w:after="0" w:line="240" w:lineRule="auto"/>
        <w:ind w:left="1080"/>
        <w:jc w:val="both"/>
        <w:rPr>
          <w:rFonts w:ascii="Calibri" w:eastAsia="Times New Roman" w:hAnsi="Calibri" w:cs="Calibri"/>
          <w:color w:val="201F1E"/>
        </w:rPr>
      </w:pPr>
      <w:r w:rsidRPr="00F75D72">
        <w:t xml:space="preserve">have sufficient resources, including financial and technical, </w:t>
      </w:r>
      <w:r w:rsidRPr="00F75D72">
        <w:rPr>
          <w:rFonts w:ascii="Calibri" w:eastAsia="Times New Roman" w:hAnsi="Calibri" w:cs="Calibri"/>
          <w:color w:val="201F1E"/>
        </w:rPr>
        <w:t>to carry out its mandate</w:t>
      </w:r>
      <w:r w:rsidR="00CE5E90">
        <w:rPr>
          <w:rFonts w:ascii="Calibri" w:eastAsia="Times New Roman" w:hAnsi="Calibri" w:cs="Calibri"/>
          <w:color w:val="201F1E"/>
        </w:rPr>
        <w:t>; and</w:t>
      </w:r>
      <w:r w:rsidRPr="00F75D72">
        <w:rPr>
          <w:rFonts w:ascii="Calibri" w:eastAsia="Times New Roman" w:hAnsi="Calibri" w:cs="Calibri"/>
          <w:color w:val="201F1E"/>
        </w:rPr>
        <w:t xml:space="preserve"> </w:t>
      </w:r>
    </w:p>
    <w:p w14:paraId="07B4EE39" w14:textId="511D90DB" w:rsidR="008B59BE" w:rsidRPr="00F75D72" w:rsidRDefault="008B59BE" w:rsidP="009A6A00">
      <w:pPr>
        <w:numPr>
          <w:ilvl w:val="1"/>
          <w:numId w:val="7"/>
        </w:numPr>
        <w:shd w:val="clear" w:color="auto" w:fill="FFFFFF"/>
        <w:tabs>
          <w:tab w:val="clear" w:pos="1440"/>
          <w:tab w:val="num" w:pos="1080"/>
        </w:tabs>
        <w:spacing w:after="0" w:line="240" w:lineRule="auto"/>
        <w:ind w:left="1080"/>
        <w:jc w:val="both"/>
        <w:rPr>
          <w:rFonts w:ascii="Calibri" w:eastAsia="Times New Roman" w:hAnsi="Calibri" w:cs="Calibri"/>
          <w:color w:val="201F1E"/>
        </w:rPr>
      </w:pPr>
      <w:r w:rsidRPr="00F75D72">
        <w:rPr>
          <w:rFonts w:ascii="Calibri" w:eastAsia="Times New Roman" w:hAnsi="Calibri" w:cs="Calibri"/>
          <w:color w:val="201F1E"/>
        </w:rPr>
        <w:t>be requested to provide regular updates and a comprehensive report on the situation to the HRC and the UNGA and be invited to brief the UNSC and other relevant parts of the UN.</w:t>
      </w:r>
    </w:p>
    <w:p w14:paraId="4323AFC3" w14:textId="77777777" w:rsidR="008B59BE" w:rsidRPr="00F75D72" w:rsidRDefault="008B59BE" w:rsidP="009A6A00">
      <w:pPr>
        <w:numPr>
          <w:ilvl w:val="0"/>
          <w:numId w:val="7"/>
        </w:numPr>
        <w:shd w:val="clear" w:color="auto" w:fill="FFFFFF"/>
        <w:tabs>
          <w:tab w:val="clear" w:pos="720"/>
          <w:tab w:val="num" w:pos="360"/>
        </w:tabs>
        <w:spacing w:after="0" w:line="240" w:lineRule="auto"/>
        <w:ind w:left="360"/>
        <w:jc w:val="both"/>
        <w:rPr>
          <w:rFonts w:ascii="Calibri" w:eastAsia="Times New Roman" w:hAnsi="Calibri" w:cs="Calibri"/>
          <w:strike/>
          <w:color w:val="201F1E"/>
        </w:rPr>
      </w:pPr>
      <w:r w:rsidRPr="00F75D72">
        <w:rPr>
          <w:strike/>
        </w:rPr>
        <w:t>If access to the region for a UN investigation is denied, ensure that a similarly mandated and resourced to do an investigation remotely</w:t>
      </w:r>
    </w:p>
    <w:p w14:paraId="4B1AA860" w14:textId="77777777" w:rsidR="008B59BE" w:rsidRPr="00F75D72" w:rsidRDefault="008B59BE" w:rsidP="008B59BE">
      <w:pPr>
        <w:shd w:val="clear" w:color="auto" w:fill="FFFFFF"/>
        <w:spacing w:after="0" w:line="240" w:lineRule="auto"/>
        <w:ind w:left="360"/>
        <w:jc w:val="both"/>
        <w:rPr>
          <w:rFonts w:ascii="Calibri" w:eastAsia="Times New Roman" w:hAnsi="Calibri" w:cs="Calibri"/>
          <w:color w:val="201F1E"/>
        </w:rPr>
      </w:pPr>
    </w:p>
    <w:p w14:paraId="58BA513A" w14:textId="5544F098" w:rsidR="008B59BE" w:rsidRPr="00F75D72" w:rsidRDefault="008B59BE" w:rsidP="008B59BE">
      <w:pPr>
        <w:pStyle w:val="Heading2"/>
        <w:spacing w:line="240" w:lineRule="auto"/>
        <w:jc w:val="both"/>
        <w:rPr>
          <w:rFonts w:eastAsia="Times New Roman"/>
        </w:rPr>
      </w:pPr>
      <w:bookmarkStart w:id="224" w:name="_Toc63892302"/>
      <w:bookmarkStart w:id="225" w:name="_Toc66643183"/>
      <w:r w:rsidRPr="00F75D72">
        <w:rPr>
          <w:rFonts w:eastAsia="Times New Roman"/>
        </w:rPr>
        <w:lastRenderedPageBreak/>
        <w:t xml:space="preserve">To </w:t>
      </w:r>
      <w:r w:rsidR="001306E1">
        <w:rPr>
          <w:rFonts w:eastAsia="Times New Roman"/>
        </w:rPr>
        <w:t>t</w:t>
      </w:r>
      <w:r w:rsidRPr="00F75D72">
        <w:rPr>
          <w:rFonts w:eastAsia="Times New Roman"/>
        </w:rPr>
        <w:t>he UN High Commissioner for Human Rights:</w:t>
      </w:r>
      <w:bookmarkEnd w:id="224"/>
      <w:bookmarkEnd w:id="225"/>
    </w:p>
    <w:p w14:paraId="7ECAFC8D" w14:textId="0F27242B" w:rsidR="008B59BE" w:rsidRPr="00F75D72" w:rsidRDefault="008B59BE" w:rsidP="009A6A00">
      <w:pPr>
        <w:numPr>
          <w:ilvl w:val="0"/>
          <w:numId w:val="6"/>
        </w:numPr>
        <w:shd w:val="clear" w:color="auto" w:fill="FFFFFF"/>
        <w:tabs>
          <w:tab w:val="clear" w:pos="720"/>
          <w:tab w:val="num" w:pos="360"/>
        </w:tabs>
        <w:spacing w:after="0" w:line="240" w:lineRule="auto"/>
        <w:ind w:left="360"/>
        <w:jc w:val="both"/>
        <w:rPr>
          <w:rFonts w:ascii="Calibri" w:eastAsia="Times New Roman" w:hAnsi="Calibri" w:cs="Calibri"/>
          <w:color w:val="201F1E"/>
        </w:rPr>
      </w:pPr>
      <w:r w:rsidRPr="00F75D72">
        <w:rPr>
          <w:rFonts w:ascii="Calibri" w:eastAsia="Times New Roman" w:hAnsi="Calibri" w:cs="Calibri"/>
          <w:color w:val="201F1E"/>
        </w:rPr>
        <w:t>Conduct remote monitoring and assessment of the situation in Xinjiang, and issue a public report on the situation, in line with the independent mandate provided by General Assembly resolution 48/141, with concrete recommendations for next steps</w:t>
      </w:r>
      <w:r w:rsidR="00710CE4">
        <w:rPr>
          <w:rFonts w:ascii="Calibri" w:eastAsia="Times New Roman" w:hAnsi="Calibri" w:cs="Calibri"/>
          <w:color w:val="201F1E"/>
        </w:rPr>
        <w:t>.</w:t>
      </w:r>
    </w:p>
    <w:p w14:paraId="4C47AF4C" w14:textId="2C9DADE1" w:rsidR="008B59BE" w:rsidRPr="00F75D72" w:rsidRDefault="008B59BE" w:rsidP="009A6A00">
      <w:pPr>
        <w:numPr>
          <w:ilvl w:val="0"/>
          <w:numId w:val="6"/>
        </w:numPr>
        <w:shd w:val="clear" w:color="auto" w:fill="FFFFFF"/>
        <w:tabs>
          <w:tab w:val="clear" w:pos="720"/>
          <w:tab w:val="num" w:pos="360"/>
        </w:tabs>
        <w:spacing w:after="0" w:line="240" w:lineRule="auto"/>
        <w:ind w:left="360"/>
        <w:jc w:val="both"/>
        <w:rPr>
          <w:rFonts w:ascii="Calibri" w:eastAsia="Times New Roman" w:hAnsi="Calibri" w:cs="Calibri"/>
          <w:color w:val="201F1E"/>
        </w:rPr>
      </w:pPr>
      <w:r w:rsidRPr="00F75D72">
        <w:rPr>
          <w:rFonts w:ascii="Calibri" w:eastAsia="Times New Roman" w:hAnsi="Calibri" w:cs="Calibri"/>
          <w:color w:val="201F1E"/>
        </w:rPr>
        <w:t xml:space="preserve">Brief the HRC on the situation as a matter of urgency, in line with HRC resolution 45/31, which clearly requested </w:t>
      </w:r>
      <w:r w:rsidR="00710CE4">
        <w:rPr>
          <w:rFonts w:ascii="Calibri" w:eastAsia="Times New Roman" w:hAnsi="Calibri" w:cs="Calibri"/>
          <w:color w:val="201F1E"/>
        </w:rPr>
        <w:t xml:space="preserve">that </w:t>
      </w:r>
      <w:r w:rsidRPr="00F75D72">
        <w:rPr>
          <w:rFonts w:ascii="Calibri" w:eastAsia="Times New Roman" w:hAnsi="Calibri" w:cs="Calibri"/>
          <w:color w:val="201F1E"/>
        </w:rPr>
        <w:t>the High Commissioner bring information concerning “patterns of human rights violations that point to a heightened risk of a human right</w:t>
      </w:r>
      <w:r w:rsidR="00710CE4">
        <w:rPr>
          <w:rFonts w:ascii="Calibri" w:eastAsia="Times New Roman" w:hAnsi="Calibri" w:cs="Calibri"/>
          <w:color w:val="201F1E"/>
        </w:rPr>
        <w:t>s</w:t>
      </w:r>
      <w:r w:rsidRPr="00F75D72">
        <w:rPr>
          <w:rFonts w:ascii="Calibri" w:eastAsia="Times New Roman" w:hAnsi="Calibri" w:cs="Calibri"/>
          <w:color w:val="201F1E"/>
        </w:rPr>
        <w:t xml:space="preserve"> emergency… to the attention of the members and observers of the Human Rights Council in a manner that reflects the urgency of the situation… including through briefings.”</w:t>
      </w:r>
    </w:p>
    <w:p w14:paraId="751CDD09" w14:textId="77777777" w:rsidR="008B59BE" w:rsidRPr="00F75D72" w:rsidRDefault="008B59BE" w:rsidP="008B59BE">
      <w:pPr>
        <w:shd w:val="clear" w:color="auto" w:fill="FFFFFF"/>
        <w:spacing w:line="240" w:lineRule="auto"/>
        <w:jc w:val="both"/>
        <w:rPr>
          <w:rFonts w:ascii="Calibri" w:eastAsia="Times New Roman" w:hAnsi="Calibri" w:cs="Calibri"/>
          <w:color w:val="201F1E"/>
        </w:rPr>
      </w:pPr>
      <w:r w:rsidRPr="00F75D72">
        <w:rPr>
          <w:rFonts w:ascii="Calibri" w:eastAsia="Times New Roman" w:hAnsi="Calibri" w:cs="Calibri"/>
          <w:color w:val="201F1E"/>
        </w:rPr>
        <w:t> </w:t>
      </w:r>
    </w:p>
    <w:p w14:paraId="6F5887B8" w14:textId="7E2E986B" w:rsidR="008B59BE" w:rsidRPr="00F75D72" w:rsidRDefault="008B59BE" w:rsidP="008B59BE">
      <w:pPr>
        <w:pStyle w:val="Heading2"/>
        <w:spacing w:line="240" w:lineRule="auto"/>
        <w:jc w:val="both"/>
        <w:rPr>
          <w:rFonts w:eastAsia="Times New Roman"/>
        </w:rPr>
      </w:pPr>
      <w:bookmarkStart w:id="226" w:name="_Toc63892303"/>
      <w:bookmarkStart w:id="227" w:name="_Toc66643184"/>
      <w:r w:rsidRPr="00F75D72">
        <w:rPr>
          <w:rFonts w:eastAsia="Times New Roman"/>
        </w:rPr>
        <w:t xml:space="preserve">To UN </w:t>
      </w:r>
      <w:r w:rsidR="001306E1">
        <w:rPr>
          <w:rFonts w:eastAsia="Times New Roman"/>
        </w:rPr>
        <w:t>m</w:t>
      </w:r>
      <w:r w:rsidRPr="00F75D72">
        <w:rPr>
          <w:rFonts w:eastAsia="Times New Roman"/>
        </w:rPr>
        <w:t xml:space="preserve">ember </w:t>
      </w:r>
      <w:r w:rsidR="001306E1">
        <w:rPr>
          <w:rFonts w:eastAsia="Times New Roman"/>
        </w:rPr>
        <w:t>s</w:t>
      </w:r>
      <w:r w:rsidRPr="00F75D72">
        <w:rPr>
          <w:rFonts w:eastAsia="Times New Roman"/>
        </w:rPr>
        <w:t>tates:</w:t>
      </w:r>
      <w:bookmarkEnd w:id="226"/>
      <w:bookmarkEnd w:id="227"/>
    </w:p>
    <w:p w14:paraId="325B9BF3" w14:textId="3F5BAB34" w:rsidR="008B59BE" w:rsidRPr="00F75D72" w:rsidRDefault="008B59BE" w:rsidP="009A6A00">
      <w:pPr>
        <w:numPr>
          <w:ilvl w:val="0"/>
          <w:numId w:val="8"/>
        </w:numPr>
        <w:shd w:val="clear" w:color="auto" w:fill="FFFFFF"/>
        <w:tabs>
          <w:tab w:val="clear" w:pos="720"/>
          <w:tab w:val="num" w:pos="360"/>
        </w:tabs>
        <w:spacing w:after="0" w:line="240" w:lineRule="auto"/>
        <w:ind w:left="360"/>
        <w:jc w:val="both"/>
        <w:rPr>
          <w:rFonts w:ascii="Calibri" w:eastAsia="Times New Roman" w:hAnsi="Calibri" w:cs="Calibri"/>
          <w:color w:val="201F1E"/>
        </w:rPr>
      </w:pPr>
      <w:r w:rsidRPr="00F75D72">
        <w:rPr>
          <w:rFonts w:ascii="Calibri" w:eastAsia="Times New Roman" w:hAnsi="Calibri" w:cs="Calibri"/>
          <w:color w:val="201F1E"/>
        </w:rPr>
        <w:t xml:space="preserve">In addition to working toward the implementation of the above recommendation, UN member states should use all interactions with the Chinese authorities to insist that the </w:t>
      </w:r>
      <w:r w:rsidR="00710CE4">
        <w:rPr>
          <w:rFonts w:ascii="Calibri" w:eastAsia="Times New Roman" w:hAnsi="Calibri" w:cs="Calibri"/>
          <w:color w:val="201F1E"/>
        </w:rPr>
        <w:t>g</w:t>
      </w:r>
      <w:r w:rsidRPr="00F75D72">
        <w:rPr>
          <w:rFonts w:ascii="Calibri" w:eastAsia="Times New Roman" w:hAnsi="Calibri" w:cs="Calibri"/>
          <w:color w:val="201F1E"/>
        </w:rPr>
        <w:t>overnment comply with its international human rights obligations, and allow access to independent human rights monitors, including the UN High Commissioner, Special Procedures, civil society actors, and any other UN-mandated investigation.</w:t>
      </w:r>
    </w:p>
    <w:p w14:paraId="7F7A87B9" w14:textId="77777777" w:rsidR="008B59BE" w:rsidRPr="00F75D72" w:rsidRDefault="008B59BE" w:rsidP="008B59BE">
      <w:pPr>
        <w:shd w:val="clear" w:color="auto" w:fill="FFFFFF"/>
        <w:spacing w:after="0" w:line="240" w:lineRule="auto"/>
        <w:ind w:left="360"/>
        <w:jc w:val="both"/>
        <w:rPr>
          <w:rFonts w:ascii="Calibri" w:eastAsia="Times New Roman" w:hAnsi="Calibri" w:cs="Calibri"/>
          <w:color w:val="201F1E"/>
        </w:rPr>
      </w:pPr>
    </w:p>
    <w:p w14:paraId="1AB5CB3B" w14:textId="70A1D876" w:rsidR="008B59BE" w:rsidRPr="00F75D72" w:rsidRDefault="008B59BE" w:rsidP="008B59BE">
      <w:pPr>
        <w:pStyle w:val="Heading2"/>
        <w:spacing w:line="240" w:lineRule="auto"/>
        <w:jc w:val="both"/>
      </w:pPr>
      <w:bookmarkStart w:id="228" w:name="_Toc61186264"/>
      <w:bookmarkStart w:id="229" w:name="_Toc63892304"/>
      <w:bookmarkStart w:id="230" w:name="_Toc66643185"/>
      <w:r w:rsidRPr="00F75D72">
        <w:t>To the international community as a whole</w:t>
      </w:r>
      <w:bookmarkEnd w:id="228"/>
      <w:bookmarkEnd w:id="229"/>
      <w:r w:rsidR="001306E1">
        <w:t>:</w:t>
      </w:r>
      <w:bookmarkEnd w:id="230"/>
      <w:r w:rsidRPr="00F75D72">
        <w:t xml:space="preserve"> </w:t>
      </w:r>
    </w:p>
    <w:p w14:paraId="4B425632" w14:textId="663A45C0" w:rsidR="008B59BE" w:rsidRPr="00F75D72" w:rsidRDefault="008B59BE" w:rsidP="008B59BE">
      <w:pPr>
        <w:pStyle w:val="ListParagraph"/>
        <w:numPr>
          <w:ilvl w:val="0"/>
          <w:numId w:val="4"/>
        </w:numPr>
        <w:spacing w:line="240" w:lineRule="auto"/>
        <w:jc w:val="both"/>
      </w:pPr>
      <w:r w:rsidRPr="00F75D72">
        <w:t>Allow all persons fleeing violence and persecution in Xinjiang, China</w:t>
      </w:r>
      <w:r w:rsidR="00710CE4">
        <w:t>,</w:t>
      </w:r>
      <w:r w:rsidRPr="00F75D72">
        <w:t xml:space="preserve"> to enter your country without delay or restrictions. Strictly observe and apply the principle of non-refoulement to all refugees from Xinjiang. Guarantee that no one will be forced back to a situation where they risk serious human rights violations, including systematic discrimination and persecution. </w:t>
      </w:r>
    </w:p>
    <w:p w14:paraId="4AF1AC1B" w14:textId="4C27E759" w:rsidR="008B59BE" w:rsidRPr="00F75D72" w:rsidRDefault="008B59BE" w:rsidP="008B59BE">
      <w:pPr>
        <w:pStyle w:val="ListParagraph"/>
        <w:numPr>
          <w:ilvl w:val="0"/>
          <w:numId w:val="4"/>
        </w:numPr>
        <w:spacing w:line="240" w:lineRule="auto"/>
        <w:jc w:val="both"/>
      </w:pPr>
      <w:r w:rsidRPr="00F75D72">
        <w:t>Impose a comprehensive “surveillance equipment” embargo on China that covers the direct and indirect supply, sale, transfer, transit</w:t>
      </w:r>
      <w:r w:rsidR="00710CE4">
        <w:t>,</w:t>
      </w:r>
      <w:r w:rsidRPr="00F75D72">
        <w:t xml:space="preserve"> </w:t>
      </w:r>
      <w:r w:rsidR="00710CE4">
        <w:t xml:space="preserve">or </w:t>
      </w:r>
      <w:r w:rsidRPr="00F75D72">
        <w:t xml:space="preserve">trans-shipment of all property – including intellectual property – and other surveillance equipment, as well </w:t>
      </w:r>
      <w:r w:rsidR="00710CE4">
        <w:t xml:space="preserve">as </w:t>
      </w:r>
      <w:r w:rsidRPr="00F75D72">
        <w:t xml:space="preserve">the provision of training related to the use of this equipment. </w:t>
      </w:r>
    </w:p>
    <w:p w14:paraId="34646FE3" w14:textId="189D1811" w:rsidR="008B59BE" w:rsidRPr="00F75D72" w:rsidRDefault="008B59BE" w:rsidP="008B59BE">
      <w:pPr>
        <w:pStyle w:val="ListParagraph"/>
        <w:numPr>
          <w:ilvl w:val="0"/>
          <w:numId w:val="4"/>
        </w:numPr>
        <w:spacing w:line="240" w:lineRule="auto"/>
        <w:jc w:val="both"/>
      </w:pPr>
      <w:r w:rsidRPr="00F75D72">
        <w:t>Express support for a UN-led mechanism to investigate human rights violations and abuses in China, to collect and preserve evidence, and to prepare cases for criminal prosecution</w:t>
      </w:r>
      <w:r w:rsidR="00710CE4">
        <w:t>,</w:t>
      </w:r>
      <w:r w:rsidRPr="00F75D72">
        <w:t xml:space="preserve"> and pledge to provide financial, technical, and other support to it.</w:t>
      </w:r>
    </w:p>
    <w:p w14:paraId="0C251668" w14:textId="0CF5A8DA" w:rsidR="008B59BE" w:rsidRPr="00F75D72" w:rsidRDefault="008B59BE" w:rsidP="008B59BE">
      <w:pPr>
        <w:pStyle w:val="ListParagraph"/>
        <w:numPr>
          <w:ilvl w:val="0"/>
          <w:numId w:val="4"/>
        </w:numPr>
        <w:spacing w:line="240" w:lineRule="auto"/>
        <w:jc w:val="both"/>
      </w:pPr>
      <w:r w:rsidRPr="00F75D72">
        <w:t xml:space="preserve">Exercise universal and other forms of jurisdiction to investigation any person who may reasonably be suspected of committing crimes against humanity or other crimes under international law in Xinjiang, China. Where there is sufficient admissible evidence, prosecute the suspect in proceedings that meet international standards of fairness and do not involve seeking or imposing the death penalty, or extradite the suspect to a jurisdiction that will do so. </w:t>
      </w:r>
    </w:p>
    <w:p w14:paraId="38851B9D" w14:textId="65031DA2" w:rsidR="000408DF" w:rsidRDefault="008B59BE" w:rsidP="00BA2919">
      <w:pPr>
        <w:pStyle w:val="ListParagraph"/>
        <w:numPr>
          <w:ilvl w:val="0"/>
          <w:numId w:val="4"/>
        </w:numPr>
        <w:spacing w:line="240" w:lineRule="auto"/>
        <w:jc w:val="both"/>
      </w:pPr>
      <w:r w:rsidRPr="00F75D72">
        <w:t xml:space="preserve">Use all bilateral, multilateral, and regional platforms at your disposal to urge the Chinese authorities to immediately end crimes under international law and other human rights violations; to allow independent investigators access to Xinjiang; and to establish the conditions necessary, including by dismantling the system of discrimination and persecution of ethnic minorities in Xinjiang. </w:t>
      </w:r>
    </w:p>
    <w:p w14:paraId="4394AF03" w14:textId="7B723734" w:rsidR="008B621B" w:rsidRDefault="008B621B" w:rsidP="008B621B">
      <w:pPr>
        <w:spacing w:line="240" w:lineRule="auto"/>
        <w:jc w:val="both"/>
      </w:pPr>
    </w:p>
    <w:p w14:paraId="67BCB3E2" w14:textId="1BF7B8CD" w:rsidR="008B621B" w:rsidRDefault="008B621B" w:rsidP="008B621B">
      <w:pPr>
        <w:spacing w:line="240" w:lineRule="auto"/>
        <w:jc w:val="both"/>
      </w:pPr>
    </w:p>
    <w:p w14:paraId="6F94D6A9" w14:textId="05978517" w:rsidR="008B621B" w:rsidRPr="008B621B" w:rsidRDefault="008B621B" w:rsidP="008B621B">
      <w:pPr>
        <w:pStyle w:val="Heading2"/>
      </w:pPr>
      <w:bookmarkStart w:id="231" w:name="_Toc66643186"/>
      <w:r>
        <w:lastRenderedPageBreak/>
        <w:t>**</w:t>
      </w:r>
      <w:commentRangeStart w:id="232"/>
      <w:r w:rsidRPr="00F75D72">
        <w:t xml:space="preserve">Forced abortions, forced birth control, </w:t>
      </w:r>
      <w:r>
        <w:t xml:space="preserve">and </w:t>
      </w:r>
      <w:r w:rsidRPr="00F75D72">
        <w:t>sterilization</w:t>
      </w:r>
      <w:commentRangeEnd w:id="232"/>
      <w:r>
        <w:rPr>
          <w:rStyle w:val="CommentReference"/>
          <w:rFonts w:asciiTheme="minorHAnsi" w:eastAsiaTheme="minorHAnsi" w:hAnsiTheme="minorHAnsi" w:cstheme="minorBidi"/>
          <w:color w:val="auto"/>
        </w:rPr>
        <w:commentReference w:id="232"/>
      </w:r>
      <w:r>
        <w:rPr>
          <w:rStyle w:val="FootnoteReference"/>
          <w:lang w:val="en-US"/>
        </w:rPr>
        <w:footnoteReference w:id="561"/>
      </w:r>
      <w:r>
        <w:rPr>
          <w:rStyle w:val="FootnoteReference"/>
          <w:lang w:val="en-US"/>
        </w:rPr>
        <w:footnoteReference w:id="562"/>
      </w:r>
      <w:bookmarkEnd w:id="231"/>
      <w:r w:rsidRPr="0094010E">
        <w:rPr>
          <w:lang w:val="en-US"/>
        </w:rPr>
        <w:t xml:space="preserve">  </w:t>
      </w:r>
      <w:r>
        <w:rPr>
          <w:lang w:val="en-US"/>
        </w:rPr>
        <w:t xml:space="preserve">  </w:t>
      </w:r>
    </w:p>
    <w:p w14:paraId="3BFC0935" w14:textId="77777777" w:rsidR="008B621B" w:rsidRDefault="008B621B" w:rsidP="008B621B">
      <w:pPr>
        <w:pStyle w:val="ListParagraph"/>
        <w:numPr>
          <w:ilvl w:val="0"/>
          <w:numId w:val="17"/>
        </w:numPr>
        <w:spacing w:line="240" w:lineRule="auto"/>
        <w:jc w:val="both"/>
        <w:rPr>
          <w:lang w:val="en-US"/>
        </w:rPr>
      </w:pPr>
      <w:r>
        <w:rPr>
          <w:lang w:val="en-US"/>
        </w:rPr>
        <w:t>I interviewed a w</w:t>
      </w:r>
      <w:r w:rsidRPr="008352F2">
        <w:rPr>
          <w:lang w:val="en-US"/>
        </w:rPr>
        <w:t xml:space="preserve">oman who worked at family planning office- say her job was to enforce family planning. </w:t>
      </w:r>
      <w:r>
        <w:rPr>
          <w:lang w:val="en-US"/>
        </w:rPr>
        <w:t>“</w:t>
      </w:r>
      <w:r w:rsidRPr="008352F2">
        <w:rPr>
          <w:lang w:val="en-US"/>
        </w:rPr>
        <w:t>If</w:t>
      </w:r>
      <w:r>
        <w:rPr>
          <w:lang w:val="en-US"/>
        </w:rPr>
        <w:t xml:space="preserve"> the baby was</w:t>
      </w:r>
      <w:r w:rsidRPr="008352F2">
        <w:rPr>
          <w:lang w:val="en-US"/>
        </w:rPr>
        <w:t xml:space="preserve"> born, </w:t>
      </w:r>
      <w:r>
        <w:rPr>
          <w:lang w:val="en-US"/>
        </w:rPr>
        <w:t xml:space="preserve">then the couple had to </w:t>
      </w:r>
      <w:r w:rsidRPr="008352F2">
        <w:rPr>
          <w:lang w:val="en-US"/>
        </w:rPr>
        <w:t>pay</w:t>
      </w:r>
      <w:r>
        <w:rPr>
          <w:lang w:val="en-US"/>
        </w:rPr>
        <w:t xml:space="preserve"> a fine. If not born then they had a </w:t>
      </w:r>
      <w:r w:rsidRPr="008352F2">
        <w:rPr>
          <w:lang w:val="en-US"/>
        </w:rPr>
        <w:t>forced abortion.</w:t>
      </w:r>
      <w:r>
        <w:rPr>
          <w:lang w:val="en-US"/>
        </w:rPr>
        <w:t>”</w:t>
      </w:r>
      <w:r w:rsidRPr="008352F2">
        <w:rPr>
          <w:rStyle w:val="FootnoteReference"/>
          <w:lang w:val="en-US"/>
        </w:rPr>
        <w:footnoteReference w:id="563"/>
      </w:r>
      <w:r>
        <w:rPr>
          <w:lang w:val="en-US"/>
        </w:rPr>
        <w:t xml:space="preserve"> </w:t>
      </w:r>
    </w:p>
    <w:p w14:paraId="4EFA0933" w14:textId="77777777" w:rsidR="008B621B" w:rsidRPr="0094010E" w:rsidRDefault="008B621B" w:rsidP="008B621B">
      <w:pPr>
        <w:pStyle w:val="ListParagraph"/>
        <w:numPr>
          <w:ilvl w:val="0"/>
          <w:numId w:val="17"/>
        </w:numPr>
        <w:spacing w:line="240" w:lineRule="auto"/>
        <w:jc w:val="both"/>
        <w:rPr>
          <w:lang w:val="en-US"/>
        </w:rPr>
      </w:pPr>
      <w:r>
        <w:rPr>
          <w:rFonts w:ascii="Times New Roman" w:hAnsi="Times New Roman" w:cs="Times New Roman"/>
          <w:sz w:val="24"/>
          <w:szCs w:val="24"/>
        </w:rPr>
        <w:t>A survivor stated that</w:t>
      </w:r>
      <w:r w:rsidRPr="0094010E">
        <w:rPr>
          <w:rFonts w:ascii="Times New Roman" w:hAnsi="Times New Roman" w:cs="Times New Roman"/>
          <w:sz w:val="24"/>
          <w:szCs w:val="24"/>
        </w:rPr>
        <w:t xml:space="preserve"> her husband was ‘forced’ to come for a conjugal visit. They put them alone in a room. Then they gave her a pill after the visit to prevent pregnancy.</w:t>
      </w:r>
      <w:r>
        <w:rPr>
          <w:rStyle w:val="FootnoteReference"/>
          <w:rFonts w:ascii="Times New Roman" w:hAnsi="Times New Roman" w:cs="Times New Roman"/>
          <w:sz w:val="24"/>
          <w:szCs w:val="24"/>
        </w:rPr>
        <w:footnoteReference w:id="564"/>
      </w:r>
    </w:p>
    <w:p w14:paraId="693FC649" w14:textId="77777777" w:rsidR="008B621B" w:rsidRPr="006D1FE2" w:rsidRDefault="008B621B" w:rsidP="008B621B">
      <w:pPr>
        <w:pStyle w:val="ListParagraph"/>
        <w:numPr>
          <w:ilvl w:val="0"/>
          <w:numId w:val="17"/>
        </w:numPr>
        <w:spacing w:line="240" w:lineRule="auto"/>
        <w:jc w:val="both"/>
        <w:rPr>
          <w:lang w:val="en-US"/>
        </w:rPr>
      </w:pPr>
      <w:r>
        <w:rPr>
          <w:lang w:val="en-US"/>
        </w:rPr>
        <w:t>Account of a forced abortion</w:t>
      </w:r>
      <w:r w:rsidRPr="008352F2">
        <w:rPr>
          <w:lang w:val="en-US"/>
        </w:rPr>
        <w:t xml:space="preserve"> in 2015</w:t>
      </w:r>
      <w:r w:rsidRPr="008352F2">
        <w:rPr>
          <w:rStyle w:val="FootnoteReference"/>
          <w:lang w:val="en-US"/>
        </w:rPr>
        <w:footnoteReference w:id="565"/>
      </w:r>
      <w:r w:rsidRPr="006D1FE2">
        <w:rPr>
          <w:lang w:val="en-US"/>
        </w:rPr>
        <w:t>: “[it was April 2015] my wife was seven months pregnant. The law is [that if you have more than two kids] there is ten thousand [RMB?] fine and if you can’t pay there is prison – seven years for men, five for women. … I told them we could pay the find. They said ‘no, we better just take the baby out and make an abortion’ …. So they took my wife to hospital and made an abortion. And put my baby in a plastic body bag and gave me the bag. I took my [other children] with me to bury the bad… it is not only my family. This applies all the woman. They make abortion for everyone who had more than four kids.”</w:t>
      </w:r>
      <w:r w:rsidRPr="008352F2">
        <w:rPr>
          <w:rStyle w:val="FootnoteReference"/>
          <w:lang w:val="en-US"/>
        </w:rPr>
        <w:footnoteReference w:id="566"/>
      </w:r>
      <w:r w:rsidRPr="006D1FE2">
        <w:rPr>
          <w:lang w:val="en-US"/>
        </w:rPr>
        <w:t xml:space="preserve"> </w:t>
      </w:r>
    </w:p>
    <w:p w14:paraId="4EA6D9C7" w14:textId="77777777" w:rsidR="008B621B" w:rsidRDefault="008B621B" w:rsidP="008B621B">
      <w:pPr>
        <w:pStyle w:val="ListParagraph"/>
        <w:numPr>
          <w:ilvl w:val="0"/>
          <w:numId w:val="17"/>
        </w:numPr>
        <w:spacing w:line="240" w:lineRule="auto"/>
        <w:rPr>
          <w:lang w:val="en-US"/>
        </w:rPr>
      </w:pPr>
      <w:r>
        <w:rPr>
          <w:lang w:val="en-US"/>
        </w:rPr>
        <w:t>The only firsthand account of ‘sterilization’ I have on this is from someone who was subsequently interviewed by numerous other journalists.</w:t>
      </w:r>
      <w:r w:rsidRPr="006D1FE2">
        <w:rPr>
          <w:rStyle w:val="FootnoteReference"/>
          <w:lang w:val="en-US"/>
        </w:rPr>
        <w:t xml:space="preserve"> </w:t>
      </w:r>
    </w:p>
    <w:p w14:paraId="71FD7969" w14:textId="77777777" w:rsidR="008B621B" w:rsidRDefault="008B621B" w:rsidP="008B621B">
      <w:pPr>
        <w:spacing w:after="100" w:afterAutospacing="1" w:line="240" w:lineRule="auto"/>
        <w:jc w:val="both"/>
        <w:rPr>
          <w:rFonts w:ascii="Calibri" w:hAnsi="Calibri" w:cs="Calibri"/>
          <w:sz w:val="16"/>
          <w:szCs w:val="16"/>
          <w:u w:val="single"/>
        </w:rPr>
      </w:pPr>
      <w:commentRangeStart w:id="233"/>
      <w:r w:rsidRPr="0094010E">
        <w:rPr>
          <w:rFonts w:ascii="Calibri" w:hAnsi="Calibri" w:cs="Calibri"/>
          <w:sz w:val="16"/>
          <w:szCs w:val="16"/>
          <w:u w:val="single"/>
        </w:rPr>
        <w:t xml:space="preserve">Forced contraception, sterilisations and abortion </w:t>
      </w:r>
      <w:commentRangeEnd w:id="233"/>
      <w:r w:rsidRPr="0094010E">
        <w:rPr>
          <w:rStyle w:val="CommentReference"/>
        </w:rPr>
        <w:commentReference w:id="233"/>
      </w:r>
    </w:p>
    <w:p w14:paraId="2427B459" w14:textId="77777777" w:rsidR="008B621B" w:rsidRPr="006D1FE2" w:rsidRDefault="008B621B" w:rsidP="008B621B">
      <w:pPr>
        <w:spacing w:after="100" w:afterAutospacing="1" w:line="240" w:lineRule="auto"/>
        <w:jc w:val="both"/>
        <w:rPr>
          <w:rFonts w:ascii="Calibri" w:hAnsi="Calibri" w:cs="Calibri"/>
          <w:sz w:val="16"/>
          <w:szCs w:val="16"/>
          <w:u w:val="single"/>
        </w:rPr>
      </w:pPr>
      <w:r w:rsidRPr="0094010E">
        <w:rPr>
          <w:rFonts w:ascii="Calibri" w:hAnsi="Calibri" w:cs="Calibri"/>
          <w:sz w:val="16"/>
          <w:szCs w:val="16"/>
        </w:rPr>
        <w:t>Beijing’s interference into the reproductive autonomy of Uighur and other ethnic minority women has been documented.</w:t>
      </w:r>
      <w:r w:rsidRPr="0094010E">
        <w:rPr>
          <w:rStyle w:val="FootnoteReference"/>
          <w:rFonts w:ascii="Calibri" w:hAnsi="Calibri" w:cs="Calibri"/>
          <w:sz w:val="16"/>
          <w:szCs w:val="16"/>
        </w:rPr>
        <w:footnoteReference w:id="567"/>
      </w:r>
      <w:r w:rsidRPr="0094010E">
        <w:rPr>
          <w:rFonts w:ascii="Calibri" w:hAnsi="Calibri" w:cs="Calibri"/>
          <w:sz w:val="16"/>
          <w:szCs w:val="16"/>
        </w:rPr>
        <w:t xml:space="preserve"> Multiple sources indicate that minority women in Xingjian are regularly forced</w:t>
      </w:r>
      <w:r>
        <w:rPr>
          <w:rFonts w:ascii="Calibri" w:hAnsi="Calibri" w:cs="Calibri"/>
          <w:sz w:val="16"/>
          <w:szCs w:val="16"/>
        </w:rPr>
        <w:t xml:space="preserve"> to undergo intrauterine device</w:t>
      </w:r>
      <w:r w:rsidRPr="0094010E">
        <w:rPr>
          <w:rFonts w:ascii="Calibri" w:hAnsi="Calibri" w:cs="Calibri"/>
          <w:sz w:val="16"/>
          <w:szCs w:val="16"/>
        </w:rPr>
        <w:t xml:space="preserve"> insertions, pregnancy checks, sterilisations and even abortions, in an attempt to curb their birth rates.</w:t>
      </w:r>
      <w:r w:rsidRPr="0094010E">
        <w:rPr>
          <w:rStyle w:val="FootnoteReference"/>
          <w:rFonts w:ascii="Calibri" w:hAnsi="Calibri" w:cs="Calibri"/>
          <w:sz w:val="16"/>
          <w:szCs w:val="16"/>
        </w:rPr>
        <w:footnoteReference w:id="568"/>
      </w:r>
      <w:r w:rsidRPr="0094010E">
        <w:rPr>
          <w:rFonts w:ascii="Calibri" w:hAnsi="Calibri" w:cs="Calibri"/>
          <w:sz w:val="16"/>
          <w:szCs w:val="16"/>
        </w:rPr>
        <w:t xml:space="preserve"> While these practices are decreasing nationwide, they are dramatically rising in Xinjiang.</w:t>
      </w:r>
      <w:r w:rsidRPr="0094010E">
        <w:rPr>
          <w:rStyle w:val="FootnoteReference"/>
          <w:rFonts w:ascii="Calibri" w:hAnsi="Calibri" w:cs="Calibri"/>
          <w:sz w:val="16"/>
          <w:szCs w:val="16"/>
        </w:rPr>
        <w:footnoteReference w:id="569"/>
      </w:r>
      <w:r w:rsidRPr="0094010E">
        <w:rPr>
          <w:rFonts w:ascii="Calibri" w:hAnsi="Calibri" w:cs="Calibri"/>
          <w:sz w:val="16"/>
          <w:szCs w:val="16"/>
        </w:rPr>
        <w:t xml:space="preserve"> Minority residents in the region are also reportedly mandated to register all children and rewards are offered to those who report illegal births.</w:t>
      </w:r>
      <w:r w:rsidRPr="0094010E">
        <w:rPr>
          <w:rStyle w:val="FootnoteReference"/>
          <w:rFonts w:ascii="Calibri" w:hAnsi="Calibri" w:cs="Calibri"/>
          <w:sz w:val="16"/>
          <w:szCs w:val="16"/>
        </w:rPr>
        <w:footnoteReference w:id="570"/>
      </w:r>
      <w:r w:rsidRPr="0094010E">
        <w:rPr>
          <w:rFonts w:ascii="Calibri" w:hAnsi="Calibri" w:cs="Calibri"/>
          <w:sz w:val="16"/>
          <w:szCs w:val="16"/>
        </w:rPr>
        <w:t xml:space="preserve"> These aggressive forms of population control and assimilation are closely intertwined with the internment camps system, which is used both to intimidate women into compliance and to punish those who refuse to submit to these measures. Leaked government documents have shown, for example, that the most common reason for detention among camp detainees in Karakax county in Xinjiang was breaching birth control policies.</w:t>
      </w:r>
      <w:r w:rsidRPr="0094010E">
        <w:rPr>
          <w:rStyle w:val="FootnoteReference"/>
          <w:rFonts w:ascii="Calibri" w:hAnsi="Calibri" w:cs="Calibri"/>
          <w:sz w:val="16"/>
          <w:szCs w:val="16"/>
        </w:rPr>
        <w:footnoteReference w:id="571"/>
      </w:r>
      <w:r w:rsidRPr="0094010E">
        <w:rPr>
          <w:rFonts w:ascii="Calibri" w:hAnsi="Calibri" w:cs="Calibri"/>
          <w:sz w:val="16"/>
          <w:szCs w:val="16"/>
        </w:rPr>
        <w:t xml:space="preserve">  </w:t>
      </w:r>
    </w:p>
    <w:p w14:paraId="223E6FE8" w14:textId="77777777" w:rsidR="008B621B" w:rsidRPr="005D3F0D" w:rsidRDefault="008B621B" w:rsidP="008B621B">
      <w:pPr>
        <w:spacing w:after="0" w:line="240" w:lineRule="auto"/>
        <w:jc w:val="both"/>
        <w:rPr>
          <w:rFonts w:ascii="Calibri" w:hAnsi="Calibri" w:cs="Calibri"/>
          <w:sz w:val="16"/>
          <w:szCs w:val="16"/>
          <w:u w:val="single"/>
        </w:rPr>
      </w:pPr>
    </w:p>
    <w:p w14:paraId="5057EC40" w14:textId="77777777" w:rsidR="008B621B" w:rsidRDefault="008B621B" w:rsidP="008B621B">
      <w:pPr>
        <w:spacing w:after="0" w:line="240" w:lineRule="auto"/>
        <w:jc w:val="both"/>
        <w:rPr>
          <w:rFonts w:ascii="Calibri" w:hAnsi="Calibri" w:cs="Calibri"/>
          <w:sz w:val="16"/>
          <w:szCs w:val="16"/>
        </w:rPr>
      </w:pPr>
      <w:r w:rsidRPr="0094010E">
        <w:rPr>
          <w:rFonts w:ascii="Calibri" w:hAnsi="Calibri" w:cs="Calibri"/>
          <w:sz w:val="16"/>
          <w:szCs w:val="16"/>
        </w:rPr>
        <w:t>Research conducted by Adrian Zenz has found that the birth rate in Xinjiang has noticeably dropped, with growth rates declining by more than 84% in the two largest Uighur prefectures between 2015 and 2018.</w:t>
      </w:r>
      <w:r w:rsidRPr="0094010E">
        <w:rPr>
          <w:rStyle w:val="FootnoteReference"/>
          <w:rFonts w:ascii="Calibri" w:hAnsi="Calibri" w:cs="Calibri"/>
          <w:sz w:val="16"/>
          <w:szCs w:val="16"/>
        </w:rPr>
        <w:footnoteReference w:id="572"/>
      </w:r>
      <w:r w:rsidRPr="0094010E">
        <w:rPr>
          <w:rFonts w:ascii="Calibri" w:hAnsi="Calibri" w:cs="Calibri"/>
          <w:sz w:val="16"/>
          <w:szCs w:val="16"/>
        </w:rPr>
        <w:t xml:space="preserve"> In 2019 alone, across Xinjiang, the birth rates fell by nearly 24%, </w:t>
      </w:r>
      <w:r w:rsidRPr="0094010E">
        <w:rPr>
          <w:rFonts w:ascii="Calibri" w:hAnsi="Calibri" w:cs="Calibri"/>
          <w:sz w:val="16"/>
          <w:szCs w:val="16"/>
        </w:rPr>
        <w:lastRenderedPageBreak/>
        <w:t>compared to just 4% nationwide.</w:t>
      </w:r>
      <w:r w:rsidRPr="0094010E">
        <w:rPr>
          <w:rStyle w:val="FootnoteReference"/>
          <w:rFonts w:ascii="Calibri" w:hAnsi="Calibri" w:cs="Calibri"/>
          <w:sz w:val="16"/>
          <w:szCs w:val="16"/>
        </w:rPr>
        <w:footnoteReference w:id="573"/>
      </w:r>
      <w:r w:rsidRPr="0094010E">
        <w:rPr>
          <w:rFonts w:ascii="Calibri" w:hAnsi="Calibri" w:cs="Calibri"/>
          <w:sz w:val="16"/>
          <w:szCs w:val="16"/>
        </w:rPr>
        <w:t xml:space="preserve"> This is perhaps unsurprising when compared against Zenz’s finding that in 2019, 80% of all new IUD insertions were performed in Xingjian, in spite of the region only making up 1.8% of the China’s population.</w:t>
      </w:r>
      <w:r w:rsidRPr="0094010E">
        <w:rPr>
          <w:rStyle w:val="FootnoteReference"/>
          <w:rFonts w:ascii="Calibri" w:hAnsi="Calibri" w:cs="Calibri"/>
          <w:sz w:val="16"/>
          <w:szCs w:val="16"/>
        </w:rPr>
        <w:footnoteReference w:id="574"/>
      </w:r>
      <w:r w:rsidRPr="0094010E">
        <w:rPr>
          <w:rFonts w:ascii="Calibri" w:hAnsi="Calibri" w:cs="Calibri"/>
          <w:sz w:val="16"/>
          <w:szCs w:val="16"/>
        </w:rPr>
        <w:t xml:space="preserve"> According to leaked documents, the number of sterilizations performed in the region also increased – from fewer than 50 per 100,000 people in 2016 to almost 250 in 2018.</w:t>
      </w:r>
      <w:r w:rsidRPr="0094010E">
        <w:rPr>
          <w:rStyle w:val="FootnoteReference"/>
          <w:rFonts w:ascii="Calibri" w:hAnsi="Calibri" w:cs="Calibri"/>
          <w:sz w:val="16"/>
          <w:szCs w:val="16"/>
        </w:rPr>
        <w:footnoteReference w:id="575"/>
      </w:r>
      <w:r w:rsidRPr="0094010E">
        <w:rPr>
          <w:rFonts w:ascii="Calibri" w:hAnsi="Calibri" w:cs="Calibri"/>
          <w:sz w:val="16"/>
          <w:szCs w:val="16"/>
        </w:rPr>
        <w:t xml:space="preserve"> Budget documents show that in 2016 the Xinjiang government started investing millions of dollars into sterilisation programs and cash incentives for women to undergo the procedure. There is credible evidence that this campaign disproportionately targets rural minority women with two or more children.</w:t>
      </w:r>
      <w:r w:rsidRPr="0094010E">
        <w:rPr>
          <w:rStyle w:val="FootnoteReference"/>
          <w:rFonts w:ascii="Calibri" w:hAnsi="Calibri" w:cs="Calibri"/>
          <w:sz w:val="16"/>
          <w:szCs w:val="16"/>
        </w:rPr>
        <w:footnoteReference w:id="576"/>
      </w:r>
    </w:p>
    <w:p w14:paraId="580F2C57" w14:textId="77777777" w:rsidR="008B621B" w:rsidRDefault="008B621B" w:rsidP="008B621B">
      <w:pPr>
        <w:spacing w:after="0" w:line="240" w:lineRule="auto"/>
        <w:jc w:val="both"/>
        <w:rPr>
          <w:rFonts w:ascii="Calibri" w:hAnsi="Calibri" w:cs="Calibri"/>
          <w:sz w:val="16"/>
          <w:szCs w:val="16"/>
        </w:rPr>
      </w:pPr>
    </w:p>
    <w:p w14:paraId="5924DE52" w14:textId="77777777" w:rsidR="008B621B" w:rsidRDefault="008B621B" w:rsidP="008B621B">
      <w:pPr>
        <w:spacing w:after="0" w:line="240" w:lineRule="auto"/>
        <w:jc w:val="both"/>
        <w:rPr>
          <w:rFonts w:ascii="Calibri" w:hAnsi="Calibri" w:cs="Calibri"/>
          <w:sz w:val="16"/>
          <w:szCs w:val="16"/>
        </w:rPr>
      </w:pPr>
      <w:r w:rsidRPr="0094010E">
        <w:rPr>
          <w:rFonts w:ascii="Calibri" w:hAnsi="Calibri" w:cs="Calibri"/>
          <w:sz w:val="16"/>
          <w:szCs w:val="16"/>
        </w:rPr>
        <w:t>According to former detainees, women held in internment camps are made to attend family planning classes and are force-fed birth control pills, injected with pregnancy prevention shots or subjected to forced IUDs.</w:t>
      </w:r>
      <w:r w:rsidRPr="0094010E">
        <w:rPr>
          <w:rStyle w:val="FootnoteReference"/>
          <w:rFonts w:ascii="Calibri" w:hAnsi="Calibri" w:cs="Calibri"/>
          <w:sz w:val="16"/>
          <w:szCs w:val="16"/>
        </w:rPr>
        <w:footnoteReference w:id="577"/>
      </w:r>
      <w:r w:rsidRPr="0094010E">
        <w:rPr>
          <w:rFonts w:ascii="Calibri" w:hAnsi="Calibri" w:cs="Calibri"/>
          <w:sz w:val="16"/>
          <w:szCs w:val="16"/>
        </w:rPr>
        <w:t xml:space="preserve"> A former Xinjiang camp teacher alleges that guards even conceive contraceptive pills into the steamed bread they serve female camp detainees.</w:t>
      </w:r>
      <w:r w:rsidRPr="0094010E">
        <w:rPr>
          <w:rStyle w:val="FootnoteReference"/>
          <w:rFonts w:ascii="Calibri" w:hAnsi="Calibri" w:cs="Calibri"/>
          <w:sz w:val="16"/>
          <w:szCs w:val="16"/>
        </w:rPr>
        <w:footnoteReference w:id="578"/>
      </w:r>
      <w:r w:rsidRPr="0094010E">
        <w:rPr>
          <w:rFonts w:ascii="Calibri" w:hAnsi="Calibri" w:cs="Calibri"/>
          <w:sz w:val="16"/>
          <w:szCs w:val="16"/>
        </w:rPr>
        <w:t> Some accounts seem to indicate that similar pills are also administered to men, who later become sterile, impotent or cognitively weakened.</w:t>
      </w:r>
      <w:r w:rsidRPr="0094010E">
        <w:rPr>
          <w:rStyle w:val="FootnoteReference"/>
          <w:rFonts w:ascii="Calibri" w:hAnsi="Calibri" w:cs="Calibri"/>
          <w:sz w:val="16"/>
          <w:szCs w:val="16"/>
        </w:rPr>
        <w:footnoteReference w:id="579"/>
      </w:r>
      <w:r w:rsidRPr="0094010E">
        <w:rPr>
          <w:rFonts w:ascii="Calibri" w:hAnsi="Calibri" w:cs="Calibri"/>
          <w:sz w:val="16"/>
          <w:szCs w:val="16"/>
        </w:rPr>
        <w:t xml:space="preserve"> Many women say that, following these procedures, they stopped getting their periods and some that upon release they went to a doctor only to be told they have become sterile.</w:t>
      </w:r>
      <w:r w:rsidRPr="0094010E">
        <w:rPr>
          <w:rStyle w:val="FootnoteReference"/>
          <w:rFonts w:ascii="Calibri" w:hAnsi="Calibri" w:cs="Calibri"/>
          <w:sz w:val="16"/>
          <w:szCs w:val="16"/>
        </w:rPr>
        <w:footnoteReference w:id="580"/>
      </w:r>
    </w:p>
    <w:p w14:paraId="7671CC06" w14:textId="77777777" w:rsidR="008B621B" w:rsidRPr="006D1FE2" w:rsidRDefault="008B621B" w:rsidP="008B621B">
      <w:pPr>
        <w:spacing w:after="0" w:line="240" w:lineRule="auto"/>
        <w:jc w:val="both"/>
        <w:rPr>
          <w:rFonts w:ascii="Calibri" w:hAnsi="Calibri" w:cs="Calibri"/>
          <w:sz w:val="16"/>
          <w:szCs w:val="16"/>
        </w:rPr>
      </w:pPr>
      <w:r w:rsidRPr="0094010E">
        <w:rPr>
          <w:rFonts w:ascii="Calibri" w:hAnsi="Calibri" w:cs="Calibri"/>
          <w:sz w:val="16"/>
          <w:szCs w:val="16"/>
        </w:rPr>
        <w:t>Some women also claim that all detainees are forced to undergo gynaecology exams in the camps and that some are either forced to abort or terminate the pregnancy on their own account for fear of being punished.</w:t>
      </w:r>
      <w:r w:rsidRPr="0094010E">
        <w:rPr>
          <w:rStyle w:val="FootnoteReference"/>
          <w:rFonts w:ascii="Calibri" w:hAnsi="Calibri" w:cs="Calibri"/>
          <w:sz w:val="16"/>
          <w:szCs w:val="16"/>
        </w:rPr>
        <w:footnoteReference w:id="581"/>
      </w:r>
      <w:r w:rsidRPr="0094010E">
        <w:rPr>
          <w:rFonts w:ascii="Calibri" w:hAnsi="Calibri" w:cs="Calibri"/>
          <w:sz w:val="16"/>
          <w:szCs w:val="16"/>
        </w:rPr>
        <w:t xml:space="preserve"> Chinese authorities recently acknowledged that birth rates in Xinjiang have decreased by almost a third in 2018 but denied reports of forced sterilisation and abortions of minority women.</w:t>
      </w:r>
      <w:r w:rsidRPr="0094010E">
        <w:rPr>
          <w:rStyle w:val="FootnoteReference"/>
          <w:rFonts w:ascii="Calibri" w:hAnsi="Calibri" w:cs="Calibri"/>
          <w:sz w:val="16"/>
          <w:szCs w:val="16"/>
        </w:rPr>
        <w:footnoteReference w:id="582"/>
      </w:r>
      <w:r w:rsidRPr="0094010E">
        <w:rPr>
          <w:rFonts w:ascii="Calibri" w:hAnsi="Calibri" w:cs="Calibri"/>
          <w:sz w:val="16"/>
          <w:szCs w:val="16"/>
        </w:rPr>
        <w:t xml:space="preserve"> It claimed that the drop is likely the result of “the comprehensive implementation of the family planning policy.”</w:t>
      </w:r>
      <w:r w:rsidRPr="0094010E">
        <w:rPr>
          <w:rStyle w:val="FootnoteReference"/>
          <w:rFonts w:ascii="Calibri" w:hAnsi="Calibri" w:cs="Calibri"/>
          <w:sz w:val="16"/>
          <w:szCs w:val="16"/>
        </w:rPr>
        <w:footnoteReference w:id="583"/>
      </w:r>
      <w:r w:rsidRPr="0094010E">
        <w:rPr>
          <w:rFonts w:ascii="Calibri" w:hAnsi="Calibri" w:cs="Calibri"/>
          <w:sz w:val="16"/>
          <w:szCs w:val="16"/>
        </w:rPr>
        <w:t xml:space="preserve"> [NOT SURE IF WE WANT TO SAY THAT THA’S CRAZY BECAUSE IT WOULDN’T TAKE 2 YEARS TO WORK BUT DECADES!]. In a later deleted Tweet,</w:t>
      </w:r>
      <w:r w:rsidRPr="0094010E">
        <w:rPr>
          <w:rStyle w:val="FootnoteReference"/>
          <w:rFonts w:ascii="Calibri" w:hAnsi="Calibri" w:cs="Calibri"/>
          <w:sz w:val="16"/>
          <w:szCs w:val="16"/>
        </w:rPr>
        <w:footnoteReference w:id="584"/>
      </w:r>
      <w:r w:rsidRPr="0094010E">
        <w:rPr>
          <w:rFonts w:ascii="Calibri" w:hAnsi="Calibri" w:cs="Calibri"/>
          <w:sz w:val="16"/>
          <w:szCs w:val="16"/>
        </w:rPr>
        <w:t xml:space="preserve"> the Chinese government also attempted to rebrand its sterilisation programme as a form of promotion of </w:t>
      </w:r>
      <w:r w:rsidRPr="0094010E">
        <w:rPr>
          <w:rFonts w:ascii="Calibri" w:hAnsi="Calibri" w:cs="Calibri"/>
          <w:color w:val="121212"/>
          <w:sz w:val="16"/>
          <w:szCs w:val="16"/>
        </w:rPr>
        <w:t>gender equality and reproductive health.</w:t>
      </w:r>
      <w:r w:rsidRPr="0094010E">
        <w:rPr>
          <w:rStyle w:val="FootnoteReference"/>
          <w:rFonts w:ascii="Calibri" w:hAnsi="Calibri" w:cs="Calibri"/>
          <w:color w:val="121212"/>
          <w:sz w:val="16"/>
          <w:szCs w:val="16"/>
        </w:rPr>
        <w:footnoteReference w:id="585"/>
      </w:r>
      <w:r w:rsidRPr="0094010E">
        <w:rPr>
          <w:rFonts w:ascii="Calibri" w:hAnsi="Calibri" w:cs="Calibri"/>
          <w:color w:val="121212"/>
          <w:sz w:val="16"/>
          <w:szCs w:val="16"/>
        </w:rPr>
        <w:t xml:space="preserve"> The Tweet stated that “in the process of eradicating extremism, the minds of Uygur women in Xinjiang were emancipated and gender equality and reproductive health were promoted, making them no longer baby-making machines”.</w:t>
      </w:r>
      <w:r w:rsidRPr="0094010E">
        <w:rPr>
          <w:rStyle w:val="FootnoteReference"/>
          <w:rFonts w:ascii="Calibri" w:hAnsi="Calibri" w:cs="Calibri"/>
          <w:color w:val="121212"/>
          <w:sz w:val="16"/>
          <w:szCs w:val="16"/>
        </w:rPr>
        <w:footnoteReference w:id="586"/>
      </w:r>
    </w:p>
    <w:p w14:paraId="558B4C19" w14:textId="41136CF6" w:rsidR="008B621B" w:rsidRPr="00F75D72" w:rsidRDefault="008B621B" w:rsidP="008B621B">
      <w:pPr>
        <w:spacing w:line="240" w:lineRule="auto"/>
        <w:jc w:val="both"/>
      </w:pPr>
    </w:p>
    <w:sectPr w:rsidR="008B621B" w:rsidRPr="00F75D72">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ser" w:date="2021-03-10T15:21:00Z" w:initials="U">
    <w:p w14:paraId="454B8150" w14:textId="38D18724" w:rsidR="00112990" w:rsidRDefault="00112990">
      <w:pPr>
        <w:pStyle w:val="CommentText"/>
      </w:pPr>
      <w:r>
        <w:rPr>
          <w:rStyle w:val="CommentReference"/>
        </w:rPr>
        <w:annotationRef/>
      </w:r>
      <w:r>
        <w:t xml:space="preserve">Basically just a placeholder. Will change a </w:t>
      </w:r>
      <w:proofErr w:type="spellStart"/>
      <w:r>
        <w:t>a</w:t>
      </w:r>
      <w:proofErr w:type="spellEnd"/>
      <w:r>
        <w:t xml:space="preserve"> lot once the rest of the report is in better shape</w:t>
      </w:r>
    </w:p>
  </w:comment>
  <w:comment w:id="3" w:author="User" w:date="2021-03-10T15:21:00Z" w:initials="U">
    <w:p w14:paraId="6CD0E4BE" w14:textId="77777777" w:rsidR="00112990" w:rsidRDefault="00112990" w:rsidP="000A52E7">
      <w:pPr>
        <w:pStyle w:val="CommentText"/>
      </w:pPr>
      <w:r>
        <w:rPr>
          <w:rStyle w:val="CommentReference"/>
        </w:rPr>
        <w:annotationRef/>
      </w:r>
      <w:r>
        <w:t xml:space="preserve">Should we san Dungan or Hui? </w:t>
      </w:r>
    </w:p>
  </w:comment>
  <w:comment w:id="4" w:author="User" w:date="2021-03-14T13:42:00Z" w:initials="U">
    <w:p w14:paraId="0EB72D74" w14:textId="628E87E7" w:rsidR="00112990" w:rsidRDefault="00112990">
      <w:pPr>
        <w:pStyle w:val="CommentText"/>
      </w:pPr>
      <w:r>
        <w:rPr>
          <w:rStyle w:val="CommentReference"/>
        </w:rPr>
        <w:annotationRef/>
      </w:r>
      <w:r>
        <w:t xml:space="preserve">Once the report is firmed up I can expand this section to include a paragraph or three on each chapter so that the ES becomes a self-contained overview of the report. </w:t>
      </w:r>
    </w:p>
  </w:comment>
  <w:comment w:id="6" w:author="User" w:date="2021-03-10T15:21:00Z" w:initials="U">
    <w:p w14:paraId="6C251426" w14:textId="77777777" w:rsidR="00112990" w:rsidRDefault="00112990" w:rsidP="008B59BE">
      <w:pPr>
        <w:pStyle w:val="CommentText"/>
      </w:pPr>
      <w:r>
        <w:rPr>
          <w:rStyle w:val="CommentReference"/>
        </w:rPr>
        <w:annotationRef/>
      </w:r>
      <w:r w:rsidRPr="006165BE">
        <w:rPr>
          <w:highlight w:val="yellow"/>
        </w:rPr>
        <w:t>JOSH/ALKAN</w:t>
      </w:r>
      <w:r>
        <w:t xml:space="preserve">: </w:t>
      </w:r>
    </w:p>
    <w:p w14:paraId="1F192968" w14:textId="77777777" w:rsidR="00112990" w:rsidRDefault="00112990" w:rsidP="008B59BE">
      <w:pPr>
        <w:pStyle w:val="CommentText"/>
      </w:pPr>
    </w:p>
    <w:p w14:paraId="49ABE759" w14:textId="77777777" w:rsidR="00112990" w:rsidRDefault="00112990" w:rsidP="008B59BE">
      <w:pPr>
        <w:pStyle w:val="CommentText"/>
      </w:pPr>
      <w:r>
        <w:t xml:space="preserve">We need to add: </w:t>
      </w:r>
    </w:p>
    <w:p w14:paraId="51DC206C" w14:textId="552B0559" w:rsidR="00112990" w:rsidRDefault="00112990" w:rsidP="008B59BE">
      <w:pPr>
        <w:pStyle w:val="CommentText"/>
      </w:pPr>
      <w:r>
        <w:t>(1) Any (planned) contacts with government of china,</w:t>
      </w:r>
    </w:p>
    <w:p w14:paraId="3A8AD75E" w14:textId="0B0C534E" w:rsidR="00112990" w:rsidRDefault="00112990" w:rsidP="008B59BE">
      <w:pPr>
        <w:pStyle w:val="CommentText"/>
      </w:pPr>
      <w:r>
        <w:t xml:space="preserve">(2) Reasons why we didn’t attempt to go to Xinjiang or to contact officials inside China </w:t>
      </w:r>
    </w:p>
  </w:comment>
  <w:comment w:id="7" w:author="User" w:date="2021-03-14T13:47:00Z" w:initials="U">
    <w:p w14:paraId="603E26CC" w14:textId="70D98B91" w:rsidR="00112990" w:rsidRDefault="00112990">
      <w:pPr>
        <w:pStyle w:val="CommentText"/>
      </w:pPr>
      <w:r>
        <w:rPr>
          <w:rStyle w:val="CommentReference"/>
        </w:rPr>
        <w:annotationRef/>
      </w:r>
      <w:r w:rsidRPr="006165BE">
        <w:rPr>
          <w:highlight w:val="yellow"/>
        </w:rPr>
        <w:t>JOSH/ALKAN:</w:t>
      </w:r>
    </w:p>
    <w:p w14:paraId="64CC1F5A" w14:textId="4704AF18" w:rsidR="00112990" w:rsidRDefault="00112990">
      <w:pPr>
        <w:pStyle w:val="CommentText"/>
      </w:pPr>
    </w:p>
    <w:p w14:paraId="19BDF560" w14:textId="5CEF1B76" w:rsidR="00112990" w:rsidRDefault="00112990">
      <w:pPr>
        <w:pStyle w:val="CommentText"/>
      </w:pPr>
      <w:r>
        <w:t xml:space="preserve">Throughout the research I have tried to only interview survivors/witnesses who have never spoken before. But several of these people have subsequently been interviewed by journalists, sometimes under their real name. I have extracted most, but not all of their testimonies from the reports. We should discuss what we do with the remainder. </w:t>
      </w:r>
    </w:p>
  </w:comment>
  <w:comment w:id="11" w:author="User" w:date="2021-03-14T11:50:00Z" w:initials="U">
    <w:p w14:paraId="4F0495A7" w14:textId="3F9B8A2B" w:rsidR="00112990" w:rsidRDefault="00112990" w:rsidP="009012F8">
      <w:pPr>
        <w:pStyle w:val="CommentText"/>
      </w:pPr>
      <w:r>
        <w:rPr>
          <w:rStyle w:val="CommentReference"/>
        </w:rPr>
        <w:annotationRef/>
      </w:r>
      <w:r w:rsidRPr="00F70DFA">
        <w:rPr>
          <w:highlight w:val="yellow"/>
        </w:rPr>
        <w:t>JOSH/ALKAN:</w:t>
      </w:r>
    </w:p>
    <w:p w14:paraId="1652ECDB" w14:textId="77777777" w:rsidR="00112990" w:rsidRDefault="00112990" w:rsidP="009012F8">
      <w:pPr>
        <w:pStyle w:val="CommentText"/>
      </w:pPr>
    </w:p>
    <w:p w14:paraId="52BB1289" w14:textId="02B0346C" w:rsidR="00112990" w:rsidRDefault="00112990" w:rsidP="009012F8">
      <w:pPr>
        <w:pStyle w:val="CommentText"/>
      </w:pPr>
      <w:r>
        <w:t xml:space="preserve">Some of this was taken from other Amnesty outputs, especially: </w:t>
      </w:r>
    </w:p>
    <w:p w14:paraId="6DC2FFFD" w14:textId="77777777" w:rsidR="00112990" w:rsidRDefault="00112990" w:rsidP="009012F8">
      <w:pPr>
        <w:pStyle w:val="CommentText"/>
      </w:pPr>
    </w:p>
    <w:p w14:paraId="6CE36E2A" w14:textId="77777777" w:rsidR="00112990" w:rsidRDefault="00112990" w:rsidP="009012F8">
      <w:pPr>
        <w:pStyle w:val="CommentText"/>
      </w:pPr>
      <w:hyperlink r:id="rId1" w:history="1">
        <w:r w:rsidRPr="00902B45">
          <w:rPr>
            <w:rStyle w:val="Hyperlink"/>
          </w:rPr>
          <w:t>https://www.amnesty.org/download/Documents/144000/asa170181999en.pdf</w:t>
        </w:r>
      </w:hyperlink>
    </w:p>
    <w:p w14:paraId="6C0638C4" w14:textId="77777777" w:rsidR="00112990" w:rsidRDefault="00112990" w:rsidP="009012F8">
      <w:pPr>
        <w:pStyle w:val="CommentText"/>
      </w:pPr>
    </w:p>
    <w:p w14:paraId="45BCAC9E" w14:textId="77777777" w:rsidR="00112990" w:rsidRDefault="00112990" w:rsidP="009012F8">
      <w:pPr>
        <w:pStyle w:val="CommentText"/>
      </w:pPr>
      <w:hyperlink r:id="rId2" w:history="1">
        <w:r w:rsidRPr="00902B45">
          <w:rPr>
            <w:rStyle w:val="Hyperlink"/>
          </w:rPr>
          <w:t>https://www.amnesty.org/en/latest/research/2020/02/china-uyghurs-abroad-living-in-fear/</w:t>
        </w:r>
      </w:hyperlink>
    </w:p>
    <w:p w14:paraId="40375D79" w14:textId="2409CA89" w:rsidR="00112990" w:rsidRDefault="00112990" w:rsidP="009012F8">
      <w:pPr>
        <w:pStyle w:val="CommentText"/>
      </w:pPr>
    </w:p>
    <w:p w14:paraId="2709CD6A" w14:textId="77777777" w:rsidR="00112990" w:rsidRDefault="00112990" w:rsidP="009012F8">
      <w:pPr>
        <w:pStyle w:val="CommentText"/>
      </w:pPr>
      <w:r>
        <w:t>and the document you sent titled “20120331_XUAR”</w:t>
      </w:r>
    </w:p>
    <w:p w14:paraId="3E1A28E9" w14:textId="77777777" w:rsidR="00112990" w:rsidRDefault="00112990" w:rsidP="009012F8">
      <w:pPr>
        <w:pStyle w:val="CommentText"/>
      </w:pPr>
    </w:p>
    <w:p w14:paraId="0CA03E7A" w14:textId="3043DEAA" w:rsidR="00112990" w:rsidRDefault="00112990" w:rsidP="009012F8">
      <w:pPr>
        <w:pStyle w:val="CommentText"/>
      </w:pPr>
      <w:r>
        <w:t xml:space="preserve">I’ve copied over some sentences verbatim (only from Amnesty publications, obviously). I’m not sure what the Amnesty rules are for copying this type of language from other publications. If this is not appropriate, I can revise those once we decide what is going to be included. </w:t>
      </w:r>
    </w:p>
  </w:comment>
  <w:comment w:id="15" w:author="User" w:date="2021-03-14T19:20:00Z" w:initials="U">
    <w:p w14:paraId="0BC76930" w14:textId="6897AB7D" w:rsidR="00112990" w:rsidRDefault="00112990" w:rsidP="00D32C16">
      <w:pPr>
        <w:pStyle w:val="CommentText"/>
      </w:pPr>
      <w:r>
        <w:rPr>
          <w:rStyle w:val="CommentReference"/>
        </w:rPr>
        <w:annotationRef/>
      </w:r>
      <w:r>
        <w:t xml:space="preserve">This section is still rough. I can expand this section quite a bit if we want. </w:t>
      </w:r>
    </w:p>
  </w:comment>
  <w:comment w:id="18" w:author="User" w:date="2021-03-14T19:29:00Z" w:initials="U">
    <w:p w14:paraId="6B0C8AA9" w14:textId="5A041DB7" w:rsidR="00112990" w:rsidRDefault="00112990">
      <w:pPr>
        <w:pStyle w:val="CommentText"/>
      </w:pPr>
      <w:r>
        <w:rPr>
          <w:rStyle w:val="CommentReference"/>
        </w:rPr>
        <w:annotationRef/>
      </w:r>
      <w:r>
        <w:t xml:space="preserve">I have the raw material for this. I just could not write it up in time. Can have it to you before the end of the week. </w:t>
      </w:r>
    </w:p>
  </w:comment>
  <w:comment w:id="25" w:author="User" w:date="2021-03-10T15:21:00Z" w:initials="U">
    <w:p w14:paraId="7B74FE06" w14:textId="77777777" w:rsidR="00112990" w:rsidRDefault="00112990" w:rsidP="008B59BE">
      <w:pPr>
        <w:pStyle w:val="CommentText"/>
      </w:pPr>
      <w:r>
        <w:rPr>
          <w:rStyle w:val="CommentReference"/>
        </w:rPr>
        <w:annotationRef/>
      </w:r>
      <w:r>
        <w:t>Let’s discuss which numbers we want to use. In the past Amnesty has quoted Zenz saying over one million: A. Zenz, “New Evidence for China’s Political Re-Education Campaign in Xinjiang.”</w:t>
      </w:r>
    </w:p>
  </w:comment>
  <w:comment w:id="26" w:author="Alkan Akad" w:date="2021-03-10T15:21:00Z" w:initials="AA">
    <w:p w14:paraId="524213F4" w14:textId="77777777" w:rsidR="00112990" w:rsidRDefault="00112990" w:rsidP="008B59BE">
      <w:pPr>
        <w:pStyle w:val="CommentText"/>
      </w:pPr>
      <w:r>
        <w:rPr>
          <w:rStyle w:val="CommentReference"/>
        </w:rPr>
        <w:annotationRef/>
      </w:r>
      <w:r>
        <w:t>Our usual term for this is “an estimated 1 million or more people”; an alternative could be “up to a million or more people”</w:t>
      </w:r>
    </w:p>
  </w:comment>
  <w:comment w:id="27" w:author="Alkan Akad" w:date="2021-03-10T15:21:00Z" w:initials="AA">
    <w:p w14:paraId="4C046782" w14:textId="77777777" w:rsidR="00112990" w:rsidRDefault="00112990" w:rsidP="008B59BE">
      <w:pPr>
        <w:pStyle w:val="CommentText"/>
      </w:pPr>
      <w:r>
        <w:rPr>
          <w:rStyle w:val="CommentReference"/>
        </w:rPr>
        <w:annotationRef/>
      </w:r>
      <w:r>
        <w:t>Shall we say wh</w:t>
      </w:r>
      <w:r>
        <w:rPr>
          <w:lang w:eastAsia="zh-CN"/>
        </w:rPr>
        <w:t>y</w:t>
      </w:r>
      <w:r>
        <w:rPr>
          <w:rFonts w:hint="eastAsia"/>
          <w:lang w:eastAsia="zh-CN"/>
        </w:rPr>
        <w:t>?</w:t>
      </w:r>
      <w:r>
        <w:rPr>
          <w:lang w:eastAsia="zh-CN"/>
        </w:rPr>
        <w:t xml:space="preserve"> ….a</w:t>
      </w:r>
      <w:r>
        <w:t xml:space="preserve">s people are taken to these facilities against their will often through enforced disappearances for lengthy detention periods? </w:t>
      </w:r>
    </w:p>
  </w:comment>
  <w:comment w:id="28" w:author="User" w:date="2021-03-10T15:21:00Z" w:initials="U">
    <w:p w14:paraId="6003C755" w14:textId="4660DF4F" w:rsidR="00112990" w:rsidRDefault="00112990" w:rsidP="008B59BE">
      <w:pPr>
        <w:pStyle w:val="CommentText"/>
      </w:pPr>
      <w:r>
        <w:rPr>
          <w:rStyle w:val="CommentReference"/>
        </w:rPr>
        <w:annotationRef/>
      </w:r>
      <w:r>
        <w:t xml:space="preserve">I don’t think we can refer to them as an enforced disappearance. But let’s discuss. </w:t>
      </w:r>
    </w:p>
  </w:comment>
  <w:comment w:id="31" w:author="User" w:date="2021-03-10T15:21:00Z" w:initials="U">
    <w:p w14:paraId="7E3AA799" w14:textId="77777777" w:rsidR="00112990" w:rsidRDefault="00112990" w:rsidP="008B59BE">
      <w:pPr>
        <w:pStyle w:val="CommentText"/>
      </w:pPr>
      <w:r>
        <w:rPr>
          <w:rStyle w:val="CommentReference"/>
        </w:rPr>
        <w:annotationRef/>
      </w:r>
      <w:r>
        <w:t>Need to add</w:t>
      </w:r>
    </w:p>
    <w:p w14:paraId="2B3C8E5F" w14:textId="77777777" w:rsidR="00112990" w:rsidRDefault="00112990" w:rsidP="008B59BE">
      <w:pPr>
        <w:pStyle w:val="CommentText"/>
      </w:pPr>
    </w:p>
    <w:p w14:paraId="4D2E9AAB" w14:textId="77777777" w:rsidR="00112990" w:rsidRPr="006602BB" w:rsidRDefault="00112990" w:rsidP="008B59BE">
      <w:pPr>
        <w:pStyle w:val="ListParagraph"/>
        <w:tabs>
          <w:tab w:val="left" w:pos="2445"/>
        </w:tabs>
        <w:spacing w:line="240" w:lineRule="auto"/>
        <w:ind w:left="0"/>
        <w:jc w:val="both"/>
        <w:rPr>
          <w:lang w:val="en-US"/>
        </w:rPr>
      </w:pPr>
      <w:r>
        <w:t xml:space="preserve">Include: China’s constitution, </w:t>
      </w:r>
      <w:proofErr w:type="spellStart"/>
      <w:r>
        <w:t>aritcle</w:t>
      </w:r>
      <w:proofErr w:type="spellEnd"/>
      <w:r>
        <w:t xml:space="preserve"> 37(2): “No citizen may be arrested except with the approval or by decision of a people's </w:t>
      </w:r>
      <w:proofErr w:type="spellStart"/>
      <w:r>
        <w:t>prosecutorate</w:t>
      </w:r>
      <w:proofErr w:type="spellEnd"/>
      <w:r>
        <w:t xml:space="preserve"> or by decision of a people's court, and arrests must be made by a public security organ.”</w:t>
      </w:r>
      <w:r>
        <w:rPr>
          <w:rStyle w:val="FootnoteReference"/>
        </w:rPr>
        <w:footnoteRef/>
      </w:r>
    </w:p>
    <w:p w14:paraId="0FF068E4" w14:textId="77777777" w:rsidR="00112990" w:rsidRDefault="00112990" w:rsidP="008B59BE">
      <w:pPr>
        <w:pStyle w:val="CommentText"/>
      </w:pPr>
    </w:p>
  </w:comment>
  <w:comment w:id="32" w:author="Alkan Akad" w:date="2021-03-10T15:21:00Z" w:initials="AA">
    <w:p w14:paraId="14F4B358" w14:textId="77777777" w:rsidR="00112990" w:rsidRDefault="00112990" w:rsidP="008B59BE">
      <w:pPr>
        <w:pStyle w:val="CommentText"/>
      </w:pPr>
      <w:r>
        <w:rPr>
          <w:rStyle w:val="CommentReference"/>
        </w:rPr>
        <w:annotationRef/>
      </w:r>
      <w:r>
        <w:rPr>
          <w:rStyle w:val="Strong"/>
          <w:rFonts w:ascii="Helvetica" w:hAnsi="Helvetica" w:cs="Helvetica"/>
          <w:color w:val="000000"/>
          <w:sz w:val="21"/>
          <w:szCs w:val="21"/>
          <w:bdr w:val="none" w:sz="0" w:space="0" w:color="auto" w:frame="1"/>
          <w:shd w:val="clear" w:color="auto" w:fill="E2E2E2"/>
        </w:rPr>
        <w:t>Article 3: </w:t>
      </w:r>
      <w:r>
        <w:rPr>
          <w:rFonts w:ascii="Helvetica" w:hAnsi="Helvetica" w:cs="Helvetica"/>
          <w:color w:val="000000"/>
          <w:sz w:val="21"/>
          <w:szCs w:val="21"/>
          <w:shd w:val="clear" w:color="auto" w:fill="E2E2E2"/>
        </w:rPr>
        <w:t>The public security organs are responsible for the investigation, detention, performing arrests, and pretrial of criminal cases. The people's procuratorates are responsible for reviewing, approving arrest, investigating cases directly accepted by the procuratorates, and initiating public prosecutions.</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The people's courts are responsible for trial.</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Unless the law specially provides, other organs, groups or individuals have no right to perform these powers.</w:t>
      </w:r>
    </w:p>
  </w:comment>
  <w:comment w:id="33" w:author="Alkan Akad" w:date="2021-03-10T15:21:00Z" w:initials="AA">
    <w:p w14:paraId="0A90F982" w14:textId="77777777" w:rsidR="00112990" w:rsidRDefault="00112990" w:rsidP="008B59BE">
      <w:pPr>
        <w:pStyle w:val="NormalWeb"/>
        <w:shd w:val="clear" w:color="auto" w:fill="E2E2E2"/>
        <w:spacing w:before="0" w:after="0"/>
        <w:textAlignment w:val="baseline"/>
        <w:rPr>
          <w:rFonts w:ascii="Helvetica" w:hAnsi="Helvetica" w:cs="Helvetica"/>
          <w:color w:val="000000"/>
          <w:sz w:val="21"/>
          <w:szCs w:val="21"/>
        </w:rPr>
      </w:pPr>
      <w:r>
        <w:rPr>
          <w:rStyle w:val="CommentReference"/>
        </w:rPr>
        <w:annotationRef/>
      </w:r>
      <w:r>
        <w:rPr>
          <w:rStyle w:val="Strong"/>
          <w:rFonts w:ascii="inherit" w:eastAsiaTheme="majorEastAsia" w:hAnsi="inherit" w:cs="Helvetica"/>
          <w:color w:val="000000"/>
          <w:sz w:val="21"/>
          <w:szCs w:val="21"/>
          <w:bdr w:val="none" w:sz="0" w:space="0" w:color="auto" w:frame="1"/>
        </w:rPr>
        <w:t xml:space="preserve">Article 93: </w:t>
      </w:r>
      <w:r>
        <w:rPr>
          <w:rFonts w:ascii="Helvetica" w:hAnsi="Helvetica" w:cs="Helvetica"/>
          <w:color w:val="000000"/>
          <w:sz w:val="21"/>
          <w:szCs w:val="21"/>
        </w:rPr>
        <w:t>When public security organs arrest someone, they must present an arrest warrant.</w:t>
      </w:r>
    </w:p>
    <w:p w14:paraId="76C0AF17" w14:textId="77777777" w:rsidR="00112990" w:rsidRDefault="00112990" w:rsidP="008B59BE">
      <w:pPr>
        <w:pStyle w:val="NormalWeb"/>
        <w:shd w:val="clear" w:color="auto" w:fill="E2E2E2"/>
        <w:spacing w:before="0" w:after="0"/>
        <w:textAlignment w:val="baseline"/>
        <w:rPr>
          <w:rFonts w:ascii="Helvetica" w:hAnsi="Helvetica" w:cs="Helvetica"/>
          <w:color w:val="000000"/>
          <w:sz w:val="21"/>
          <w:szCs w:val="21"/>
        </w:rPr>
      </w:pPr>
      <w:r>
        <w:rPr>
          <w:rFonts w:ascii="Helvetica" w:hAnsi="Helvetica" w:cs="Helvetica"/>
          <w:color w:val="000000"/>
          <w:sz w:val="21"/>
          <w:szCs w:val="21"/>
        </w:rPr>
        <w:t>After arrest, the arrested person shall be immediately brought for detention in the lock-up.</w:t>
      </w:r>
      <w:r>
        <w:rPr>
          <w:rStyle w:val="Strong"/>
          <w:rFonts w:ascii="inherit" w:eastAsiaTheme="majorEastAsia" w:hAnsi="inherit" w:cs="Helvetica"/>
          <w:color w:val="000000"/>
          <w:sz w:val="21"/>
          <w:szCs w:val="21"/>
          <w:bdr w:val="none" w:sz="0" w:space="0" w:color="auto" w:frame="1"/>
        </w:rPr>
        <w:t> </w:t>
      </w:r>
      <w:r>
        <w:rPr>
          <w:rFonts w:ascii="Helvetica" w:hAnsi="Helvetica" w:cs="Helvetica"/>
          <w:color w:val="000000"/>
          <w:sz w:val="21"/>
          <w:szCs w:val="21"/>
        </w:rPr>
        <w:t>Unless there is no way to inform them, the family of the person arrested shall be notified within 24 hours of the arrest.</w:t>
      </w:r>
    </w:p>
    <w:p w14:paraId="5909EE67" w14:textId="77777777" w:rsidR="00112990" w:rsidRDefault="00112990" w:rsidP="008B59BE">
      <w:pPr>
        <w:pStyle w:val="CommentText"/>
      </w:pPr>
    </w:p>
  </w:comment>
  <w:comment w:id="34" w:author="Alkan Akad" w:date="2021-03-10T15:21:00Z" w:initials="AA">
    <w:p w14:paraId="444CBEB1" w14:textId="77777777" w:rsidR="00112990" w:rsidRDefault="00112990" w:rsidP="008B59BE">
      <w:pPr>
        <w:pStyle w:val="CommentText"/>
        <w:rPr>
          <w:rFonts w:ascii="Helvetica" w:hAnsi="Helvetica" w:cs="Helvetica"/>
          <w:color w:val="000000"/>
          <w:sz w:val="21"/>
          <w:szCs w:val="21"/>
          <w:shd w:val="clear" w:color="auto" w:fill="E2E2E2"/>
        </w:rPr>
      </w:pPr>
      <w:r>
        <w:rPr>
          <w:rStyle w:val="CommentReference"/>
        </w:rPr>
        <w:annotationRef/>
      </w:r>
      <w:r>
        <w:rPr>
          <w:rStyle w:val="Strong"/>
          <w:rFonts w:ascii="Helvetica" w:hAnsi="Helvetica" w:cs="Helvetica"/>
          <w:color w:val="000000"/>
          <w:sz w:val="21"/>
          <w:szCs w:val="21"/>
          <w:bdr w:val="none" w:sz="0" w:space="0" w:color="auto" w:frame="1"/>
          <w:shd w:val="clear" w:color="auto" w:fill="E2E2E2"/>
        </w:rPr>
        <w:t xml:space="preserve">Article </w:t>
      </w:r>
      <w:proofErr w:type="gramStart"/>
      <w:r>
        <w:rPr>
          <w:rStyle w:val="Strong"/>
          <w:rFonts w:ascii="Helvetica" w:hAnsi="Helvetica" w:cs="Helvetica"/>
          <w:color w:val="000000"/>
          <w:sz w:val="21"/>
          <w:szCs w:val="21"/>
          <w:bdr w:val="none" w:sz="0" w:space="0" w:color="auto" w:frame="1"/>
          <w:shd w:val="clear" w:color="auto" w:fill="E2E2E2"/>
        </w:rPr>
        <w:t>52:</w:t>
      </w:r>
      <w:r>
        <w:rPr>
          <w:rFonts w:ascii="Helvetica" w:hAnsi="Helvetica" w:cs="Helvetica"/>
          <w:color w:val="000000"/>
          <w:sz w:val="21"/>
          <w:szCs w:val="21"/>
          <w:shd w:val="clear" w:color="auto" w:fill="E2E2E2"/>
        </w:rPr>
        <w:t>Adjudicators</w:t>
      </w:r>
      <w:proofErr w:type="gramEnd"/>
      <w:r>
        <w:rPr>
          <w:rFonts w:ascii="Helvetica" w:hAnsi="Helvetica" w:cs="Helvetica"/>
          <w:color w:val="000000"/>
          <w:sz w:val="21"/>
          <w:szCs w:val="21"/>
          <w:shd w:val="clear" w:color="auto" w:fill="E2E2E2"/>
        </w:rPr>
        <w:t xml:space="preserve">, </w:t>
      </w:r>
      <w:proofErr w:type="spellStart"/>
      <w:r>
        <w:rPr>
          <w:rFonts w:ascii="Helvetica" w:hAnsi="Helvetica" w:cs="Helvetica"/>
          <w:color w:val="000000"/>
          <w:sz w:val="21"/>
          <w:szCs w:val="21"/>
          <w:shd w:val="clear" w:color="auto" w:fill="E2E2E2"/>
        </w:rPr>
        <w:t>procrators</w:t>
      </w:r>
      <w:proofErr w:type="spellEnd"/>
      <w:r>
        <w:rPr>
          <w:rFonts w:ascii="Helvetica" w:hAnsi="Helvetica" w:cs="Helvetica"/>
          <w:color w:val="000000"/>
          <w:sz w:val="21"/>
          <w:szCs w:val="21"/>
          <w:shd w:val="clear" w:color="auto" w:fill="E2E2E2"/>
        </w:rPr>
        <w:t xml:space="preserve"> and investigators must follow legally-prescribed procedures in gathering evidence sufficient to show that a criminal suspect or defendant is guilty or not guilty and all kinds of evidence showing the severity of the crime.</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The use of torture to extract confessions is strictly prohibited as are threats, enticement, trickery and other illegal methods of gathering evidence; no person may be compelled to prove his own guilt.</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It must be ensured that all citizens related to the case or who know the circumstances of the case have the full and objective capacity to provide evidence, except in special conditions, their assistance can be incorporated into the investigation.</w:t>
      </w:r>
    </w:p>
    <w:p w14:paraId="4F3C6397" w14:textId="77777777" w:rsidR="00112990" w:rsidRDefault="00112990" w:rsidP="008B59BE">
      <w:pPr>
        <w:pStyle w:val="NormalWeb"/>
        <w:shd w:val="clear" w:color="auto" w:fill="E2E2E2"/>
        <w:spacing w:before="0" w:after="0"/>
        <w:textAlignment w:val="baseline"/>
        <w:rPr>
          <w:rFonts w:ascii="Helvetica" w:hAnsi="Helvetica" w:cs="Helvetica"/>
          <w:color w:val="000000"/>
          <w:sz w:val="21"/>
          <w:szCs w:val="21"/>
        </w:rPr>
      </w:pPr>
      <w:r>
        <w:rPr>
          <w:rStyle w:val="Strong"/>
          <w:rFonts w:ascii="inherit" w:eastAsiaTheme="majorEastAsia" w:hAnsi="inherit" w:cs="Helvetica"/>
          <w:color w:val="000000"/>
          <w:sz w:val="21"/>
          <w:szCs w:val="21"/>
          <w:bdr w:val="none" w:sz="0" w:space="0" w:color="auto" w:frame="1"/>
        </w:rPr>
        <w:t>Article 19: </w:t>
      </w:r>
      <w:r>
        <w:rPr>
          <w:rFonts w:ascii="SimSun" w:eastAsia="SimSun" w:hAnsi="SimSun" w:cs="SimSun" w:hint="eastAsia"/>
          <w:color w:val="000000"/>
          <w:sz w:val="21"/>
          <w:szCs w:val="21"/>
        </w:rPr>
        <w:t xml:space="preserve">　</w:t>
      </w:r>
      <w:r>
        <w:rPr>
          <w:rFonts w:ascii="Helvetica" w:hAnsi="Helvetica" w:cs="Helvetica"/>
          <w:color w:val="000000"/>
          <w:sz w:val="21"/>
          <w:szCs w:val="21"/>
        </w:rPr>
        <w:t>Unless the law provides otherwise, the investigation of criminal cases is performed by the public security organs.</w:t>
      </w:r>
    </w:p>
    <w:p w14:paraId="5AC58925" w14:textId="77777777" w:rsidR="00112990" w:rsidRDefault="00112990" w:rsidP="008B59BE">
      <w:pPr>
        <w:pStyle w:val="NormalWeb"/>
        <w:shd w:val="clear" w:color="auto" w:fill="E2E2E2"/>
        <w:spacing w:before="0" w:after="0"/>
        <w:textAlignment w:val="baseline"/>
        <w:rPr>
          <w:rFonts w:ascii="Helvetica" w:hAnsi="Helvetica" w:cs="Helvetica"/>
          <w:color w:val="000000"/>
          <w:sz w:val="21"/>
          <w:szCs w:val="21"/>
        </w:rPr>
      </w:pPr>
      <w:r>
        <w:rPr>
          <w:rFonts w:ascii="Helvetica" w:hAnsi="Helvetica" w:cs="Helvetica"/>
          <w:color w:val="000000"/>
          <w:sz w:val="21"/>
          <w:szCs w:val="21"/>
        </w:rPr>
        <w:t>People's procuratorates may open a case and investigate when people's procuratorates carrying out legal oversight of procedural activities that discover crimes by judicial personnel that violate citizens' rights or harm judicial fairness, such as unlawful confinement, extortion of confessions by torture, or unlawful searches. When it is necessary for a people's procuratorate to directly accept a case in which state personnel exploited their office and powers to commit major crimes that are in the jurisdiction of the public security organs, the people's procuratorate may file and investigate the case upon decision of a people's procuratorate at the provincial level or above.</w:t>
      </w:r>
    </w:p>
    <w:p w14:paraId="672B42DB" w14:textId="77777777" w:rsidR="00112990" w:rsidRDefault="00112990" w:rsidP="008B59BE">
      <w:pPr>
        <w:pStyle w:val="NormalWeb"/>
        <w:shd w:val="clear" w:color="auto" w:fill="E2E2E2"/>
        <w:textAlignment w:val="baseline"/>
        <w:rPr>
          <w:rFonts w:ascii="Helvetica" w:hAnsi="Helvetica" w:cs="Helvetica"/>
          <w:color w:val="000000"/>
          <w:sz w:val="21"/>
          <w:szCs w:val="21"/>
        </w:rPr>
      </w:pPr>
      <w:r>
        <w:rPr>
          <w:rFonts w:ascii="Helvetica" w:hAnsi="Helvetica" w:cs="Helvetica"/>
          <w:color w:val="000000"/>
          <w:sz w:val="21"/>
          <w:szCs w:val="21"/>
        </w:rPr>
        <w:t>The people's courts will directly accept private prosecution cases.</w:t>
      </w:r>
    </w:p>
    <w:p w14:paraId="01B0B36A" w14:textId="77777777" w:rsidR="00112990" w:rsidRDefault="00112990" w:rsidP="008B59BE">
      <w:pPr>
        <w:pStyle w:val="CommentText"/>
      </w:pPr>
    </w:p>
  </w:comment>
  <w:comment w:id="35" w:author="User" w:date="2021-03-10T15:21:00Z" w:initials="U">
    <w:p w14:paraId="72DF938A" w14:textId="77777777" w:rsidR="00112990" w:rsidRPr="00F96C22" w:rsidRDefault="00112990" w:rsidP="008B59BE">
      <w:pPr>
        <w:pStyle w:val="CommentText"/>
        <w:rPr>
          <w:rFonts w:eastAsiaTheme="minorEastAsia"/>
          <w:lang w:eastAsia="zh-CN"/>
        </w:rPr>
      </w:pPr>
      <w:r>
        <w:rPr>
          <w:rStyle w:val="CommentReference"/>
        </w:rPr>
        <w:annotationRef/>
      </w:r>
      <w:r>
        <w:t>Need to expand</w:t>
      </w:r>
    </w:p>
  </w:comment>
  <w:comment w:id="36" w:author="Alkan Akad" w:date="2021-03-10T15:21:00Z" w:initials="AA">
    <w:p w14:paraId="062C1185" w14:textId="77777777" w:rsidR="00112990" w:rsidRDefault="00112990" w:rsidP="008B59BE">
      <w:pPr>
        <w:pStyle w:val="CommentText"/>
      </w:pPr>
      <w:r>
        <w:rPr>
          <w:rStyle w:val="CommentReference"/>
        </w:rPr>
        <w:annotationRef/>
      </w:r>
      <w:r>
        <w:t xml:space="preserve">Currently there is draft </w:t>
      </w:r>
      <w:r w:rsidRPr="00F96C22">
        <w:t>Personal Information Protection Law</w:t>
      </w:r>
      <w:r>
        <w:t xml:space="preserve"> (PIPL), but it hasn’t passed yet and </w:t>
      </w:r>
      <w:r w:rsidRPr="00B565E3">
        <w:t>there is no established schedule yet on passing this law</w:t>
      </w:r>
      <w:r>
        <w:t>.</w:t>
      </w:r>
    </w:p>
  </w:comment>
  <w:comment w:id="38" w:author="User" w:date="2021-03-10T15:21:00Z" w:initials="U">
    <w:p w14:paraId="63A8D396" w14:textId="77777777" w:rsidR="00112990" w:rsidRDefault="00112990" w:rsidP="008B59BE">
      <w:pPr>
        <w:pStyle w:val="CommentText"/>
      </w:pPr>
      <w:r>
        <w:rPr>
          <w:rStyle w:val="CommentReference"/>
        </w:rPr>
        <w:annotationRef/>
      </w:r>
      <w:r>
        <w:t xml:space="preserve">Find out what the normal punishment/fine is for this. </w:t>
      </w:r>
    </w:p>
  </w:comment>
  <w:comment w:id="39" w:author="Alkan Akad" w:date="2021-03-10T15:21:00Z" w:initials="AA">
    <w:p w14:paraId="5ECA0B24" w14:textId="77777777" w:rsidR="00112990" w:rsidRDefault="00112990" w:rsidP="008B59BE">
      <w:pPr>
        <w:pStyle w:val="CommentText"/>
        <w:rPr>
          <w:lang w:eastAsia="zh-CN"/>
        </w:rPr>
      </w:pPr>
      <w:r>
        <w:rPr>
          <w:rStyle w:val="CommentReference"/>
        </w:rPr>
        <w:annotationRef/>
      </w:r>
      <w:r>
        <w:t>This is quite interesting and something we need more time to do research on</w:t>
      </w:r>
      <w:r>
        <w:rPr>
          <w:lang w:eastAsia="zh-CN"/>
        </w:rPr>
        <w:t xml:space="preserve">. The regulations for multiple household registrations for ethnic minority regions seem to differ than the rest of </w:t>
      </w:r>
      <w:r>
        <w:rPr>
          <w:rFonts w:hint="eastAsia"/>
          <w:lang w:eastAsia="zh-CN"/>
        </w:rPr>
        <w:t>the</w:t>
      </w:r>
      <w:r>
        <w:rPr>
          <w:lang w:eastAsia="zh-CN"/>
        </w:rPr>
        <w:t xml:space="preserve"> country. Article 23 of </w:t>
      </w:r>
      <w:r w:rsidRPr="00DC6CAE">
        <w:rPr>
          <w:lang w:eastAsia="zh-CN"/>
        </w:rPr>
        <w:t>Regulations on Household Registration of the People's Republic of China</w:t>
      </w:r>
      <w:r>
        <w:rPr>
          <w:lang w:eastAsia="zh-CN"/>
        </w:rPr>
        <w:t xml:space="preserve"> stipulates that the governments of ethnic autonomous regions may formulate their own measures in accordance with the essence of these regulations and in light of the specific local conditions. In Chinese: “</w:t>
      </w:r>
      <w:r w:rsidRPr="008C785B">
        <w:rPr>
          <w:rFonts w:hint="eastAsia"/>
          <w:lang w:eastAsia="zh-CN"/>
        </w:rPr>
        <w:t>民族自治地方的自治机关可以根据本条例的精神，结合当地具体情况，制定单行办法。</w:t>
      </w:r>
      <w:r>
        <w:rPr>
          <w:lang w:eastAsia="zh-CN"/>
        </w:rPr>
        <w:t xml:space="preserve">” </w:t>
      </w:r>
    </w:p>
  </w:comment>
  <w:comment w:id="40" w:author="User" w:date="2021-03-10T15:21:00Z" w:initials="U">
    <w:p w14:paraId="081A4244" w14:textId="77777777" w:rsidR="00112990" w:rsidRDefault="00112990" w:rsidP="008B59BE">
      <w:pPr>
        <w:pStyle w:val="CommentText"/>
      </w:pPr>
      <w:r>
        <w:rPr>
          <w:rStyle w:val="CommentReference"/>
        </w:rPr>
        <w:annotationRef/>
      </w:r>
      <w:r>
        <w:t>Maybe add a paragraph or two here analysing the SHAHIT database, which includes (second hand evidence about) the reasons for the arrests of thousands of detainees</w:t>
      </w:r>
    </w:p>
  </w:comment>
  <w:comment w:id="42" w:author="User" w:date="2021-03-10T15:21:00Z" w:initials="U">
    <w:p w14:paraId="726CEA8A" w14:textId="45C9DC47" w:rsidR="00112990" w:rsidRDefault="00112990" w:rsidP="008B59BE">
      <w:pPr>
        <w:pStyle w:val="CommentText"/>
      </w:pPr>
      <w:r>
        <w:rPr>
          <w:rStyle w:val="CommentReference"/>
        </w:rPr>
        <w:annotationRef/>
      </w:r>
      <w:r>
        <w:t>Maybe</w:t>
      </w:r>
      <w:r w:rsidR="00682E13">
        <w:t xml:space="preserve"> expand and/or put somewhere else</w:t>
      </w:r>
      <w:r>
        <w:t xml:space="preserve">? </w:t>
      </w:r>
    </w:p>
  </w:comment>
  <w:comment w:id="46" w:author="User" w:date="2021-03-10T15:21:00Z" w:initials="U">
    <w:p w14:paraId="3DE0CB98" w14:textId="77777777" w:rsidR="00112990" w:rsidRDefault="00112990" w:rsidP="008B59BE">
      <w:pPr>
        <w:pStyle w:val="CommentText"/>
      </w:pPr>
      <w:r>
        <w:rPr>
          <w:rStyle w:val="CommentReference"/>
        </w:rPr>
        <w:annotationRef/>
      </w:r>
      <w:r>
        <w:t xml:space="preserve">maybe use as a quote to start section: </w:t>
      </w:r>
    </w:p>
    <w:p w14:paraId="73EF5065" w14:textId="77777777" w:rsidR="00112990" w:rsidRPr="003E1F76" w:rsidRDefault="00112990" w:rsidP="008B59BE">
      <w:pPr>
        <w:spacing w:line="240" w:lineRule="atLeast"/>
        <w:jc w:val="both"/>
        <w:rPr>
          <w:b/>
          <w:lang w:val="en-US"/>
        </w:rPr>
      </w:pPr>
      <w:r w:rsidRPr="003E1F76">
        <w:rPr>
          <w:b/>
          <w:lang w:val="en-US"/>
        </w:rPr>
        <w:t xml:space="preserve">“You can’t see through the hood. You can’t see where you are. … I was terrified about where I being taken,” [Pseudonym] said. </w:t>
      </w:r>
      <w:r w:rsidRPr="003E1F76">
        <w:rPr>
          <w:rStyle w:val="FootnoteReference"/>
          <w:b/>
          <w:lang w:val="en-US"/>
        </w:rPr>
        <w:footnoteRef/>
      </w:r>
    </w:p>
    <w:p w14:paraId="3EEC2C27" w14:textId="77777777" w:rsidR="00112990" w:rsidRDefault="00112990" w:rsidP="008B59BE">
      <w:pPr>
        <w:pStyle w:val="CommentText"/>
      </w:pPr>
    </w:p>
  </w:comment>
  <w:comment w:id="47" w:author="User" w:date="2021-03-10T15:21:00Z" w:initials="U">
    <w:p w14:paraId="05669895" w14:textId="77777777" w:rsidR="00112990" w:rsidRDefault="00112990" w:rsidP="008B59BE">
      <w:pPr>
        <w:pStyle w:val="CommentText"/>
      </w:pPr>
      <w:r>
        <w:rPr>
          <w:rStyle w:val="CommentReference"/>
        </w:rPr>
        <w:annotationRef/>
      </w:r>
      <w:r>
        <w:t xml:space="preserve">Need to expand on this somewhere. </w:t>
      </w:r>
    </w:p>
  </w:comment>
  <w:comment w:id="48" w:author="User" w:date="2021-03-11T11:20:00Z" w:initials="U">
    <w:p w14:paraId="4E43165B" w14:textId="5B1A349A" w:rsidR="00112990" w:rsidRDefault="00112990">
      <w:pPr>
        <w:pStyle w:val="CommentText"/>
      </w:pPr>
      <w:r>
        <w:rPr>
          <w:rStyle w:val="CommentReference"/>
        </w:rPr>
        <w:annotationRef/>
      </w:r>
      <w:r>
        <w:t>Let’s discuss. This person has been interviewed by journalists.</w:t>
      </w:r>
    </w:p>
  </w:comment>
  <w:comment w:id="49" w:author="User" w:date="2021-03-10T15:21:00Z" w:initials="U">
    <w:p w14:paraId="004F46EE" w14:textId="77777777" w:rsidR="00112990" w:rsidRDefault="00112990" w:rsidP="008B59BE">
      <w:pPr>
        <w:pStyle w:val="CommentText"/>
      </w:pPr>
      <w:r>
        <w:rPr>
          <w:rStyle w:val="CommentReference"/>
        </w:rPr>
        <w:annotationRef/>
      </w:r>
      <w:r>
        <w:t>Check if different from a police station</w:t>
      </w:r>
    </w:p>
  </w:comment>
  <w:comment w:id="54" w:author="User" w:date="2021-03-10T15:21:00Z" w:initials="U">
    <w:p w14:paraId="408F1DE3" w14:textId="77777777" w:rsidR="00112990" w:rsidRDefault="00112990" w:rsidP="008B59BE">
      <w:pPr>
        <w:pStyle w:val="CommentText"/>
        <w:rPr>
          <w:i/>
          <w:lang w:val="en-US"/>
        </w:rPr>
      </w:pPr>
      <w:r>
        <w:rPr>
          <w:rStyle w:val="CommentReference"/>
        </w:rPr>
        <w:annotationRef/>
      </w:r>
    </w:p>
    <w:p w14:paraId="4D7A6761" w14:textId="77777777" w:rsidR="00112990" w:rsidRDefault="00112990" w:rsidP="008B59BE">
      <w:pPr>
        <w:pStyle w:val="CommentText"/>
        <w:rPr>
          <w:i/>
          <w:lang w:val="en-US"/>
        </w:rPr>
      </w:pPr>
    </w:p>
    <w:p w14:paraId="6BDCCCE0" w14:textId="77777777" w:rsidR="00112990" w:rsidRDefault="00112990" w:rsidP="008B59BE">
      <w:pPr>
        <w:pStyle w:val="CommentText"/>
      </w:pPr>
      <w:r w:rsidRPr="008908EE">
        <w:rPr>
          <w:i/>
          <w:lang w:val="en-US"/>
        </w:rPr>
        <w:t>“The trainee's study, life, and activity management system should be formulated in detail, and the students should have a fixed bed position, fixed queue position, fixed classroom seat, and fixed station during skills work, and it is strictly forbidden for this to be changed. Strengthen the student's daily life behavior norms, and implement behavioral norms and discipline requirements for getting up, rollcall, washing, going to the toilet, organizing and housekeeping, eating, studying, sleeping, closing the door and so forth. Increase the discipline and punishment of behavioral violations, and form a serious, standardized and orderly study and living order.</w:t>
      </w:r>
      <w:r w:rsidRPr="008908EE">
        <w:rPr>
          <w:rFonts w:ascii="Courier" w:hAnsi="Courier" w:cs="Courier New"/>
          <w:i/>
          <w:sz w:val="21"/>
          <w:szCs w:val="21"/>
          <w:lang w:val="en-US"/>
        </w:rPr>
        <w:t>”</w:t>
      </w:r>
    </w:p>
  </w:comment>
  <w:comment w:id="55" w:author="User" w:date="2021-03-10T15:21:00Z" w:initials="U">
    <w:p w14:paraId="4ADC807A" w14:textId="77777777" w:rsidR="00112990" w:rsidRDefault="00112990" w:rsidP="008B59BE">
      <w:pPr>
        <w:pStyle w:val="CommentText"/>
      </w:pPr>
      <w:r>
        <w:rPr>
          <w:rStyle w:val="CommentReference"/>
        </w:rPr>
        <w:annotationRef/>
      </w:r>
      <w:r>
        <w:t xml:space="preserve">Consider adding a separate section on religion below, </w:t>
      </w:r>
      <w:proofErr w:type="spellStart"/>
      <w:r>
        <w:t>juxtasposing</w:t>
      </w:r>
      <w:proofErr w:type="spellEnd"/>
      <w:r>
        <w:t xml:space="preserve"> with </w:t>
      </w:r>
    </w:p>
    <w:p w14:paraId="08399E7E" w14:textId="77777777" w:rsidR="00112990" w:rsidRDefault="00112990" w:rsidP="008B59BE">
      <w:pPr>
        <w:pStyle w:val="CommentText"/>
      </w:pPr>
      <w:hyperlink r:id="rId3" w:history="1">
        <w:r>
          <w:rPr>
            <w:rStyle w:val="Hyperlink"/>
            <w:rFonts w:ascii="Helvetica Neue" w:hAnsi="Helvetica Neue"/>
            <w:color w:val="1B1B1B"/>
            <w:spacing w:val="-2"/>
            <w:sz w:val="23"/>
            <w:szCs w:val="23"/>
            <w:shd w:val="clear" w:color="auto" w:fill="E9E9E9"/>
          </w:rPr>
          <w:t>https://www.fmprc.gov.cn/mfa_eng/zxxx_662805/t1855685.shtml</w:t>
        </w:r>
      </w:hyperlink>
    </w:p>
    <w:p w14:paraId="2581F6E8" w14:textId="77777777" w:rsidR="00112990" w:rsidRDefault="00112990" w:rsidP="008B59BE">
      <w:pPr>
        <w:pStyle w:val="CommentText"/>
      </w:pPr>
    </w:p>
    <w:p w14:paraId="05E9DF6D" w14:textId="77777777" w:rsidR="00112990" w:rsidRDefault="00112990" w:rsidP="008B59BE">
      <w:pPr>
        <w:pStyle w:val="CommentText"/>
      </w:pPr>
      <w:r>
        <w:rPr>
          <w:rFonts w:ascii="Helvetica Neue" w:hAnsi="Helvetica Neue"/>
          <w:color w:val="1B1B1B"/>
          <w:spacing w:val="-2"/>
          <w:sz w:val="23"/>
          <w:szCs w:val="23"/>
          <w:shd w:val="clear" w:color="auto" w:fill="E9E9E9"/>
        </w:rPr>
        <w:t>"Their personal freedom is never restricted. Xinjiang protects the freedom of religious belief for all ethnic groups in the region in accordance with law. "</w:t>
      </w:r>
    </w:p>
  </w:comment>
  <w:comment w:id="56" w:author="Alkan Akad" w:date="2021-03-10T15:21:00Z" w:initials="AA">
    <w:p w14:paraId="782D1476" w14:textId="77777777" w:rsidR="00112990" w:rsidRDefault="00112990" w:rsidP="008B59BE">
      <w:pPr>
        <w:pStyle w:val="CommentText"/>
      </w:pPr>
      <w:r>
        <w:rPr>
          <w:rStyle w:val="CommentReference"/>
        </w:rPr>
        <w:annotationRef/>
      </w:r>
      <w:r>
        <w:t xml:space="preserve">Some take turns, others head-to-toe like sardines, right? Okay, now I see you mentioned the latter below. </w:t>
      </w:r>
    </w:p>
  </w:comment>
  <w:comment w:id="57" w:author="Alkan Akad" w:date="2021-03-10T15:21:00Z" w:initials="AA">
    <w:p w14:paraId="7476F816" w14:textId="77777777" w:rsidR="00112990" w:rsidRDefault="00112990" w:rsidP="008B59BE">
      <w:pPr>
        <w:pStyle w:val="CommentText"/>
      </w:pPr>
      <w:r>
        <w:rPr>
          <w:rStyle w:val="CommentReference"/>
        </w:rPr>
        <w:annotationRef/>
      </w:r>
      <w:r>
        <w:t>How and why the night images were used to spot the camps</w:t>
      </w:r>
    </w:p>
  </w:comment>
  <w:comment w:id="62" w:author="User" w:date="2021-03-10T15:21:00Z" w:initials="U">
    <w:p w14:paraId="298F2680" w14:textId="77777777" w:rsidR="00112990" w:rsidRPr="00CC41E2" w:rsidRDefault="00112990" w:rsidP="008B59BE">
      <w:pPr>
        <w:spacing w:line="240" w:lineRule="auto"/>
        <w:rPr>
          <w:lang w:val="en-US"/>
        </w:rPr>
      </w:pPr>
      <w:r>
        <w:rPr>
          <w:rStyle w:val="CommentReference"/>
        </w:rPr>
        <w:annotationRef/>
      </w:r>
      <w:r>
        <w:rPr>
          <w:lang w:val="en-US"/>
        </w:rPr>
        <w:t xml:space="preserve">This is the quote from the telegram: </w:t>
      </w:r>
    </w:p>
    <w:p w14:paraId="73C4BC30" w14:textId="77777777" w:rsidR="00112990" w:rsidRDefault="00112990" w:rsidP="008B59BE">
      <w:pPr>
        <w:spacing w:line="240" w:lineRule="auto"/>
        <w:rPr>
          <w:i/>
          <w:lang w:val="en-US"/>
        </w:rPr>
      </w:pPr>
    </w:p>
    <w:p w14:paraId="5D746669" w14:textId="77777777" w:rsidR="00112990" w:rsidRPr="00F706ED" w:rsidRDefault="00112990" w:rsidP="008B59BE">
      <w:pPr>
        <w:spacing w:line="240" w:lineRule="auto"/>
        <w:rPr>
          <w:i/>
          <w:lang w:val="en-US"/>
        </w:rPr>
      </w:pPr>
      <w:r w:rsidRPr="00F706ED">
        <w:rPr>
          <w:i/>
          <w:lang w:val="en-US"/>
        </w:rPr>
        <w:t>“Classification management. In the training center, set up a strong (very strict) management area, a strict management area, and a general management area. According to the screening review, the trainees will be placed in one of the three management areas, and different education and training methods and management systems will be adopted accordingly. According to their actual performance and point situation, after evaluation and review, the student’s management and education classification can be dynamically adjusted.”</w:t>
      </w:r>
    </w:p>
    <w:p w14:paraId="5589B66A" w14:textId="77777777" w:rsidR="00112990" w:rsidRDefault="00112990" w:rsidP="008B59BE">
      <w:pPr>
        <w:pStyle w:val="CommentText"/>
      </w:pPr>
    </w:p>
  </w:comment>
  <w:comment w:id="63" w:author="User" w:date="2021-03-10T15:21:00Z" w:initials="U">
    <w:p w14:paraId="1F27EC68" w14:textId="77777777" w:rsidR="00112990" w:rsidRDefault="00112990" w:rsidP="008B59BE">
      <w:pPr>
        <w:pStyle w:val="CommentText"/>
      </w:pPr>
      <w:r>
        <w:rPr>
          <w:rStyle w:val="CommentReference"/>
        </w:rPr>
        <w:annotationRef/>
      </w:r>
      <w:r>
        <w:t>These categories were translated slightly differently during different interviews. I can share the Chinese characters that I asked the translators to write down.</w:t>
      </w:r>
    </w:p>
  </w:comment>
  <w:comment w:id="64" w:author="User" w:date="2021-03-11T11:33:00Z" w:initials="U">
    <w:p w14:paraId="146AE589" w14:textId="0AC25166" w:rsidR="00112990" w:rsidRDefault="00112990">
      <w:pPr>
        <w:pStyle w:val="CommentText"/>
      </w:pPr>
      <w:r>
        <w:rPr>
          <w:rStyle w:val="CommentReference"/>
        </w:rPr>
        <w:annotationRef/>
      </w:r>
      <w:r>
        <w:t>Let’s discuss the translation of this</w:t>
      </w:r>
    </w:p>
  </w:comment>
  <w:comment w:id="65" w:author="Alkan Akad" w:date="2021-03-10T15:21:00Z" w:initials="AA">
    <w:p w14:paraId="59A51AD6" w14:textId="77777777" w:rsidR="00112990" w:rsidRDefault="00112990" w:rsidP="008B59BE">
      <w:pPr>
        <w:pStyle w:val="CommentText"/>
      </w:pPr>
      <w:r>
        <w:rPr>
          <w:rStyle w:val="CommentReference"/>
        </w:rPr>
        <w:annotationRef/>
      </w:r>
      <w:r>
        <w:t xml:space="preserve">What does it mean? They’d be imprisoned if they were criminals not to mention serious. </w:t>
      </w:r>
    </w:p>
  </w:comment>
  <w:comment w:id="66" w:author="User" w:date="2021-03-10T15:21:00Z" w:initials="U">
    <w:p w14:paraId="2E036167" w14:textId="77777777" w:rsidR="00112990" w:rsidRDefault="00112990" w:rsidP="008B59BE">
      <w:pPr>
        <w:pStyle w:val="CommentText"/>
      </w:pPr>
      <w:r>
        <w:rPr>
          <w:rStyle w:val="CommentReference"/>
        </w:rPr>
        <w:annotationRef/>
      </w:r>
      <w:r>
        <w:t xml:space="preserve">Perhaps we should drop this. A couple survivors mentioned it. I believe they are referring to people who </w:t>
      </w:r>
      <w:proofErr w:type="spellStart"/>
      <w:r>
        <w:t>comiited</w:t>
      </w:r>
      <w:proofErr w:type="spellEnd"/>
      <w:r>
        <w:t xml:space="preserve"> actual crimes…</w:t>
      </w:r>
    </w:p>
  </w:comment>
  <w:comment w:id="67" w:author="User" w:date="2021-03-10T15:21:00Z" w:initials="U">
    <w:p w14:paraId="25C2204A" w14:textId="77777777" w:rsidR="00112990" w:rsidRDefault="00112990" w:rsidP="008B59BE">
      <w:pPr>
        <w:pStyle w:val="CommentText"/>
      </w:pPr>
      <w:r>
        <w:rPr>
          <w:rStyle w:val="CommentReference"/>
        </w:rPr>
        <w:annotationRef/>
      </w:r>
      <w:r>
        <w:t>Check</w:t>
      </w:r>
    </w:p>
  </w:comment>
  <w:comment w:id="68" w:author="User" w:date="2021-03-10T15:21:00Z" w:initials="U">
    <w:p w14:paraId="235D71DA" w14:textId="77777777" w:rsidR="00112990" w:rsidRDefault="00112990" w:rsidP="008B59BE">
      <w:pPr>
        <w:pStyle w:val="CommentText"/>
      </w:pPr>
      <w:r>
        <w:rPr>
          <w:rStyle w:val="CommentReference"/>
        </w:rPr>
        <w:annotationRef/>
      </w:r>
      <w:r>
        <w:t>Neither is clear…</w:t>
      </w:r>
    </w:p>
  </w:comment>
  <w:comment w:id="69" w:author="User" w:date="2021-03-10T15:21:00Z" w:initials="U">
    <w:p w14:paraId="52E59029" w14:textId="77777777" w:rsidR="00112990" w:rsidRDefault="00112990" w:rsidP="008B59BE">
      <w:pPr>
        <w:pStyle w:val="CommentText"/>
      </w:pPr>
      <w:r>
        <w:rPr>
          <w:rStyle w:val="CommentReference"/>
        </w:rPr>
        <w:annotationRef/>
      </w:r>
      <w:r>
        <w:t xml:space="preserve">Need to go through the </w:t>
      </w:r>
      <w:proofErr w:type="spellStart"/>
      <w:r>
        <w:t>shahit</w:t>
      </w:r>
      <w:proofErr w:type="spellEnd"/>
      <w:r>
        <w:t xml:space="preserve"> database to look for anyone from the stricter categories.</w:t>
      </w:r>
    </w:p>
  </w:comment>
  <w:comment w:id="70" w:author="User" w:date="2021-03-10T15:21:00Z" w:initials="U">
    <w:p w14:paraId="4BD8582D" w14:textId="7C54FE9B" w:rsidR="00112990" w:rsidRDefault="00112990" w:rsidP="008B59BE">
      <w:pPr>
        <w:pStyle w:val="CommentText"/>
      </w:pPr>
      <w:r>
        <w:rPr>
          <w:rStyle w:val="CommentReference"/>
        </w:rPr>
        <w:annotationRef/>
      </w:r>
      <w:r>
        <w:t xml:space="preserve">He wasn’t sure. But his uniform changed colour during his detention. And the testimony lines up with him being in a different category from everyone else. </w:t>
      </w:r>
    </w:p>
  </w:comment>
  <w:comment w:id="76" w:author="Alkan Akad" w:date="2021-03-10T15:21:00Z" w:initials="AA">
    <w:p w14:paraId="45B748B5" w14:textId="77777777" w:rsidR="00112990" w:rsidRDefault="00112990" w:rsidP="008B59BE">
      <w:pPr>
        <w:pStyle w:val="CommentText"/>
      </w:pPr>
      <w:r>
        <w:rPr>
          <w:rStyle w:val="CommentReference"/>
        </w:rPr>
        <w:annotationRef/>
      </w:r>
      <w:r>
        <w:t>One respondent mentioned it was impossible for them to take wudu/ablution, do we want to mention it here or somewhere else in terms of freedom of religion?</w:t>
      </w:r>
    </w:p>
  </w:comment>
  <w:comment w:id="84" w:author="User" w:date="2021-03-10T15:21:00Z" w:initials="U">
    <w:p w14:paraId="2C443AAD" w14:textId="77777777" w:rsidR="00112990" w:rsidRDefault="00112990" w:rsidP="008B59BE">
      <w:pPr>
        <w:pStyle w:val="CommentText"/>
      </w:pPr>
      <w:r>
        <w:rPr>
          <w:rStyle w:val="CommentReference"/>
        </w:rPr>
        <w:annotationRef/>
      </w:r>
      <w:r>
        <w:t xml:space="preserve">Integrate this somewhere else. </w:t>
      </w:r>
    </w:p>
  </w:comment>
  <w:comment w:id="87" w:author="User" w:date="2021-03-14T18:22:00Z" w:initials="U">
    <w:p w14:paraId="70117FBC" w14:textId="4C3D4DE0" w:rsidR="00112990" w:rsidRDefault="00112990">
      <w:pPr>
        <w:pStyle w:val="CommentText"/>
      </w:pPr>
      <w:r>
        <w:rPr>
          <w:rStyle w:val="CommentReference"/>
        </w:rPr>
        <w:annotationRef/>
      </w:r>
      <w:r>
        <w:t xml:space="preserve">Not really sure what to do with this section… </w:t>
      </w:r>
    </w:p>
  </w:comment>
  <w:comment w:id="88" w:author="User" w:date="2021-03-14T18:21:00Z" w:initials="U">
    <w:p w14:paraId="7537D2E1" w14:textId="7676AA3A" w:rsidR="00112990" w:rsidRDefault="00112990">
      <w:pPr>
        <w:pStyle w:val="CommentText"/>
      </w:pPr>
      <w:r>
        <w:rPr>
          <w:rStyle w:val="CommentReference"/>
        </w:rPr>
        <w:annotationRef/>
      </w:r>
      <w:r>
        <w:t xml:space="preserve">Need to go back and check notes for this. Nearly everyone had some sort of lingering ailment, but nothing unexpected. </w:t>
      </w:r>
    </w:p>
  </w:comment>
  <w:comment w:id="92" w:author="User" w:date="2021-03-10T15:21:00Z" w:initials="U">
    <w:p w14:paraId="1FCE0C12" w14:textId="77777777" w:rsidR="00112990" w:rsidRDefault="00112990" w:rsidP="008B59BE">
      <w:pPr>
        <w:pStyle w:val="CommentText"/>
      </w:pPr>
      <w:r>
        <w:rPr>
          <w:rStyle w:val="CommentReference"/>
        </w:rPr>
        <w:annotationRef/>
      </w:r>
      <w:r>
        <w:t>Reference other instances of re-education in china</w:t>
      </w:r>
    </w:p>
  </w:comment>
  <w:comment w:id="95" w:author="User" w:date="2021-03-10T15:21:00Z" w:initials="U">
    <w:p w14:paraId="3EB1C324" w14:textId="77777777" w:rsidR="00112990" w:rsidRDefault="00112990" w:rsidP="008B59BE">
      <w:pPr>
        <w:pStyle w:val="CommentText"/>
      </w:pPr>
      <w:r>
        <w:rPr>
          <w:rStyle w:val="CommentReference"/>
        </w:rPr>
        <w:annotationRef/>
      </w:r>
      <w:r>
        <w:t>Change sub-title</w:t>
      </w:r>
    </w:p>
  </w:comment>
  <w:comment w:id="96" w:author="User" w:date="2021-03-10T15:21:00Z" w:initials="U">
    <w:p w14:paraId="4498032F" w14:textId="77777777" w:rsidR="00112990" w:rsidRDefault="00112990" w:rsidP="008B59BE">
      <w:pPr>
        <w:pStyle w:val="CommentText"/>
      </w:pPr>
      <w:r>
        <w:rPr>
          <w:rStyle w:val="CommentReference"/>
        </w:rPr>
        <w:annotationRef/>
      </w:r>
      <w:r>
        <w:t xml:space="preserve">Should probably expand on this. </w:t>
      </w:r>
    </w:p>
  </w:comment>
  <w:comment w:id="99" w:author="User" w:date="2021-03-10T15:21:00Z" w:initials="U">
    <w:p w14:paraId="16BF0A61" w14:textId="77777777" w:rsidR="00112990" w:rsidRDefault="00112990" w:rsidP="008B59BE">
      <w:pPr>
        <w:pStyle w:val="CommentText"/>
      </w:pPr>
      <w:r>
        <w:rPr>
          <w:rStyle w:val="CommentReference"/>
        </w:rPr>
        <w:annotationRef/>
      </w:r>
      <w:r>
        <w:t xml:space="preserve">Maybe expand with account from teachers interviewed by journalists </w:t>
      </w:r>
    </w:p>
  </w:comment>
  <w:comment w:id="104" w:author="User" w:date="2021-03-10T15:21:00Z" w:initials="U">
    <w:p w14:paraId="39FDD8B8" w14:textId="77777777" w:rsidR="00112990" w:rsidRDefault="00112990" w:rsidP="008B59BE">
      <w:pPr>
        <w:pStyle w:val="CommentText"/>
      </w:pPr>
      <w:r>
        <w:rPr>
          <w:rStyle w:val="CommentReference"/>
        </w:rPr>
        <w:annotationRef/>
      </w:r>
      <w:r>
        <w:t>Check is this is a real person</w:t>
      </w:r>
    </w:p>
  </w:comment>
  <w:comment w:id="105" w:author="Alkan Akad" w:date="2021-03-10T15:21:00Z" w:initials="A">
    <w:p w14:paraId="5A6FEE7F" w14:textId="77777777" w:rsidR="00112990" w:rsidRDefault="00112990" w:rsidP="008B59BE">
      <w:pPr>
        <w:pStyle w:val="CommentText"/>
      </w:pPr>
      <w:r>
        <w:rPr>
          <w:rStyle w:val="CommentReference"/>
        </w:rPr>
        <w:annotationRef/>
      </w:r>
      <w:r>
        <w:t>Couldn’t find him on google</w:t>
      </w:r>
    </w:p>
  </w:comment>
  <w:comment w:id="109" w:author="User" w:date="2021-03-14T14:33:00Z" w:initials="U">
    <w:p w14:paraId="39285501" w14:textId="61926454" w:rsidR="00112990" w:rsidRDefault="00112990">
      <w:pPr>
        <w:pStyle w:val="CommentText"/>
      </w:pPr>
      <w:r>
        <w:rPr>
          <w:rStyle w:val="CommentReference"/>
        </w:rPr>
        <w:annotationRef/>
      </w:r>
      <w:r w:rsidRPr="00507B06">
        <w:rPr>
          <w:highlight w:val="yellow"/>
        </w:rPr>
        <w:t>JOSH/ALKAN</w:t>
      </w:r>
      <w:r>
        <w:t>:</w:t>
      </w:r>
    </w:p>
    <w:p w14:paraId="481FD0FB" w14:textId="3CEA4F56" w:rsidR="00112990" w:rsidRDefault="00112990">
      <w:pPr>
        <w:pStyle w:val="CommentText"/>
      </w:pPr>
    </w:p>
    <w:p w14:paraId="03F27448" w14:textId="61502CB9" w:rsidR="00112990" w:rsidRDefault="00112990">
      <w:pPr>
        <w:pStyle w:val="CommentText"/>
      </w:pPr>
      <w:r>
        <w:t xml:space="preserve">This ‘first’ category is obviously less clear cut from a legal perspective. I need to discuss this with </w:t>
      </w:r>
      <w:proofErr w:type="spellStart"/>
      <w:r>
        <w:t>lawpol</w:t>
      </w:r>
      <w:proofErr w:type="spellEnd"/>
      <w:r>
        <w:t xml:space="preserve">. </w:t>
      </w:r>
    </w:p>
  </w:comment>
  <w:comment w:id="112" w:author="User" w:date="2021-03-10T15:21:00Z" w:initials="U">
    <w:p w14:paraId="131D6E4F" w14:textId="77777777" w:rsidR="00112990" w:rsidRDefault="00112990" w:rsidP="008B59BE">
      <w:pPr>
        <w:pStyle w:val="CommentText"/>
      </w:pPr>
      <w:r>
        <w:rPr>
          <w:rStyle w:val="CommentReference"/>
        </w:rPr>
        <w:annotationRef/>
      </w:r>
      <w:r>
        <w:t xml:space="preserve">This could be a new chapter? </w:t>
      </w:r>
    </w:p>
  </w:comment>
  <w:comment w:id="113" w:author="Alkan Akad" w:date="2021-03-10T15:21:00Z" w:initials="AA">
    <w:p w14:paraId="6B1D7CF3" w14:textId="77777777" w:rsidR="00112990" w:rsidRDefault="00112990" w:rsidP="008B59BE">
      <w:pPr>
        <w:pStyle w:val="CommentText"/>
      </w:pPr>
      <w:r>
        <w:rPr>
          <w:rStyle w:val="CommentReference"/>
        </w:rPr>
        <w:annotationRef/>
      </w:r>
      <w:r>
        <w:t>Agreed</w:t>
      </w:r>
    </w:p>
  </w:comment>
  <w:comment w:id="114" w:author="Alkan Akad" w:date="2021-03-10T15:21:00Z" w:initials="AA">
    <w:p w14:paraId="654F7594" w14:textId="77777777" w:rsidR="00112990" w:rsidRDefault="00112990" w:rsidP="008B59BE">
      <w:pPr>
        <w:pStyle w:val="CommentText"/>
      </w:pPr>
      <w:r>
        <w:rPr>
          <w:rStyle w:val="CommentReference"/>
        </w:rPr>
        <w:annotationRef/>
      </w:r>
      <w:r>
        <w:t xml:space="preserve">We could also cite specific conventions on specific types of torture and ill-treatment such as indoor use of tear gas without warning when we mention those particular incidents? </w:t>
      </w:r>
    </w:p>
  </w:comment>
  <w:comment w:id="118" w:author="User" w:date="2021-03-10T15:21:00Z" w:initials="">
    <w:p w14:paraId="6D73F720" w14:textId="77777777" w:rsidR="00112990" w:rsidRDefault="00112990" w:rsidP="008B59BE">
      <w:pPr>
        <w:pStyle w:val="Default"/>
      </w:pPr>
    </w:p>
    <w:p w14:paraId="14DC86D5" w14:textId="77777777" w:rsidR="00112990" w:rsidRDefault="00112990" w:rsidP="008B59BE">
      <w:pPr>
        <w:pStyle w:val="Default"/>
        <w:rPr>
          <w:rFonts w:eastAsia="Arial Unicode MS" w:cs="Arial Unicode MS"/>
        </w:rPr>
      </w:pPr>
      <w:r>
        <w:rPr>
          <w:rFonts w:eastAsia="Arial Unicode MS" w:cs="Arial Unicode MS"/>
        </w:rPr>
        <w:t>Insert summary of second hand accounts of torture.</w:t>
      </w:r>
    </w:p>
    <w:p w14:paraId="6B2D44C3" w14:textId="77777777" w:rsidR="00112990" w:rsidRDefault="00112990" w:rsidP="008B59BE">
      <w:pPr>
        <w:pStyle w:val="Default"/>
        <w:rPr>
          <w:rFonts w:eastAsia="Arial Unicode MS" w:cs="Arial Unicode MS"/>
        </w:rPr>
      </w:pPr>
    </w:p>
    <w:p w14:paraId="42B3CD33" w14:textId="53FA3238" w:rsidR="00112990" w:rsidRDefault="00112990" w:rsidP="008B59BE">
      <w:pPr>
        <w:pStyle w:val="Default"/>
        <w:spacing w:before="0" w:line="280" w:lineRule="atLeast"/>
        <w:rPr>
          <w:rFonts w:ascii="Helvetica" w:eastAsia="Helvetica" w:hAnsi="Helvetica" w:cs="Helvetica"/>
          <w:color w:val="171717"/>
          <w:sz w:val="22"/>
          <w:szCs w:val="22"/>
        </w:rPr>
      </w:pPr>
      <w:r>
        <w:t xml:space="preserve">Shahit Database reports 1 second-hand </w:t>
      </w:r>
      <w:r>
        <w:rPr>
          <w:rFonts w:ascii="Helvetica" w:hAnsi="Helvetica"/>
          <w:color w:val="171717"/>
          <w:sz w:val="22"/>
          <w:szCs w:val="22"/>
        </w:rPr>
        <w:t xml:space="preserve">account of torture. </w:t>
      </w:r>
      <w:hyperlink r:id="rId4" w:history="1">
        <w:r>
          <w:rPr>
            <w:rStyle w:val="Hyperlink0"/>
            <w:rFonts w:ascii="Helvetica" w:hAnsi="Helvetica"/>
            <w:sz w:val="22"/>
            <w:szCs w:val="22"/>
            <w:lang w:val="nl-NL"/>
          </w:rPr>
          <w:t>Merdan Ghappar</w:t>
        </w:r>
      </w:hyperlink>
      <w:r>
        <w:rPr>
          <w:rFonts w:ascii="Helvetica" w:hAnsi="Helvetica"/>
          <w:color w:val="171717"/>
          <w:sz w:val="22"/>
          <w:szCs w:val="22"/>
        </w:rPr>
        <w:t xml:space="preserve"> witnessed people with black cloth bags over the head; handcuffs; shackles; and a steel chain between the handcuffs and the shackles and said people were beaten until “their skin opened and they couldn't sit down.”</w:t>
      </w:r>
    </w:p>
    <w:p w14:paraId="06D3E7C9" w14:textId="77777777" w:rsidR="00112990" w:rsidRDefault="00112990" w:rsidP="008B59BE">
      <w:pPr>
        <w:pStyle w:val="Default"/>
      </w:pPr>
    </w:p>
  </w:comment>
  <w:comment w:id="119" w:author="Alkan Akad" w:date="2021-03-10T15:21:00Z" w:initials="AA">
    <w:p w14:paraId="0A6FBDB9" w14:textId="77777777" w:rsidR="00112990" w:rsidRDefault="00112990" w:rsidP="008B59BE">
      <w:pPr>
        <w:pStyle w:val="CommentText"/>
      </w:pPr>
      <w:r>
        <w:rPr>
          <w:rStyle w:val="CommentReference"/>
        </w:rPr>
        <w:annotationRef/>
      </w:r>
      <w:r w:rsidRPr="001E38FC">
        <w:t>https://www.amnesty.org/en/documents/asa17/2910/2020/en/</w:t>
      </w:r>
    </w:p>
  </w:comment>
  <w:comment w:id="122" w:author="User" w:date="2021-03-10T15:21:00Z" w:initials="">
    <w:p w14:paraId="12ECFA1D" w14:textId="77777777" w:rsidR="00112990" w:rsidRDefault="00112990" w:rsidP="008B59BE">
      <w:pPr>
        <w:pStyle w:val="Default"/>
      </w:pPr>
    </w:p>
    <w:p w14:paraId="2843F098" w14:textId="77777777" w:rsidR="00112990" w:rsidRDefault="00112990" w:rsidP="008B59BE">
      <w:pPr>
        <w:pStyle w:val="Default"/>
      </w:pPr>
      <w:r>
        <w:rPr>
          <w:rFonts w:eastAsia="Arial Unicode MS" w:cs="Arial Unicode MS"/>
        </w:rPr>
        <w:t>Insert summary of restraints from journalists and other organizations.</w:t>
      </w:r>
    </w:p>
  </w:comment>
  <w:comment w:id="124" w:author="User" w:date="2021-03-10T15:21:00Z" w:initials="">
    <w:p w14:paraId="5171CAB0" w14:textId="77777777" w:rsidR="00112990" w:rsidRDefault="00112990" w:rsidP="008B59BE">
      <w:pPr>
        <w:pStyle w:val="Default"/>
      </w:pPr>
    </w:p>
    <w:p w14:paraId="1579A91E" w14:textId="77777777" w:rsidR="00112990" w:rsidRDefault="00112990" w:rsidP="008B59BE">
      <w:pPr>
        <w:pStyle w:val="Default"/>
      </w:pPr>
      <w:r>
        <w:rPr>
          <w:rFonts w:eastAsia="Arial Unicode MS" w:cs="Arial Unicode MS"/>
        </w:rPr>
        <w:t>Check this one too</w:t>
      </w:r>
    </w:p>
  </w:comment>
  <w:comment w:id="126" w:author="User" w:date="2021-03-10T15:21:00Z" w:initials="">
    <w:p w14:paraId="2D61DA60" w14:textId="77777777" w:rsidR="00112990" w:rsidRDefault="00112990" w:rsidP="008B59BE">
      <w:pPr>
        <w:pStyle w:val="Default"/>
      </w:pPr>
    </w:p>
    <w:p w14:paraId="1E03716A" w14:textId="77777777" w:rsidR="00112990" w:rsidRDefault="00112990" w:rsidP="008B59BE">
      <w:pPr>
        <w:pStyle w:val="Default"/>
      </w:pPr>
      <w:r>
        <w:rPr>
          <w:rFonts w:eastAsia="Arial Unicode MS" w:cs="Arial Unicode MS"/>
        </w:rPr>
        <w:t>Maybe cut or turn a sentence and put somewhere else</w:t>
      </w:r>
    </w:p>
  </w:comment>
  <w:comment w:id="127" w:author="User" w:date="2021-03-10T15:21:00Z" w:initials="">
    <w:p w14:paraId="0522AF80" w14:textId="77777777" w:rsidR="00112990" w:rsidRPr="003E493A" w:rsidRDefault="00112990" w:rsidP="008B59BE">
      <w:pPr>
        <w:pStyle w:val="Default"/>
        <w:rPr>
          <w:rFonts w:eastAsiaTheme="minorEastAsia"/>
          <w:lang w:eastAsia="zh-CN"/>
        </w:rPr>
      </w:pPr>
    </w:p>
    <w:p w14:paraId="1EB379A0" w14:textId="77777777" w:rsidR="00112990" w:rsidRDefault="00112990" w:rsidP="008B59BE">
      <w:pPr>
        <w:pStyle w:val="Default"/>
      </w:pPr>
      <w:r>
        <w:rPr>
          <w:rFonts w:eastAsia="Arial Unicode MS" w:cs="Arial Unicode MS"/>
        </w:rPr>
        <w:t>Called LA JHAU FUI (pepper spray?).</w:t>
      </w:r>
    </w:p>
  </w:comment>
  <w:comment w:id="128" w:author="Alkan Akad" w:date="2021-03-10T15:21:00Z" w:initials="AA">
    <w:p w14:paraId="664DA479" w14:textId="77777777" w:rsidR="00112990" w:rsidRDefault="00112990" w:rsidP="008B59BE">
      <w:pPr>
        <w:pStyle w:val="CommentText"/>
        <w:rPr>
          <w:rFonts w:ascii="SimSun" w:hAnsi="SimSun" w:cs="SimSun"/>
          <w:lang w:eastAsia="zh-CN"/>
        </w:rPr>
      </w:pPr>
      <w:r>
        <w:rPr>
          <w:rStyle w:val="CommentReference"/>
        </w:rPr>
        <w:annotationRef/>
      </w:r>
      <w:r>
        <w:rPr>
          <w:rFonts w:ascii="SimSun" w:hAnsi="SimSun" w:cs="SimSun"/>
        </w:rPr>
        <w:t xml:space="preserve">Perhaps its </w:t>
      </w:r>
      <w:proofErr w:type="spellStart"/>
      <w:r w:rsidRPr="003E493A">
        <w:rPr>
          <w:rFonts w:ascii="SimSun" w:hAnsi="SimSun" w:cs="SimSun" w:hint="eastAsia"/>
        </w:rPr>
        <w:t>辣椒噴霧</w:t>
      </w:r>
      <w:proofErr w:type="spellEnd"/>
      <w:r>
        <w:rPr>
          <w:rFonts w:ascii="SimSun" w:hAnsi="SimSun" w:cs="SimSun" w:hint="eastAsia"/>
          <w:lang w:eastAsia="zh-CN"/>
        </w:rPr>
        <w:t>？</w:t>
      </w:r>
      <w:r>
        <w:rPr>
          <w:rFonts w:ascii="SimSun" w:hAnsi="SimSun" w:cs="SimSun" w:hint="eastAsia"/>
          <w:lang w:eastAsia="zh-CN"/>
        </w:rPr>
        <w:t xml:space="preserve"> </w:t>
      </w:r>
    </w:p>
    <w:p w14:paraId="4BAB9C62" w14:textId="77777777" w:rsidR="00112990" w:rsidRPr="003E493A" w:rsidRDefault="00112990" w:rsidP="008B59BE">
      <w:pPr>
        <w:pStyle w:val="CommentText"/>
        <w:rPr>
          <w:rFonts w:ascii="SimSun" w:hAnsi="SimSun" w:cs="SimSun"/>
          <w:lang w:eastAsia="zh-CN"/>
        </w:rPr>
      </w:pPr>
      <w:r>
        <w:rPr>
          <w:rFonts w:ascii="SimSun" w:hAnsi="SimSun" w:cs="SimSun" w:hint="eastAsia"/>
          <w:lang w:eastAsia="zh-CN"/>
        </w:rPr>
        <w:t>Do</w:t>
      </w:r>
      <w:r>
        <w:rPr>
          <w:rFonts w:ascii="SimSun" w:hAnsi="SimSun" w:cs="SimSun"/>
          <w:lang w:eastAsia="zh-CN"/>
        </w:rPr>
        <w:t xml:space="preserve"> we want to cite </w:t>
      </w:r>
      <w:r w:rsidRPr="003E493A">
        <w:rPr>
          <w:rFonts w:ascii="SimSun" w:hAnsi="SimSun" w:cs="SimSun"/>
          <w:lang w:eastAsia="zh-CN"/>
        </w:rPr>
        <w:t>https://www.ohchr.org/Documents/HRBodies/CCPR/LLW_Guidance.pdf</w:t>
      </w:r>
      <w:r>
        <w:rPr>
          <w:rFonts w:ascii="SimSun" w:hAnsi="SimSun" w:cs="SimSun"/>
          <w:lang w:eastAsia="zh-CN"/>
        </w:rPr>
        <w:t xml:space="preserve">? </w:t>
      </w:r>
    </w:p>
  </w:comment>
  <w:comment w:id="131" w:author="User" w:date="2021-03-10T15:21:00Z" w:initials="U">
    <w:p w14:paraId="18170CA7" w14:textId="77777777" w:rsidR="00112990" w:rsidRDefault="00112990" w:rsidP="008B59BE">
      <w:pPr>
        <w:pStyle w:val="CommentText"/>
      </w:pPr>
      <w:r>
        <w:rPr>
          <w:rStyle w:val="CommentReference"/>
        </w:rPr>
        <w:annotationRef/>
      </w:r>
      <w:r>
        <w:t xml:space="preserve">I interviewed one woman who subsequently went public that she was raped, but she did not mention it during my interview. (I didn’t ask.) </w:t>
      </w:r>
    </w:p>
  </w:comment>
  <w:comment w:id="132" w:author="User" w:date="2021-03-10T15:21:00Z" w:initials="U">
    <w:p w14:paraId="474D1E3C" w14:textId="3D70F82D" w:rsidR="00112990" w:rsidRDefault="00112990" w:rsidP="008B59BE">
      <w:pPr>
        <w:pStyle w:val="CommentText"/>
      </w:pPr>
      <w:r>
        <w:rPr>
          <w:rStyle w:val="CommentReference"/>
        </w:rPr>
        <w:annotationRef/>
      </w:r>
      <w:r>
        <w:t xml:space="preserve">Interviewed multiple times by other journalists, however, I think she ever told this part of the story. Which is entirely second hand. </w:t>
      </w:r>
    </w:p>
  </w:comment>
  <w:comment w:id="135" w:author="User" w:date="2021-03-10T15:21:00Z" w:initials="">
    <w:p w14:paraId="7F03ED1D" w14:textId="77777777" w:rsidR="00112990" w:rsidRDefault="00112990" w:rsidP="008B59BE">
      <w:pPr>
        <w:pStyle w:val="Default"/>
      </w:pPr>
    </w:p>
    <w:p w14:paraId="54AC684C" w14:textId="77777777" w:rsidR="00112990" w:rsidRDefault="00112990" w:rsidP="008B59BE">
      <w:pPr>
        <w:pStyle w:val="Default"/>
      </w:pPr>
      <w:r>
        <w:rPr>
          <w:rFonts w:eastAsia="Arial Unicode MS" w:cs="Arial Unicode MS"/>
        </w:rPr>
        <w:t>Coming soon…</w:t>
      </w:r>
    </w:p>
  </w:comment>
  <w:comment w:id="134" w:author="User" w:date="2021-03-10T15:21:00Z" w:initials="U">
    <w:p w14:paraId="752A01B3" w14:textId="66D6F978" w:rsidR="00112990" w:rsidRDefault="00112990" w:rsidP="008B59BE">
      <w:pPr>
        <w:pStyle w:val="Heading3"/>
        <w:spacing w:line="240" w:lineRule="auto"/>
        <w:rPr>
          <w:rFonts w:ascii="Calibri" w:hAnsi="Calibri"/>
          <w:sz w:val="22"/>
          <w:szCs w:val="22"/>
          <w:lang w:val="en-US"/>
        </w:rPr>
      </w:pPr>
      <w:r>
        <w:rPr>
          <w:rStyle w:val="CommentReference"/>
        </w:rPr>
        <w:annotationRef/>
      </w:r>
      <w:r w:rsidRPr="00A3560B">
        <w:rPr>
          <w:rFonts w:ascii="Calibri" w:hAnsi="Calibri"/>
          <w:sz w:val="22"/>
          <w:szCs w:val="22"/>
          <w:highlight w:val="yellow"/>
          <w:lang w:val="en-US"/>
        </w:rPr>
        <w:t xml:space="preserve">Associated Press News has reported 1 first-hand account of psychological torture in the camps. </w:t>
      </w:r>
      <w:proofErr w:type="spellStart"/>
      <w:r w:rsidRPr="00A3560B">
        <w:rPr>
          <w:rFonts w:ascii="Calibri" w:hAnsi="Calibri"/>
          <w:sz w:val="22"/>
          <w:szCs w:val="22"/>
          <w:highlight w:val="yellow"/>
          <w:lang w:val="en-US"/>
        </w:rPr>
        <w:t>Bekali</w:t>
      </w:r>
      <w:proofErr w:type="spellEnd"/>
      <w:r w:rsidRPr="00A3560B">
        <w:rPr>
          <w:rFonts w:ascii="Calibri" w:hAnsi="Calibri"/>
          <w:sz w:val="22"/>
          <w:szCs w:val="22"/>
          <w:highlight w:val="yellow"/>
          <w:lang w:val="en-US"/>
        </w:rPr>
        <w:t xml:space="preserve"> said that “hearing other detainees cry every night was the saddest experience of my life"</w:t>
      </w:r>
      <w:r w:rsidRPr="00A3560B">
        <w:rPr>
          <w:rFonts w:ascii="Calibri" w:eastAsia="Calibri" w:hAnsi="Calibri" w:cs="Calibri"/>
          <w:sz w:val="22"/>
          <w:szCs w:val="22"/>
          <w:highlight w:val="yellow"/>
          <w:vertAlign w:val="superscript"/>
          <w:lang w:val="en-US"/>
        </w:rPr>
        <w:footnoteRef/>
      </w:r>
    </w:p>
    <w:p w14:paraId="602D63AF" w14:textId="48560A6A" w:rsidR="00112990" w:rsidRDefault="00112990" w:rsidP="00593D9C">
      <w:pPr>
        <w:rPr>
          <w:lang w:val="en-US"/>
        </w:rPr>
      </w:pPr>
    </w:p>
    <w:p w14:paraId="27DA562E" w14:textId="106D7FB2" w:rsidR="00112990" w:rsidRDefault="00112990" w:rsidP="00593D9C">
      <w:pPr>
        <w:rPr>
          <w:lang w:val="en-US"/>
        </w:rPr>
      </w:pPr>
      <w:r>
        <w:rPr>
          <w:lang w:val="en-US"/>
        </w:rPr>
        <w:t xml:space="preserve">Fair Observer reports the effects of the experience in camps and the trauma it has caused on detainees: </w:t>
      </w:r>
      <w:hyperlink r:id="rId5" w:history="1">
        <w:r w:rsidRPr="00D54154">
          <w:rPr>
            <w:rStyle w:val="Hyperlink"/>
            <w:lang w:val="en-US"/>
          </w:rPr>
          <w:t>https://www.fairobserver.com/region/asia_pacific/xinjiang-uighur-muslims-internment-camps-china-human-rights-news-54321/</w:t>
        </w:r>
      </w:hyperlink>
    </w:p>
    <w:p w14:paraId="7DCBE467" w14:textId="53C87BCC" w:rsidR="00112990" w:rsidRDefault="00112990" w:rsidP="00593D9C">
      <w:pPr>
        <w:rPr>
          <w:lang w:val="en-US"/>
        </w:rPr>
      </w:pPr>
    </w:p>
    <w:p w14:paraId="4D421A6C" w14:textId="3FD550A3" w:rsidR="00112990" w:rsidRDefault="00112990" w:rsidP="00593D9C">
      <w:pPr>
        <w:rPr>
          <w:lang w:val="en-US"/>
        </w:rPr>
      </w:pPr>
      <w:hyperlink r:id="rId6" w:history="1">
        <w:r w:rsidRPr="00D54154">
          <w:rPr>
            <w:rStyle w:val="Hyperlink"/>
            <w:lang w:val="en-US"/>
          </w:rPr>
          <w:t>https://believermag.com/weather-reports-voices-from-xinjiang/</w:t>
        </w:r>
      </w:hyperlink>
    </w:p>
    <w:p w14:paraId="55445B68" w14:textId="75835986" w:rsidR="00112990" w:rsidRDefault="00112990" w:rsidP="00593D9C">
      <w:pPr>
        <w:rPr>
          <w:lang w:val="en-US"/>
        </w:rPr>
      </w:pPr>
    </w:p>
    <w:p w14:paraId="4B0E617D" w14:textId="630AB38B" w:rsidR="00112990" w:rsidRDefault="00112990" w:rsidP="00593D9C">
      <w:pPr>
        <w:rPr>
          <w:lang w:val="en-US"/>
        </w:rPr>
      </w:pPr>
      <w:hyperlink r:id="rId7" w:history="1">
        <w:r w:rsidRPr="00D54154">
          <w:rPr>
            <w:rStyle w:val="Hyperlink"/>
            <w:lang w:val="en-US"/>
          </w:rPr>
          <w:t>https://www.theglobeandmail.com/world/article-exporting-persecution-uyghur-diaspora-haunted-by-anxiety-guilt-as/</w:t>
        </w:r>
      </w:hyperlink>
    </w:p>
    <w:p w14:paraId="2667FD61" w14:textId="2C96C871" w:rsidR="00112990" w:rsidRDefault="00112990" w:rsidP="00593D9C">
      <w:pPr>
        <w:rPr>
          <w:lang w:val="en-US"/>
        </w:rPr>
      </w:pPr>
    </w:p>
    <w:p w14:paraId="2F9474F0" w14:textId="248B22CF" w:rsidR="00112990" w:rsidRDefault="00112990" w:rsidP="00593D9C">
      <w:pPr>
        <w:rPr>
          <w:lang w:val="en-US"/>
        </w:rPr>
      </w:pPr>
      <w:hyperlink r:id="rId8" w:history="1">
        <w:r w:rsidRPr="00D54154">
          <w:rPr>
            <w:rStyle w:val="Hyperlink"/>
            <w:lang w:val="en-US"/>
          </w:rPr>
          <w:t>https://jamestown.org/program/evidence-for-chinas-political-re-education-campaign-in-xinjiang/</w:t>
        </w:r>
      </w:hyperlink>
    </w:p>
    <w:p w14:paraId="3F806EEC" w14:textId="08C33119" w:rsidR="00112990" w:rsidRDefault="00112990" w:rsidP="00593D9C">
      <w:pPr>
        <w:rPr>
          <w:lang w:val="en-US"/>
        </w:rPr>
      </w:pPr>
    </w:p>
    <w:p w14:paraId="433F5403" w14:textId="7963300A" w:rsidR="00112990" w:rsidRDefault="00112990" w:rsidP="00593D9C">
      <w:pPr>
        <w:rPr>
          <w:lang w:val="en-US"/>
        </w:rPr>
      </w:pPr>
      <w:hyperlink r:id="rId9" w:history="1">
        <w:r w:rsidRPr="00D54154">
          <w:rPr>
            <w:rStyle w:val="Hyperlink"/>
            <w:lang w:val="en-US"/>
          </w:rPr>
          <w:t>https://www.nbcnews.com/news/all/secret-chinese-documents-reveal-inner-workings-muslim-detention-camps-n1089941</w:t>
        </w:r>
      </w:hyperlink>
    </w:p>
    <w:p w14:paraId="2562FDA2" w14:textId="77777777" w:rsidR="00112990" w:rsidRPr="00593D9C" w:rsidRDefault="00112990" w:rsidP="00593D9C">
      <w:pPr>
        <w:rPr>
          <w:lang w:val="en-US"/>
        </w:rPr>
      </w:pPr>
    </w:p>
    <w:p w14:paraId="0EF2E988" w14:textId="17F5B5C4" w:rsidR="00112990" w:rsidRDefault="00112990" w:rsidP="00593D9C">
      <w:pPr>
        <w:rPr>
          <w:lang w:val="en-US"/>
        </w:rPr>
      </w:pPr>
    </w:p>
    <w:p w14:paraId="484ACBE3" w14:textId="332BB0DC" w:rsidR="00112990" w:rsidRPr="00593D9C" w:rsidRDefault="00112990" w:rsidP="00593D9C">
      <w:pPr>
        <w:rPr>
          <w:lang w:val="en-US"/>
        </w:rPr>
      </w:pPr>
    </w:p>
    <w:p w14:paraId="679024EA" w14:textId="77777777" w:rsidR="00112990" w:rsidRDefault="00112990" w:rsidP="008B59BE">
      <w:pPr>
        <w:pStyle w:val="CommentText"/>
      </w:pPr>
    </w:p>
  </w:comment>
  <w:comment w:id="139" w:author="Author" w:date="2021-03-10T15:21:00Z" w:initials="A">
    <w:p w14:paraId="300C78C1" w14:textId="77777777" w:rsidR="00112990" w:rsidRDefault="00112990" w:rsidP="008B59BE">
      <w:pPr>
        <w:pStyle w:val="CommentText"/>
      </w:pPr>
      <w:r>
        <w:rPr>
          <w:rStyle w:val="CommentReference"/>
        </w:rPr>
        <w:annotationRef/>
      </w:r>
      <w:r>
        <w:t>I’m determined to remedy this.</w:t>
      </w:r>
    </w:p>
  </w:comment>
  <w:comment w:id="140" w:author="Author" w:date="2021-03-10T15:21:00Z" w:initials="A">
    <w:p w14:paraId="698156C2" w14:textId="77777777" w:rsidR="00112990" w:rsidRDefault="00112990" w:rsidP="008B59BE">
      <w:pPr>
        <w:pStyle w:val="CommentText"/>
      </w:pPr>
      <w:r>
        <w:rPr>
          <w:rStyle w:val="CommentReference"/>
        </w:rPr>
        <w:annotationRef/>
      </w:r>
      <w:r>
        <w:t xml:space="preserve">Ask Chris Buckley about this. </w:t>
      </w:r>
    </w:p>
  </w:comment>
  <w:comment w:id="141" w:author="Author" w:date="2021-03-10T15:21:00Z" w:initials="A">
    <w:p w14:paraId="3168BFF3" w14:textId="77777777" w:rsidR="00112990" w:rsidRDefault="00112990" w:rsidP="008B59BE">
      <w:pPr>
        <w:pStyle w:val="CommentText"/>
      </w:pPr>
      <w:r>
        <w:rPr>
          <w:rStyle w:val="CommentReference"/>
        </w:rPr>
        <w:annotationRef/>
      </w:r>
      <w:r>
        <w:t xml:space="preserve">Check to see if/how they differentiate the camp and prison system. </w:t>
      </w:r>
    </w:p>
  </w:comment>
  <w:comment w:id="142" w:author="Author" w:date="2021-03-10T15:21:00Z" w:initials="A">
    <w:p w14:paraId="1A989DE7" w14:textId="77777777" w:rsidR="00112990" w:rsidRDefault="00112990" w:rsidP="008B59BE">
      <w:pPr>
        <w:pStyle w:val="CommentText"/>
      </w:pPr>
      <w:r>
        <w:rPr>
          <w:rStyle w:val="CommentReference"/>
        </w:rPr>
        <w:annotationRef/>
      </w:r>
      <w:r>
        <w:t xml:space="preserve">Maybe insert AI analysis of current satellite imagery here. Or reference </w:t>
      </w:r>
      <w:r w:rsidRPr="00361686">
        <w:t>wherever</w:t>
      </w:r>
      <w:r>
        <w:t xml:space="preserve"> else we put it in the document. </w:t>
      </w:r>
    </w:p>
    <w:p w14:paraId="6BEE6B7A" w14:textId="77777777" w:rsidR="00112990" w:rsidRDefault="00112990" w:rsidP="008B59BE">
      <w:pPr>
        <w:pStyle w:val="CommentText"/>
      </w:pPr>
    </w:p>
    <w:p w14:paraId="349E08E1" w14:textId="77777777" w:rsidR="00112990" w:rsidRDefault="00112990" w:rsidP="008B59BE">
      <w:pPr>
        <w:pStyle w:val="CommentText"/>
      </w:pPr>
      <w:r>
        <w:t xml:space="preserve">As of January 2021, satellite imagery by Amnesty International has revealed XXX camps that are still operational. </w:t>
      </w:r>
      <w:r>
        <w:rPr>
          <w:lang w:val="en-US"/>
        </w:rPr>
        <w:t>(For an analysis of the satellite imagery in 2021 see section X below).</w:t>
      </w:r>
    </w:p>
  </w:comment>
  <w:comment w:id="145" w:author="Author" w:date="2021-03-10T15:21:00Z" w:initials="A">
    <w:p w14:paraId="2DC76666" w14:textId="77777777" w:rsidR="00112990" w:rsidRDefault="00112990" w:rsidP="008B59BE">
      <w:pPr>
        <w:pStyle w:val="CommentText"/>
      </w:pPr>
      <w:r>
        <w:rPr>
          <w:rStyle w:val="CommentReference"/>
        </w:rPr>
        <w:annotationRef/>
      </w:r>
      <w:r>
        <w:t>Add in Chinese law?</w:t>
      </w:r>
    </w:p>
  </w:comment>
  <w:comment w:id="147" w:author="Author" w:date="2021-03-10T15:21:00Z" w:initials="A">
    <w:p w14:paraId="55B0158B" w14:textId="77777777" w:rsidR="00112990" w:rsidRDefault="00112990" w:rsidP="008B59BE">
      <w:pPr>
        <w:pStyle w:val="CommentText"/>
      </w:pPr>
      <w:r>
        <w:rPr>
          <w:rStyle w:val="CommentReference"/>
        </w:rPr>
        <w:annotationRef/>
      </w:r>
      <w:r>
        <w:t xml:space="preserve">Here is the original text, which I think we should translate ourselves, and include in the footnote. I have tried to articulate what (I think) the paragraph is saying, but I might be wrong. Please let me know if you disagree. </w:t>
      </w:r>
    </w:p>
    <w:p w14:paraId="5F376211" w14:textId="77777777" w:rsidR="00112990" w:rsidRDefault="00112990" w:rsidP="008B59BE">
      <w:pPr>
        <w:pStyle w:val="CommentText"/>
      </w:pPr>
    </w:p>
    <w:p w14:paraId="6ABA0795" w14:textId="77777777" w:rsidR="00112990" w:rsidRDefault="00112990" w:rsidP="008B59BE">
      <w:pPr>
        <w:pStyle w:val="CommentText"/>
      </w:pPr>
      <w:r w:rsidRPr="004D462A">
        <w:rPr>
          <w:b/>
        </w:rPr>
        <w:t>“Each training centre shall set up a student evaluation team overseen by the party organization secretary, to conduct preliminary evaluations of the comprehensive situation of students who meet conditions for completion, and write up assessment opinions one by one, and if a check on the public security “integrated” (IJOP) platform system does not find new problems, their case should be reported up level by level to the county (city, district) vocational skills education and training service bureau, then re-evaluated by the county (city, district) vocational skills education and training leading group, and finally reported to the prefecture (state, city) vocational skills education and training service bureau for final evaluation, and according to the examination and approval of the comrades of the local committee, it will be determined whether the trainees will enter the skills improvement class before completion to receive intensive training.”</w:t>
      </w:r>
    </w:p>
    <w:p w14:paraId="7DC1BE0F" w14:textId="77777777" w:rsidR="00112990" w:rsidRDefault="00112990" w:rsidP="008B59BE">
      <w:pPr>
        <w:pStyle w:val="CommentText"/>
      </w:pPr>
      <w:r>
        <w:t xml:space="preserve"> </w:t>
      </w:r>
    </w:p>
  </w:comment>
  <w:comment w:id="149" w:author="Author" w:date="2021-03-10T15:21:00Z" w:initials="A">
    <w:p w14:paraId="0CA54AFA" w14:textId="37894229" w:rsidR="00112990" w:rsidRDefault="00112990" w:rsidP="008B59BE">
      <w:pPr>
        <w:pStyle w:val="CommentText"/>
      </w:pPr>
      <w:r>
        <w:rPr>
          <w:rStyle w:val="CommentReference"/>
        </w:rPr>
        <w:annotationRef/>
      </w:r>
      <w:r>
        <w:t xml:space="preserve">Insert a few sentences above this explaining what a ‘score’ is and how it is used. </w:t>
      </w:r>
    </w:p>
    <w:p w14:paraId="3C3A004F" w14:textId="77777777" w:rsidR="00112990" w:rsidRDefault="00112990" w:rsidP="008B59BE">
      <w:pPr>
        <w:pStyle w:val="CommentText"/>
      </w:pPr>
    </w:p>
    <w:p w14:paraId="182AA5FA" w14:textId="77777777" w:rsidR="00112990" w:rsidRDefault="00112990" w:rsidP="008B59BE">
      <w:pPr>
        <w:pStyle w:val="CommentText"/>
      </w:pPr>
      <w:r>
        <w:t>16. Point management. In various places, establish assessment evaluation and point management systems, and break down scores and manage and assess individually the students' ideological transformation, study and training, and compliance with discipline. Maintain monthly assessments, and calculate monthly and annual total scores, and record it in the student's school files. Take the student's score as the basic basis for measuring the effectiveness of education and training, and link it directly to rewards, punishments, and family visits. Implement level management and differentiate treatment according to the score, and encourage students to obey management, earnestly study, and truly transform.</w:t>
      </w:r>
    </w:p>
  </w:comment>
  <w:comment w:id="150" w:author="Author" w:date="2021-03-10T15:21:00Z" w:initials="A">
    <w:p w14:paraId="372E220A" w14:textId="77777777" w:rsidR="00112990" w:rsidRDefault="00112990" w:rsidP="008B59BE">
      <w:pPr>
        <w:pStyle w:val="CommentText"/>
      </w:pPr>
      <w:r>
        <w:rPr>
          <w:rStyle w:val="CommentReference"/>
        </w:rPr>
        <w:annotationRef/>
      </w:r>
      <w:r>
        <w:t>I think this chapter should focus solely on details of detention process rather than what happens in the camps or conditions for release.</w:t>
      </w:r>
    </w:p>
  </w:comment>
  <w:comment w:id="152" w:author="Author" w:date="2021-03-10T15:21:00Z" w:initials="A">
    <w:p w14:paraId="7FDCB8A3" w14:textId="77777777" w:rsidR="00112990" w:rsidRDefault="00112990" w:rsidP="008B59BE">
      <w:pPr>
        <w:pStyle w:val="CommentText"/>
      </w:pPr>
      <w:r>
        <w:rPr>
          <w:rStyle w:val="CommentReference"/>
        </w:rPr>
        <w:annotationRef/>
      </w:r>
      <w:r>
        <w:t xml:space="preserve">After being interviewed anonymously by me, this woman published a book using her real name… unclear if we should keep this in. </w:t>
      </w:r>
    </w:p>
    <w:p w14:paraId="51A451B4" w14:textId="77777777" w:rsidR="00112990" w:rsidRDefault="00112990" w:rsidP="008B59BE">
      <w:pPr>
        <w:pStyle w:val="CommentText"/>
      </w:pPr>
    </w:p>
    <w:p w14:paraId="27DF5669" w14:textId="77777777" w:rsidR="00112990" w:rsidRDefault="00112990" w:rsidP="008B59BE">
      <w:pPr>
        <w:pStyle w:val="CommentText"/>
      </w:pPr>
      <w:r>
        <w:t xml:space="preserve">Even if we do I may want to move it to another section. </w:t>
      </w:r>
    </w:p>
    <w:p w14:paraId="3E02C2D3" w14:textId="77777777" w:rsidR="00112990" w:rsidRDefault="00112990" w:rsidP="008B59BE">
      <w:pPr>
        <w:pStyle w:val="CommentText"/>
      </w:pPr>
    </w:p>
    <w:p w14:paraId="0AF8F9D7" w14:textId="77777777" w:rsidR="00112990" w:rsidRDefault="00112990" w:rsidP="008B59BE">
      <w:pPr>
        <w:pStyle w:val="CommentText"/>
      </w:pPr>
      <w:r>
        <w:t xml:space="preserve">CHECK if she has said this publicly. </w:t>
      </w:r>
    </w:p>
  </w:comment>
  <w:comment w:id="156" w:author="Author" w:date="2021-03-10T15:21:00Z" w:initials="A">
    <w:p w14:paraId="138D1BEF" w14:textId="77777777" w:rsidR="00112990" w:rsidRDefault="00112990" w:rsidP="008B59BE">
      <w:pPr>
        <w:pStyle w:val="CommentText"/>
      </w:pPr>
      <w:r>
        <w:rPr>
          <w:rStyle w:val="CommentReference"/>
        </w:rPr>
        <w:annotationRef/>
      </w:r>
      <w:r>
        <w:t xml:space="preserve">Should probably add in a paragraph with an analysis of the SHAHIT data on why people are sent to prison, although it is weak. </w:t>
      </w:r>
    </w:p>
    <w:p w14:paraId="27756BBA" w14:textId="77777777" w:rsidR="00112990" w:rsidRDefault="00112990" w:rsidP="008B59BE">
      <w:pPr>
        <w:pStyle w:val="CommentText"/>
      </w:pPr>
    </w:p>
    <w:p w14:paraId="5EB2987C" w14:textId="77777777" w:rsidR="00112990" w:rsidRDefault="00112990" w:rsidP="008B59BE">
      <w:pPr>
        <w:pStyle w:val="ListParagraph"/>
        <w:spacing w:line="240" w:lineRule="atLeast"/>
        <w:ind w:left="0"/>
        <w:jc w:val="both"/>
      </w:pPr>
      <w:r>
        <w:t xml:space="preserve">Maybe include some analysis of the number of prisons and the recent growth of the prison system, and whether the new ‘camps’ are really distinguishable from prisons. </w:t>
      </w:r>
      <w:r>
        <w:rPr>
          <w:rStyle w:val="CommentReference"/>
        </w:rPr>
        <w:annotationRef/>
      </w:r>
    </w:p>
    <w:p w14:paraId="0490A5B1" w14:textId="77777777" w:rsidR="00112990" w:rsidRDefault="00112990" w:rsidP="008B59BE">
      <w:pPr>
        <w:pStyle w:val="ListParagraph"/>
        <w:spacing w:line="240" w:lineRule="atLeast"/>
        <w:ind w:left="0"/>
        <w:jc w:val="both"/>
      </w:pPr>
      <w:r>
        <w:t xml:space="preserve">questions for </w:t>
      </w:r>
      <w:proofErr w:type="spellStart"/>
      <w:r>
        <w:t>chris</w:t>
      </w:r>
      <w:proofErr w:type="spellEnd"/>
      <w:r>
        <w:t xml:space="preserve"> </w:t>
      </w:r>
      <w:proofErr w:type="spellStart"/>
      <w:r>
        <w:t>buckley</w:t>
      </w:r>
      <w:proofErr w:type="spellEnd"/>
    </w:p>
    <w:p w14:paraId="3C312635" w14:textId="77777777" w:rsidR="00112990" w:rsidRDefault="00112990" w:rsidP="009A6A00">
      <w:pPr>
        <w:pStyle w:val="ListParagraph"/>
        <w:numPr>
          <w:ilvl w:val="1"/>
          <w:numId w:val="10"/>
        </w:numPr>
        <w:spacing w:line="240" w:lineRule="atLeast"/>
        <w:jc w:val="both"/>
      </w:pPr>
      <w:r>
        <w:t xml:space="preserve">is there an ethnic breakdown of people being sent straight to prison? </w:t>
      </w:r>
    </w:p>
    <w:p w14:paraId="44938DDB" w14:textId="77777777" w:rsidR="00112990" w:rsidRDefault="00112990" w:rsidP="009A6A00">
      <w:pPr>
        <w:pStyle w:val="ListParagraph"/>
        <w:numPr>
          <w:ilvl w:val="1"/>
          <w:numId w:val="10"/>
        </w:numPr>
        <w:spacing w:line="240" w:lineRule="atLeast"/>
        <w:jc w:val="both"/>
      </w:pPr>
      <w:r>
        <w:t xml:space="preserve">do the data include people sent from camps to prisons? </w:t>
      </w:r>
    </w:p>
    <w:p w14:paraId="6BB5D2CA" w14:textId="77777777" w:rsidR="00112990" w:rsidRDefault="00112990" w:rsidP="008B59BE">
      <w:pPr>
        <w:pStyle w:val="CommentText"/>
      </w:pPr>
    </w:p>
    <w:p w14:paraId="39646D1E" w14:textId="77777777" w:rsidR="00112990" w:rsidRDefault="00112990" w:rsidP="008B59BE">
      <w:pPr>
        <w:pStyle w:val="CommentText"/>
      </w:pPr>
    </w:p>
  </w:comment>
  <w:comment w:id="158" w:author="Author" w:date="2021-03-10T15:21:00Z" w:initials="A">
    <w:p w14:paraId="5CBAFABA" w14:textId="77777777" w:rsidR="00112990" w:rsidRDefault="00112990" w:rsidP="008B59BE">
      <w:pPr>
        <w:pStyle w:val="CommentText"/>
      </w:pPr>
      <w:r>
        <w:rPr>
          <w:rStyle w:val="CommentReference"/>
        </w:rPr>
        <w:annotationRef/>
      </w:r>
      <w:r>
        <w:t xml:space="preserve">Try to find total number. </w:t>
      </w:r>
    </w:p>
  </w:comment>
  <w:comment w:id="159" w:author="Author" w:date="2021-03-10T15:21:00Z" w:initials="A">
    <w:p w14:paraId="0C31A1D1" w14:textId="77777777" w:rsidR="00112990" w:rsidRDefault="00112990" w:rsidP="008B59BE">
      <w:pPr>
        <w:pStyle w:val="CommentText"/>
      </w:pPr>
      <w:r>
        <w:rPr>
          <w:rStyle w:val="CommentReference"/>
        </w:rPr>
        <w:annotationRef/>
      </w:r>
      <w:r>
        <w:t xml:space="preserve">Ask Chris </w:t>
      </w:r>
      <w:proofErr w:type="spellStart"/>
      <w:r>
        <w:t>buckley</w:t>
      </w:r>
      <w:proofErr w:type="spellEnd"/>
      <w:r>
        <w:t xml:space="preserve"> about this. </w:t>
      </w:r>
    </w:p>
  </w:comment>
  <w:comment w:id="157" w:author="Author" w:date="2021-03-10T15:21:00Z" w:initials="A">
    <w:p w14:paraId="67198625" w14:textId="77777777" w:rsidR="00112990" w:rsidRDefault="00112990" w:rsidP="008B59BE">
      <w:pPr>
        <w:pStyle w:val="CommentText"/>
      </w:pPr>
      <w:r>
        <w:rPr>
          <w:rStyle w:val="CommentReference"/>
        </w:rPr>
        <w:annotationRef/>
      </w:r>
      <w:r>
        <w:t xml:space="preserve">I think this could go and we just start with “the rate of…” </w:t>
      </w:r>
    </w:p>
    <w:p w14:paraId="593C349F" w14:textId="77777777" w:rsidR="00112990" w:rsidRDefault="00112990" w:rsidP="008B59BE">
      <w:pPr>
        <w:pStyle w:val="CommentText"/>
      </w:pPr>
    </w:p>
    <w:p w14:paraId="75BBA946" w14:textId="77777777" w:rsidR="00112990" w:rsidRDefault="00112990" w:rsidP="008B59BE">
      <w:pPr>
        <w:pStyle w:val="CommentText"/>
      </w:pPr>
      <w:r>
        <w:t xml:space="preserve">Then I would add something from the Chris Buckley article. See above! </w:t>
      </w:r>
    </w:p>
  </w:comment>
  <w:comment w:id="160" w:author="Author" w:date="2021-03-10T15:21:00Z" w:initials="A">
    <w:p w14:paraId="3B59E9C0" w14:textId="77777777" w:rsidR="00112990" w:rsidRDefault="00112990" w:rsidP="008B59BE">
      <w:pPr>
        <w:pStyle w:val="CommentText"/>
      </w:pPr>
      <w:r>
        <w:rPr>
          <w:rStyle w:val="CommentReference"/>
        </w:rPr>
        <w:annotationRef/>
      </w:r>
      <w:r>
        <w:t xml:space="preserve">Is there any possibility that this includes people released from the camp and put under house arrest? Because that would be significant… </w:t>
      </w:r>
    </w:p>
  </w:comment>
  <w:comment w:id="162" w:author="User" w:date="2021-03-11T12:19:00Z" w:initials="U">
    <w:p w14:paraId="47111917" w14:textId="10821CF3" w:rsidR="00112990" w:rsidRDefault="00112990">
      <w:pPr>
        <w:pStyle w:val="CommentText"/>
      </w:pPr>
      <w:r>
        <w:rPr>
          <w:rStyle w:val="CommentReference"/>
        </w:rPr>
        <w:annotationRef/>
      </w:r>
      <w:r>
        <w:t xml:space="preserve">Let’s decide if we want to refer to this as Shahit. </w:t>
      </w:r>
    </w:p>
  </w:comment>
  <w:comment w:id="164" w:author="Author" w:date="2021-03-10T15:21:00Z" w:initials="A">
    <w:p w14:paraId="03694664" w14:textId="77777777" w:rsidR="00112990" w:rsidRDefault="00112990" w:rsidP="008B59BE">
      <w:pPr>
        <w:pStyle w:val="CommentText"/>
      </w:pPr>
      <w:r>
        <w:rPr>
          <w:rStyle w:val="CommentReference"/>
        </w:rPr>
        <w:annotationRef/>
      </w:r>
      <w:r>
        <w:t xml:space="preserve">This is probably an example of something that is identifying. </w:t>
      </w:r>
    </w:p>
  </w:comment>
  <w:comment w:id="166" w:author="Author" w:date="2021-03-10T15:21:00Z" w:initials="A">
    <w:p w14:paraId="78BE236C" w14:textId="77777777" w:rsidR="00112990" w:rsidRDefault="00112990" w:rsidP="008B59BE">
      <w:pPr>
        <w:pStyle w:val="CommentText"/>
      </w:pPr>
      <w:r>
        <w:rPr>
          <w:rStyle w:val="CommentReference"/>
        </w:rPr>
        <w:annotationRef/>
      </w:r>
      <w:r>
        <w:t xml:space="preserve">Cite whatever evidence there is of this. </w:t>
      </w:r>
    </w:p>
  </w:comment>
  <w:comment w:id="167" w:author="Author" w:date="2021-03-10T15:21:00Z" w:initials="A">
    <w:p w14:paraId="3161CFCF" w14:textId="77777777" w:rsidR="00112990" w:rsidRDefault="00112990" w:rsidP="008B59BE">
      <w:pPr>
        <w:pStyle w:val="CommentText"/>
      </w:pPr>
      <w:r>
        <w:rPr>
          <w:rStyle w:val="CommentReference"/>
        </w:rPr>
        <w:annotationRef/>
      </w:r>
      <w:r>
        <w:t>Check original in Mandarin to make sure this is correct</w:t>
      </w:r>
    </w:p>
  </w:comment>
  <w:comment w:id="168" w:author="Author" w:date="2021-03-10T15:21:00Z" w:initials="A">
    <w:p w14:paraId="106E0F7E" w14:textId="77777777" w:rsidR="00112990" w:rsidRDefault="00112990" w:rsidP="008B59BE">
      <w:pPr>
        <w:pStyle w:val="CommentText"/>
      </w:pPr>
      <w:r>
        <w:rPr>
          <w:rStyle w:val="CommentReference"/>
        </w:rPr>
        <w:annotationRef/>
      </w:r>
      <w:r>
        <w:t>We have a security guard testimony too</w:t>
      </w:r>
    </w:p>
  </w:comment>
  <w:comment w:id="169" w:author="Author" w:date="2021-03-10T15:21:00Z" w:initials="A">
    <w:p w14:paraId="69551FB3" w14:textId="77777777" w:rsidR="00112990" w:rsidRDefault="00112990" w:rsidP="008B59BE">
      <w:pPr>
        <w:pStyle w:val="CommentText"/>
      </w:pPr>
      <w:r>
        <w:rPr>
          <w:rStyle w:val="CommentReference"/>
        </w:rPr>
        <w:annotationRef/>
      </w:r>
      <w:r>
        <w:t xml:space="preserve">Are these after being released from the camp? Either </w:t>
      </w:r>
      <w:proofErr w:type="spellStart"/>
      <w:r>
        <w:t>was</w:t>
      </w:r>
      <w:proofErr w:type="spellEnd"/>
      <w:r>
        <w:t xml:space="preserve">, we can use it, but if they were never sent to a camp then it probably fits better in chapter 1. </w:t>
      </w:r>
    </w:p>
  </w:comment>
  <w:comment w:id="170" w:author="Author" w:date="2021-03-10T15:21:00Z" w:initials="A">
    <w:p w14:paraId="01AE0872" w14:textId="6EC3F2AD" w:rsidR="00112990" w:rsidRDefault="00112990" w:rsidP="009A6A00">
      <w:pPr>
        <w:pStyle w:val="CommentText"/>
        <w:numPr>
          <w:ilvl w:val="0"/>
          <w:numId w:val="12"/>
        </w:numPr>
      </w:pPr>
      <w:r>
        <w:rPr>
          <w:rStyle w:val="CommentReference"/>
        </w:rPr>
        <w:annotationRef/>
      </w:r>
      <w:r>
        <w:t xml:space="preserve"> Guards: 5 of the 9 post-Camp (others unclear)</w:t>
      </w:r>
    </w:p>
    <w:p w14:paraId="0C86BEE8" w14:textId="77777777" w:rsidR="00112990" w:rsidRDefault="00112990" w:rsidP="009A6A00">
      <w:pPr>
        <w:pStyle w:val="CommentText"/>
        <w:numPr>
          <w:ilvl w:val="0"/>
          <w:numId w:val="12"/>
        </w:numPr>
      </w:pPr>
      <w:r>
        <w:t xml:space="preserve"> Teachers: At least 5 of the 25 were previously in camps (others unclear); many of the others are teachers in camps (at least 18), so I suppose they weren’t released per se…</w:t>
      </w:r>
    </w:p>
    <w:p w14:paraId="28567452" w14:textId="77777777" w:rsidR="00112990" w:rsidRDefault="00112990" w:rsidP="008B59BE">
      <w:pPr>
        <w:pStyle w:val="CommentText"/>
      </w:pPr>
    </w:p>
  </w:comment>
  <w:comment w:id="171" w:author="User" w:date="2021-03-11T12:22:00Z" w:initials="U">
    <w:p w14:paraId="6281406A" w14:textId="77E6AFD8" w:rsidR="00112990" w:rsidRDefault="00112990">
      <w:pPr>
        <w:pStyle w:val="CommentText"/>
      </w:pPr>
      <w:r>
        <w:rPr>
          <w:rStyle w:val="CommentReference"/>
        </w:rPr>
        <w:annotationRef/>
      </w:r>
      <w:r>
        <w:t xml:space="preserve">Let’s add in a foreign equivalent. </w:t>
      </w:r>
    </w:p>
  </w:comment>
  <w:comment w:id="172" w:author="User" w:date="2021-03-11T12:23:00Z" w:initials="U">
    <w:p w14:paraId="01143C11" w14:textId="5B6CE31A" w:rsidR="00112990" w:rsidRDefault="00112990">
      <w:pPr>
        <w:pStyle w:val="CommentText"/>
      </w:pPr>
      <w:r>
        <w:rPr>
          <w:rStyle w:val="CommentReference"/>
        </w:rPr>
        <w:annotationRef/>
      </w:r>
      <w:r>
        <w:t xml:space="preserve">Foreign equivalent </w:t>
      </w:r>
    </w:p>
  </w:comment>
  <w:comment w:id="173" w:author="Author" w:date="2021-03-10T15:21:00Z" w:initials="A">
    <w:p w14:paraId="17B93471" w14:textId="5AC03CA3" w:rsidR="00112990" w:rsidRDefault="00112990" w:rsidP="008B59BE">
      <w:pPr>
        <w:pStyle w:val="CommentText"/>
      </w:pPr>
      <w:r>
        <w:rPr>
          <w:rStyle w:val="CommentReference"/>
        </w:rPr>
        <w:annotationRef/>
      </w:r>
      <w:r>
        <w:t xml:space="preserve">Find other references/example of this policy or being released from factories for similar reasons. </w:t>
      </w:r>
    </w:p>
  </w:comment>
  <w:comment w:id="174" w:author="Author" w:date="2021-03-10T15:21:00Z" w:initials="A">
    <w:p w14:paraId="371D824B" w14:textId="77777777" w:rsidR="00112990" w:rsidRDefault="00112990" w:rsidP="008B59BE">
      <w:pPr>
        <w:pStyle w:val="CommentText"/>
      </w:pPr>
      <w:r>
        <w:rPr>
          <w:rStyle w:val="CommentReference"/>
        </w:rPr>
        <w:annotationRef/>
      </w:r>
      <w:r>
        <w:t xml:space="preserve">I’ve seen some articles use ‘guarantor’ more broadly, to refer to friends and family who sign the letter taking responsibility for the person upon their release - </w:t>
      </w:r>
    </w:p>
    <w:p w14:paraId="021C5207" w14:textId="77777777" w:rsidR="00112990" w:rsidRPr="00D27DF7" w:rsidRDefault="00112990" w:rsidP="008B59BE">
      <w:pPr>
        <w:rPr>
          <w:lang w:val="en-US"/>
        </w:rPr>
      </w:pPr>
      <w:hyperlink r:id="rId10" w:history="1">
        <w:r w:rsidRPr="00032A0B">
          <w:rPr>
            <w:rStyle w:val="Hyperlink"/>
            <w:lang w:val="en-US"/>
          </w:rPr>
          <w:t>https://foreignpolicy.com/2019/01/18/detainees-are-trickling-out-of-xinjiangs-camps/</w:t>
        </w:r>
      </w:hyperlink>
    </w:p>
    <w:p w14:paraId="13837903" w14:textId="77777777" w:rsidR="00112990" w:rsidRPr="00D27DF7" w:rsidRDefault="00112990" w:rsidP="008B59BE">
      <w:pPr>
        <w:rPr>
          <w:rFonts w:ascii="Times New Roman" w:eastAsia="Times New Roman" w:hAnsi="Times New Roman" w:cs="Times New Roman"/>
          <w:sz w:val="24"/>
          <w:szCs w:val="24"/>
          <w:lang w:val="fr-FR" w:bidi="he-IL"/>
        </w:rPr>
      </w:pPr>
      <w:hyperlink r:id="rId11" w:history="1">
        <w:r w:rsidRPr="00032A0B">
          <w:rPr>
            <w:rStyle w:val="Hyperlink"/>
            <w:rFonts w:ascii="Times New Roman" w:eastAsia="Times New Roman" w:hAnsi="Times New Roman" w:cs="Times New Roman"/>
            <w:sz w:val="24"/>
            <w:szCs w:val="24"/>
            <w:lang w:val="fr-FR" w:bidi="he-IL"/>
          </w:rPr>
          <w:t>https://www.npr.org/2019/10/08/764153179/china-has-begun-moving-xinjiang-muslim-detainees-to-formal-prisons-relatives-say?t=1614697497981</w:t>
        </w:r>
      </w:hyperlink>
    </w:p>
  </w:comment>
  <w:comment w:id="187" w:author="Author" w:date="2021-03-10T15:21:00Z" w:initials="A">
    <w:p w14:paraId="35C630D9" w14:textId="77777777" w:rsidR="00112990" w:rsidRDefault="00112990" w:rsidP="008B59BE">
      <w:pPr>
        <w:pStyle w:val="CommentText"/>
      </w:pPr>
      <w:r>
        <w:rPr>
          <w:rStyle w:val="CommentReference"/>
        </w:rPr>
        <w:annotationRef/>
      </w:r>
      <w:r>
        <w:t xml:space="preserve">Could also reference cotton picking footage from BBC - </w:t>
      </w:r>
      <w:r>
        <w:rPr>
          <w:rFonts w:cstheme="minorHAnsi"/>
          <w:sz w:val="18"/>
          <w:szCs w:val="18"/>
          <w:lang w:val="en-US"/>
        </w:rPr>
        <w:t xml:space="preserve">China’s ‘tainted’ cotton.’ Sudworth, John. BBC. Dec 2020. </w:t>
      </w:r>
      <w:hyperlink r:id="rId12" w:history="1">
        <w:r w:rsidRPr="00054741">
          <w:rPr>
            <w:rStyle w:val="Hyperlink"/>
            <w:rFonts w:cstheme="minorHAnsi"/>
            <w:sz w:val="18"/>
            <w:szCs w:val="18"/>
            <w:lang w:val="en-US"/>
          </w:rPr>
          <w:t>https://www.bbc.co.uk/news/extra/nz0g306v8c/china-tainted-cotton</w:t>
        </w:r>
      </w:hyperlink>
      <w:r>
        <w:rPr>
          <w:rFonts w:cstheme="minorHAnsi"/>
          <w:sz w:val="18"/>
          <w:szCs w:val="18"/>
          <w:lang w:val="en-US"/>
        </w:rPr>
        <w:t xml:space="preserve">. </w:t>
      </w:r>
    </w:p>
  </w:comment>
  <w:comment w:id="188" w:author="Author" w:date="2021-03-10T15:21:00Z" w:initials="A">
    <w:p w14:paraId="0F4CCDA0" w14:textId="77777777" w:rsidR="00112990" w:rsidRDefault="00112990" w:rsidP="008B59BE">
      <w:pPr>
        <w:pStyle w:val="CommentText"/>
      </w:pPr>
      <w:r>
        <w:rPr>
          <w:rStyle w:val="CommentReference"/>
        </w:rPr>
        <w:annotationRef/>
      </w:r>
      <w:r>
        <w:t xml:space="preserve">Yeah, I think include a big summary paragraph (or two) about what else is out there. </w:t>
      </w:r>
    </w:p>
  </w:comment>
  <w:comment w:id="191" w:author="Author" w:date="2021-03-11T10:22:00Z" w:initials="A">
    <w:p w14:paraId="73E475F3" w14:textId="77777777" w:rsidR="00112990" w:rsidRDefault="00112990" w:rsidP="008B59BE">
      <w:pPr>
        <w:pStyle w:val="CommentText"/>
      </w:pPr>
      <w:r>
        <w:rPr>
          <w:rStyle w:val="CommentReference"/>
        </w:rPr>
        <w:annotationRef/>
      </w:r>
      <w:r>
        <w:t>Here is the quote from the Telegram:</w:t>
      </w:r>
    </w:p>
    <w:p w14:paraId="1E8DF18D" w14:textId="77777777" w:rsidR="00112990" w:rsidRDefault="00112990" w:rsidP="008B59BE">
      <w:pPr>
        <w:pStyle w:val="CommentText"/>
      </w:pPr>
    </w:p>
    <w:p w14:paraId="1628C098" w14:textId="26C9FDD5" w:rsidR="00112990" w:rsidRDefault="00112990" w:rsidP="00F70322">
      <w:pPr>
        <w:spacing w:line="240" w:lineRule="auto"/>
        <w:jc w:val="both"/>
      </w:pPr>
      <w:r w:rsidRPr="001B147A">
        <w:rPr>
          <w:b/>
        </w:rPr>
        <w:t>“Strengthen the work of follow-up help and education of the students, all local grassroots organizations are responsible for follow-up help and education, including police stations and the judicial office. Students must not leave the line of sight for one year and their performance should be grasped in a timely manner. It is necessary to strictly implement the responsibility of helping and educating and controlling, in order that not even one person leaks out, for comprehensive coverage.”</w:t>
      </w:r>
      <w:r w:rsidRPr="001B147A">
        <w:rPr>
          <w:rStyle w:val="FootnoteReference"/>
          <w:rFonts w:cstheme="minorHAnsi"/>
          <w:lang w:val="en-US"/>
        </w:rPr>
        <w:t xml:space="preserve"> </w:t>
      </w:r>
    </w:p>
  </w:comment>
  <w:comment w:id="194" w:author="Author" w:date="2021-03-10T15:21:00Z" w:initials="A">
    <w:p w14:paraId="34714D6D" w14:textId="77777777" w:rsidR="00112990" w:rsidRDefault="00112990" w:rsidP="008B59BE">
      <w:pPr>
        <w:pStyle w:val="CommentText"/>
      </w:pPr>
      <w:r>
        <w:rPr>
          <w:rStyle w:val="CommentReference"/>
        </w:rPr>
        <w:annotationRef/>
      </w:r>
      <w:r>
        <w:t xml:space="preserve"> THIS SHOUD PROBABY GO IN CHAPTER 1:</w:t>
      </w:r>
    </w:p>
    <w:p w14:paraId="79B43000" w14:textId="77777777" w:rsidR="00112990" w:rsidRDefault="00112990" w:rsidP="008B59BE">
      <w:pPr>
        <w:pStyle w:val="CommentText"/>
        <w:rPr>
          <w:rFonts w:cstheme="minorHAnsi"/>
          <w:highlight w:val="yellow"/>
          <w:lang w:val="en-US"/>
        </w:rPr>
      </w:pPr>
    </w:p>
    <w:p w14:paraId="10A2754D" w14:textId="77777777" w:rsidR="00112990" w:rsidRDefault="00112990" w:rsidP="008B59BE">
      <w:pPr>
        <w:pStyle w:val="CommentText"/>
      </w:pPr>
      <w:r w:rsidRPr="00DE0B08">
        <w:rPr>
          <w:rFonts w:cstheme="minorHAnsi"/>
          <w:highlight w:val="yellow"/>
          <w:lang w:val="en-US"/>
        </w:rPr>
        <w:t xml:space="preserve">Minders reportedly stated in the same bed. In the same bed as her. </w:t>
      </w:r>
      <w:r w:rsidRPr="00DE0B08">
        <w:rPr>
          <w:rStyle w:val="FootnoteReference"/>
          <w:rFonts w:cstheme="minorHAnsi"/>
          <w:highlight w:val="yellow"/>
          <w:lang w:val="en-US"/>
        </w:rPr>
        <w:footnoteRef/>
      </w:r>
    </w:p>
    <w:p w14:paraId="437AC3D8" w14:textId="77777777" w:rsidR="00112990" w:rsidRDefault="00112990" w:rsidP="008B59BE">
      <w:pPr>
        <w:pStyle w:val="CommentText"/>
      </w:pPr>
    </w:p>
    <w:p w14:paraId="57B80A23" w14:textId="546E263E" w:rsidR="00112990" w:rsidRDefault="00112990" w:rsidP="008B59BE">
      <w:pPr>
        <w:pStyle w:val="Body"/>
        <w:rPr>
          <w:rFonts w:ascii="Times New Roman" w:eastAsia="Times New Roman" w:hAnsi="Times New Roman" w:cs="Times New Roman"/>
          <w:sz w:val="24"/>
          <w:szCs w:val="24"/>
        </w:rPr>
      </w:pPr>
      <w:r>
        <w:rPr>
          <w:rFonts w:ascii="Times New Roman" w:hAnsi="Times New Roman"/>
          <w:b/>
          <w:bCs/>
          <w:sz w:val="24"/>
          <w:szCs w:val="24"/>
        </w:rPr>
        <w:t xml:space="preserve">Thirdly, </w:t>
      </w:r>
      <w:r>
        <w:rPr>
          <w:rFonts w:ascii="Times New Roman" w:hAnsi="Times New Roman"/>
          <w:sz w:val="24"/>
          <w:szCs w:val="24"/>
        </w:rPr>
        <w:t xml:space="preserve">forced participation is a pairing system implemented by the Northwest China's Xinjiang Uyghur Autonomous Region between officials and Uyghur Muslims. The </w:t>
      </w:r>
      <w:proofErr w:type="spellStart"/>
      <w:r>
        <w:rPr>
          <w:rFonts w:ascii="Times New Roman" w:hAnsi="Times New Roman"/>
          <w:sz w:val="24"/>
          <w:szCs w:val="24"/>
        </w:rPr>
        <w:t>programme</w:t>
      </w:r>
      <w:proofErr w:type="spellEnd"/>
      <w:r>
        <w:rPr>
          <w:rFonts w:ascii="Times New Roman" w:hAnsi="Times New Roman"/>
          <w:sz w:val="24"/>
          <w:szCs w:val="24"/>
        </w:rPr>
        <w:t xml:space="preserve"> is said to ‘promote communication and interaction among different ethnic groups in Xinjiang.’ However, our research has proven the opposite. Xinjiang Production and Construction Corps and Xinjiang Armed Police Corps have made over 49 million visits to local resident. The officials visiting homes are known as “cadres”. (2) Cadres spend at least five days every two months in the families’ homes. There is no evidence to suggest that families can refuse such visits. The visiting cadres observe and report on any “problems” or “unusual situations” which can range from uncleanliness to alcoholism to the extent of religious beliefs. This </w:t>
      </w:r>
      <w:proofErr w:type="spellStart"/>
      <w:r>
        <w:rPr>
          <w:rFonts w:ascii="Times New Roman" w:hAnsi="Times New Roman"/>
          <w:sz w:val="24"/>
          <w:szCs w:val="24"/>
        </w:rPr>
        <w:t>programme</w:t>
      </w:r>
      <w:proofErr w:type="spellEnd"/>
      <w:r>
        <w:rPr>
          <w:rFonts w:ascii="Times New Roman" w:hAnsi="Times New Roman"/>
          <w:sz w:val="24"/>
          <w:szCs w:val="24"/>
        </w:rPr>
        <w:t xml:space="preserve"> is a violation of the internationally guaranteed rights to privacy, to be presumed innocent until proven guilty, and to freedom of association and movement.</w:t>
      </w:r>
    </w:p>
    <w:p w14:paraId="4A69C44B" w14:textId="77777777" w:rsidR="00112990" w:rsidRDefault="00112990" w:rsidP="008B59BE">
      <w:pPr>
        <w:pStyle w:val="CommentText"/>
      </w:pPr>
    </w:p>
    <w:p w14:paraId="569C5A72" w14:textId="77777777" w:rsidR="00112990" w:rsidRDefault="00112990" w:rsidP="008B59BE">
      <w:pPr>
        <w:pStyle w:val="Heading4"/>
        <w:spacing w:line="240" w:lineRule="auto"/>
        <w:jc w:val="both"/>
        <w:rPr>
          <w:lang w:val="en-US"/>
        </w:rPr>
      </w:pPr>
      <w:r>
        <w:rPr>
          <w:lang w:val="en-US"/>
        </w:rPr>
        <w:t>Secondary sources on sexual violence during homestays</w:t>
      </w:r>
      <w:r>
        <w:rPr>
          <w:rStyle w:val="CommentReference"/>
          <w:rFonts w:asciiTheme="minorHAnsi" w:eastAsiaTheme="minorHAnsi" w:hAnsiTheme="minorHAnsi" w:cstheme="minorBidi"/>
          <w:i w:val="0"/>
          <w:iCs w:val="0"/>
          <w:color w:val="auto"/>
        </w:rPr>
        <w:annotationRef/>
      </w:r>
    </w:p>
    <w:p w14:paraId="4746A227" w14:textId="30EB1843" w:rsidR="00112990" w:rsidRPr="0094010E" w:rsidRDefault="00112990" w:rsidP="008B59BE">
      <w:pPr>
        <w:spacing w:line="240" w:lineRule="auto"/>
        <w:jc w:val="both"/>
        <w:rPr>
          <w:rFonts w:ascii="Calibri" w:hAnsi="Calibri" w:cs="Calibri"/>
          <w:sz w:val="16"/>
          <w:szCs w:val="16"/>
        </w:rPr>
      </w:pPr>
      <w:r w:rsidRPr="0094010E">
        <w:rPr>
          <w:rFonts w:ascii="Calibri" w:hAnsi="Calibri" w:cs="Calibri"/>
          <w:sz w:val="16"/>
          <w:szCs w:val="16"/>
        </w:rPr>
        <w:t>Women who are not interned in the camps or who have been released continue to be at risk of suffering sexual and gender-based violence in their homes, at the hands of the many cadres who are sent to live with them as part of the “pair up and become family” scheme.</w:t>
      </w:r>
      <w:r w:rsidRPr="0094010E">
        <w:rPr>
          <w:rStyle w:val="FootnoteReference"/>
          <w:rFonts w:ascii="Calibri" w:hAnsi="Calibri" w:cs="Calibri"/>
          <w:sz w:val="16"/>
          <w:szCs w:val="16"/>
        </w:rPr>
        <w:footnoteRef/>
      </w:r>
      <w:r w:rsidRPr="0094010E">
        <w:rPr>
          <w:rFonts w:ascii="Calibri" w:hAnsi="Calibri" w:cs="Calibri"/>
          <w:sz w:val="16"/>
          <w:szCs w:val="16"/>
        </w:rPr>
        <w:t xml:space="preserve"> The program</w:t>
      </w:r>
      <w:r>
        <w:rPr>
          <w:rFonts w:ascii="Calibri" w:hAnsi="Calibri" w:cs="Calibri"/>
          <w:sz w:val="16"/>
          <w:szCs w:val="16"/>
        </w:rPr>
        <w:t>me</w:t>
      </w:r>
      <w:r w:rsidRPr="0094010E">
        <w:rPr>
          <w:rFonts w:ascii="Calibri" w:hAnsi="Calibri" w:cs="Calibri"/>
          <w:sz w:val="16"/>
          <w:szCs w:val="16"/>
        </w:rPr>
        <w:t>, which began in 2016 and has recently expanded, forces Uighur families to accept a Han Chinese as a new “relative”, who visits and</w:t>
      </w:r>
      <w:r>
        <w:rPr>
          <w:rFonts w:ascii="Calibri" w:hAnsi="Calibri" w:cs="Calibri"/>
          <w:sz w:val="16"/>
          <w:szCs w:val="16"/>
        </w:rPr>
        <w:t xml:space="preserve"> </w:t>
      </w:r>
      <w:r w:rsidRPr="0094010E">
        <w:rPr>
          <w:rFonts w:ascii="Calibri" w:hAnsi="Calibri" w:cs="Calibri"/>
          <w:sz w:val="16"/>
          <w:szCs w:val="16"/>
        </w:rPr>
        <w:t>eats, cooks, lives and sleeps in their homes.</w:t>
      </w:r>
      <w:r w:rsidRPr="0094010E">
        <w:rPr>
          <w:rStyle w:val="FootnoteReference"/>
          <w:rFonts w:ascii="Calibri" w:hAnsi="Calibri" w:cs="Calibri"/>
          <w:sz w:val="16"/>
          <w:szCs w:val="16"/>
        </w:rPr>
        <w:footnoteRef/>
      </w:r>
      <w:r w:rsidRPr="0094010E">
        <w:rPr>
          <w:rFonts w:ascii="Calibri" w:hAnsi="Calibri" w:cs="Calibri"/>
          <w:sz w:val="16"/>
          <w:szCs w:val="16"/>
        </w:rPr>
        <w:t xml:space="preserve"> The cadre is also tasked with monitoring and reporting any unusual behaviour and carry out political indoctrination.</w:t>
      </w:r>
      <w:r w:rsidRPr="0094010E">
        <w:rPr>
          <w:rStyle w:val="FootnoteReference"/>
          <w:rFonts w:ascii="Calibri" w:hAnsi="Calibri" w:cs="Calibri"/>
          <w:sz w:val="16"/>
          <w:szCs w:val="16"/>
        </w:rPr>
        <w:footnoteRef/>
      </w:r>
      <w:r w:rsidRPr="0094010E">
        <w:rPr>
          <w:rFonts w:ascii="Calibri" w:hAnsi="Calibri" w:cs="Calibri"/>
          <w:sz w:val="16"/>
          <w:szCs w:val="16"/>
        </w:rPr>
        <w:t xml:space="preserve"> Although witnesses report not being able to refuse the Han “relative”,</w:t>
      </w:r>
      <w:r w:rsidRPr="0094010E">
        <w:rPr>
          <w:rStyle w:val="FootnoteReference"/>
          <w:rFonts w:ascii="Calibri" w:hAnsi="Calibri" w:cs="Calibri"/>
          <w:sz w:val="16"/>
          <w:szCs w:val="16"/>
        </w:rPr>
        <w:footnoteRef/>
      </w:r>
      <w:r w:rsidRPr="0094010E">
        <w:rPr>
          <w:rFonts w:ascii="Calibri" w:hAnsi="Calibri" w:cs="Calibri"/>
          <w:sz w:val="16"/>
          <w:szCs w:val="16"/>
        </w:rPr>
        <w:t xml:space="preserve"> the Chinese government has defended the program</w:t>
      </w:r>
      <w:r>
        <w:rPr>
          <w:rFonts w:ascii="Calibri" w:hAnsi="Calibri" w:cs="Calibri"/>
          <w:sz w:val="16"/>
          <w:szCs w:val="16"/>
        </w:rPr>
        <w:t>me</w:t>
      </w:r>
      <w:r w:rsidRPr="0094010E">
        <w:rPr>
          <w:rFonts w:ascii="Calibri" w:hAnsi="Calibri" w:cs="Calibri"/>
          <w:sz w:val="16"/>
          <w:szCs w:val="16"/>
        </w:rPr>
        <w:t xml:space="preserve"> and released propaganda which seems to suggest that these are voluntary.</w:t>
      </w:r>
      <w:r w:rsidRPr="0094010E">
        <w:rPr>
          <w:rStyle w:val="FootnoteReference"/>
          <w:rFonts w:ascii="Calibri" w:hAnsi="Calibri" w:cs="Calibri"/>
          <w:sz w:val="16"/>
          <w:szCs w:val="16"/>
        </w:rPr>
        <w:footnoteRef/>
      </w:r>
    </w:p>
    <w:p w14:paraId="7BC78ABB" w14:textId="460E8DB8" w:rsidR="00112990" w:rsidRPr="00016CC3" w:rsidRDefault="00112990" w:rsidP="008B59BE">
      <w:pPr>
        <w:spacing w:line="240" w:lineRule="auto"/>
        <w:jc w:val="both"/>
        <w:rPr>
          <w:rFonts w:ascii="Calibri" w:hAnsi="Calibri" w:cs="Calibri"/>
          <w:sz w:val="16"/>
          <w:szCs w:val="16"/>
        </w:rPr>
      </w:pPr>
      <w:r w:rsidRPr="0094010E">
        <w:rPr>
          <w:rFonts w:ascii="Calibri" w:hAnsi="Calibri" w:cs="Calibri"/>
          <w:sz w:val="16"/>
          <w:szCs w:val="16"/>
        </w:rPr>
        <w:t>Reports indicate that many women are at risk of sexual abuse in this arrangement, which has been branded as institutionalised mass rape and assimilation.</w:t>
      </w:r>
      <w:r w:rsidRPr="0094010E">
        <w:rPr>
          <w:rStyle w:val="FootnoteReference"/>
          <w:rFonts w:ascii="Calibri" w:hAnsi="Calibri" w:cs="Calibri"/>
          <w:sz w:val="16"/>
          <w:szCs w:val="16"/>
        </w:rPr>
        <w:footnoteRef/>
      </w:r>
      <w:r w:rsidRPr="0094010E">
        <w:rPr>
          <w:rFonts w:ascii="Calibri" w:hAnsi="Calibri" w:cs="Calibri"/>
          <w:sz w:val="16"/>
          <w:szCs w:val="16"/>
        </w:rPr>
        <w:t xml:space="preserve"> A ruling Communist Party cadre in Kashgar interviewed by RFA claims that while the scheme does require (mostly male) cadres to spend several days in the homes of minority women (since most men are in the camps), no official has been accused of taking advantage of the women they were staying with.</w:t>
      </w:r>
      <w:r w:rsidRPr="0094010E">
        <w:rPr>
          <w:rStyle w:val="FootnoteReference"/>
          <w:rFonts w:ascii="Calibri" w:hAnsi="Calibri" w:cs="Calibri"/>
          <w:sz w:val="16"/>
          <w:szCs w:val="16"/>
        </w:rPr>
        <w:footnoteRef/>
      </w:r>
      <w:r w:rsidRPr="0094010E">
        <w:rPr>
          <w:rFonts w:ascii="Calibri" w:hAnsi="Calibri" w:cs="Calibri"/>
          <w:sz w:val="16"/>
          <w:szCs w:val="16"/>
        </w:rPr>
        <w:t xml:space="preserve"> However, some women have come forward to report having suffered sexual harassment.</w:t>
      </w:r>
      <w:r w:rsidRPr="0094010E">
        <w:rPr>
          <w:rStyle w:val="FootnoteReference"/>
          <w:rFonts w:ascii="Calibri" w:hAnsi="Calibri" w:cs="Calibri"/>
          <w:sz w:val="16"/>
          <w:szCs w:val="16"/>
        </w:rPr>
        <w:footnoteRef/>
      </w:r>
      <w:r>
        <w:rPr>
          <w:rFonts w:ascii="Calibri" w:hAnsi="Calibri" w:cs="Calibri"/>
          <w:sz w:val="16"/>
          <w:szCs w:val="16"/>
        </w:rPr>
        <w:t xml:space="preserve"> </w:t>
      </w:r>
      <w:r w:rsidRPr="0094010E">
        <w:rPr>
          <w:rFonts w:ascii="Calibri" w:hAnsi="Calibri" w:cs="Calibri"/>
          <w:sz w:val="16"/>
          <w:szCs w:val="16"/>
        </w:rPr>
        <w:t>One article claims that sexual harassment and rape were become so commonplace in Urumqi under this program</w:t>
      </w:r>
      <w:r>
        <w:rPr>
          <w:rFonts w:ascii="Calibri" w:hAnsi="Calibri" w:cs="Calibri"/>
          <w:sz w:val="16"/>
          <w:szCs w:val="16"/>
        </w:rPr>
        <w:t>me</w:t>
      </w:r>
      <w:r w:rsidRPr="0094010E">
        <w:rPr>
          <w:rFonts w:ascii="Calibri" w:hAnsi="Calibri" w:cs="Calibri"/>
          <w:sz w:val="16"/>
          <w:szCs w:val="16"/>
        </w:rPr>
        <w:t xml:space="preserve"> that protections had to be introduced, including assigning one Han “relative” per group of three Uighur women.</w:t>
      </w:r>
      <w:r w:rsidRPr="0094010E">
        <w:rPr>
          <w:rStyle w:val="FootnoteReference"/>
          <w:rFonts w:ascii="Calibri" w:hAnsi="Calibri" w:cs="Calibri"/>
          <w:sz w:val="16"/>
          <w:szCs w:val="16"/>
        </w:rPr>
        <w:footnoteRef/>
      </w:r>
    </w:p>
    <w:p w14:paraId="31221C99" w14:textId="77777777" w:rsidR="00112990" w:rsidRDefault="00112990" w:rsidP="008B59BE">
      <w:pPr>
        <w:pStyle w:val="CommentText"/>
      </w:pPr>
    </w:p>
  </w:comment>
  <w:comment w:id="196" w:author="Author" w:date="2021-03-10T15:21:00Z" w:initials="A">
    <w:p w14:paraId="04AFEC62" w14:textId="77777777" w:rsidR="00112990" w:rsidRDefault="00112990" w:rsidP="008B59BE">
      <w:pPr>
        <w:pStyle w:val="CommentText"/>
      </w:pPr>
      <w:r>
        <w:rPr>
          <w:rStyle w:val="CommentReference"/>
        </w:rPr>
        <w:annotationRef/>
      </w:r>
      <w:r>
        <w:t xml:space="preserve">Maybe a quote for the start of the section: </w:t>
      </w:r>
    </w:p>
    <w:p w14:paraId="6C0C140F" w14:textId="77777777" w:rsidR="00112990" w:rsidRDefault="00112990" w:rsidP="008B59BE">
      <w:pPr>
        <w:pStyle w:val="CommentText"/>
      </w:pPr>
    </w:p>
    <w:p w14:paraId="266A86F3" w14:textId="77777777" w:rsidR="00112990" w:rsidRDefault="00112990" w:rsidP="008B59BE">
      <w:pPr>
        <w:pStyle w:val="CommentText"/>
      </w:pPr>
      <w:r w:rsidRPr="008C5058">
        <w:rPr>
          <w:rFonts w:cstheme="minorHAnsi"/>
        </w:rPr>
        <w:t>“</w:t>
      </w:r>
      <w:r>
        <w:rPr>
          <w:rFonts w:cstheme="minorHAnsi"/>
        </w:rPr>
        <w:t>[After I was released] a</w:t>
      </w:r>
      <w:r w:rsidRPr="008C5058">
        <w:rPr>
          <w:rFonts w:cstheme="minorHAnsi"/>
        </w:rPr>
        <w:t>nywhere I went</w:t>
      </w:r>
      <w:r>
        <w:rPr>
          <w:rFonts w:cstheme="minorHAnsi"/>
        </w:rPr>
        <w:t>,</w:t>
      </w:r>
      <w:r w:rsidRPr="008C5058">
        <w:rPr>
          <w:rFonts w:cstheme="minorHAnsi"/>
        </w:rPr>
        <w:t xml:space="preserve"> my ID would trigger an alarm. </w:t>
      </w:r>
      <w:r>
        <w:rPr>
          <w:rFonts w:cstheme="minorHAnsi"/>
        </w:rPr>
        <w:t xml:space="preserve">… </w:t>
      </w:r>
      <w:r w:rsidRPr="008C5058">
        <w:rPr>
          <w:rFonts w:cstheme="minorHAnsi"/>
        </w:rPr>
        <w:t xml:space="preserve">It would trigger </w:t>
      </w:r>
      <w:r>
        <w:rPr>
          <w:rFonts w:cstheme="minorHAnsi"/>
        </w:rPr>
        <w:t xml:space="preserve">an </w:t>
      </w:r>
      <w:r w:rsidRPr="008C5058">
        <w:rPr>
          <w:rFonts w:cstheme="minorHAnsi"/>
        </w:rPr>
        <w:t xml:space="preserve">alarm at checkpoints. Then </w:t>
      </w:r>
      <w:r>
        <w:rPr>
          <w:rFonts w:cstheme="minorHAnsi"/>
        </w:rPr>
        <w:t xml:space="preserve">the </w:t>
      </w:r>
      <w:r w:rsidRPr="008C5058">
        <w:rPr>
          <w:rFonts w:cstheme="minorHAnsi"/>
        </w:rPr>
        <w:t>police would question</w:t>
      </w:r>
      <w:r>
        <w:rPr>
          <w:rFonts w:cstheme="minorHAnsi"/>
        </w:rPr>
        <w:t xml:space="preserve"> me. They would take notes and pictures</w:t>
      </w:r>
      <w:r w:rsidRPr="008C5058">
        <w:rPr>
          <w:rFonts w:cstheme="minorHAnsi"/>
        </w:rPr>
        <w:t>.</w:t>
      </w:r>
      <w:r>
        <w:rPr>
          <w:rFonts w:cstheme="minorHAnsi"/>
        </w:rPr>
        <w:t>”</w:t>
      </w:r>
    </w:p>
  </w:comment>
  <w:comment w:id="198" w:author="Author" w:date="2021-03-10T15:21:00Z" w:initials="A">
    <w:p w14:paraId="5FC7E9B9" w14:textId="77777777" w:rsidR="00112990" w:rsidRDefault="00112990" w:rsidP="008B59BE">
      <w:pPr>
        <w:pStyle w:val="CommentText"/>
      </w:pPr>
      <w:r>
        <w:rPr>
          <w:rStyle w:val="CommentReference"/>
        </w:rPr>
        <w:annotationRef/>
      </w:r>
      <w:r>
        <w:t>Check</w:t>
      </w:r>
    </w:p>
  </w:comment>
  <w:comment w:id="200" w:author="Author" w:date="2021-03-10T15:21:00Z" w:initials="A">
    <w:p w14:paraId="6F934F79" w14:textId="7587CBF9" w:rsidR="00112990" w:rsidRDefault="00112990" w:rsidP="008B59BE">
      <w:pPr>
        <w:pStyle w:val="CommentText"/>
      </w:pPr>
      <w:r>
        <w:rPr>
          <w:rStyle w:val="CommentReference"/>
        </w:rPr>
        <w:annotationRef/>
      </w:r>
      <w:r>
        <w:t>Expand this section with references to amnesty’s report.</w:t>
      </w:r>
    </w:p>
  </w:comment>
  <w:comment w:id="203" w:author="User" w:date="2021-03-10T15:21:00Z" w:initials="U">
    <w:p w14:paraId="015CD1DE" w14:textId="77777777" w:rsidR="00112990" w:rsidRDefault="00112990" w:rsidP="008B59BE">
      <w:pPr>
        <w:pStyle w:val="CommentText"/>
      </w:pPr>
      <w:r>
        <w:rPr>
          <w:rStyle w:val="CommentReference"/>
        </w:rPr>
        <w:annotationRef/>
      </w:r>
      <w:r>
        <w:t>Expand with more evidence</w:t>
      </w:r>
    </w:p>
  </w:comment>
  <w:comment w:id="204" w:author="User" w:date="2021-03-14T18:25:00Z" w:initials="U">
    <w:p w14:paraId="182B4CAA" w14:textId="0A5FC33C" w:rsidR="00112990" w:rsidRDefault="00112990">
      <w:pPr>
        <w:pStyle w:val="CommentText"/>
      </w:pPr>
      <w:r>
        <w:rPr>
          <w:rStyle w:val="CommentReference"/>
        </w:rPr>
        <w:annotationRef/>
      </w:r>
      <w:r>
        <w:t xml:space="preserve">I will expand on each of these – drawing on evidence from the report before I send the draft to LAWPOL. </w:t>
      </w:r>
    </w:p>
  </w:comment>
  <w:comment w:id="213" w:author="User" w:date="2021-03-10T15:21:00Z" w:initials="U">
    <w:p w14:paraId="60EBDD54" w14:textId="77777777" w:rsidR="00112990" w:rsidRDefault="00112990" w:rsidP="008B59BE">
      <w:pPr>
        <w:pStyle w:val="CommentText"/>
      </w:pPr>
      <w:r>
        <w:rPr>
          <w:rStyle w:val="CommentReference"/>
        </w:rPr>
        <w:annotationRef/>
      </w:r>
      <w:r>
        <w:t xml:space="preserve">Do we want to get specific? </w:t>
      </w:r>
    </w:p>
  </w:comment>
  <w:comment w:id="232" w:author="User" w:date="2021-03-14T19:36:00Z" w:initials="U">
    <w:p w14:paraId="1D503F6B" w14:textId="2B66E25B" w:rsidR="00112990" w:rsidRDefault="00112990">
      <w:pPr>
        <w:pStyle w:val="CommentText"/>
      </w:pPr>
      <w:r>
        <w:rPr>
          <w:rStyle w:val="CommentReference"/>
        </w:rPr>
        <w:annotationRef/>
      </w:r>
      <w:r>
        <w:t xml:space="preserve">Let’s discuss if/how we want to include this. I don’t really have anything. </w:t>
      </w:r>
    </w:p>
  </w:comment>
  <w:comment w:id="233" w:author="User" w:date="2021-01-30T22:19:00Z" w:initials="U">
    <w:p w14:paraId="33F3F5F0" w14:textId="72DC27CF" w:rsidR="00112990" w:rsidRDefault="00112990" w:rsidP="008B621B">
      <w:pPr>
        <w:pStyle w:val="CommentText"/>
      </w:pPr>
      <w:r>
        <w:rPr>
          <w:rStyle w:val="CommentReference"/>
        </w:rPr>
        <w:annotationRef/>
      </w:r>
      <w:r w:rsidR="00682E13">
        <w:t>I asked</w:t>
      </w:r>
      <w:r>
        <w:t xml:space="preserve"> one of the volunteer researchers </w:t>
      </w:r>
      <w:r w:rsidR="00682E13">
        <w:t xml:space="preserve">to put together </w:t>
      </w:r>
      <w:r>
        <w:t>everything on th</w:t>
      </w:r>
      <w:r w:rsidR="00682E13">
        <w:t>is topic. This is what she wrote</w:t>
      </w:r>
      <w:r>
        <w:t xml:space="preserve">. </w:t>
      </w:r>
    </w:p>
    <w:p w14:paraId="312EB9FA" w14:textId="77777777" w:rsidR="00112990" w:rsidRDefault="00112990" w:rsidP="008B621B">
      <w:pPr>
        <w:pStyle w:val="CommentText"/>
      </w:pPr>
    </w:p>
    <w:p w14:paraId="68A171BA" w14:textId="77777777" w:rsidR="00112990" w:rsidRDefault="00112990" w:rsidP="008B621B">
      <w:pPr>
        <w:pStyle w:val="CommentText"/>
      </w:pPr>
      <w:r>
        <w:t xml:space="preserve">This has NOTHING to do with our interviews. </w:t>
      </w:r>
    </w:p>
    <w:p w14:paraId="1494D878" w14:textId="77777777" w:rsidR="00112990" w:rsidRDefault="00112990" w:rsidP="008B621B">
      <w:pPr>
        <w:pStyle w:val="CommentText"/>
      </w:pPr>
    </w:p>
    <w:p w14:paraId="7F340258" w14:textId="77777777" w:rsidR="00112990" w:rsidRDefault="00112990" w:rsidP="008B621B">
      <w:pPr>
        <w:pStyle w:val="CommentText"/>
      </w:pPr>
      <w:r>
        <w:t xml:space="preserve">Let’s discuss how much we want to write about this in the report. </w:t>
      </w:r>
    </w:p>
    <w:p w14:paraId="63259828" w14:textId="77777777" w:rsidR="00112990" w:rsidRDefault="00112990" w:rsidP="008B621B">
      <w:pPr>
        <w:pStyle w:val="CommentText"/>
      </w:pPr>
    </w:p>
    <w:p w14:paraId="2D413CA6" w14:textId="30C81CBF" w:rsidR="00112990" w:rsidRDefault="00112990" w:rsidP="008B621B">
      <w:pPr>
        <w:pStyle w:val="CommentText"/>
      </w:pPr>
      <w:r>
        <w:t>We could put som</w:t>
      </w:r>
      <w:r w:rsidR="00682E13">
        <w:t>e of this in the background or</w:t>
      </w:r>
      <w:r>
        <w:t xml:space="preserve"> include as a summary paragraph or two in chapter 4.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B8150" w15:done="0"/>
  <w15:commentEx w15:paraId="6CD0E4BE" w15:done="0"/>
  <w15:commentEx w15:paraId="0EB72D74" w15:done="0"/>
  <w15:commentEx w15:paraId="3A8AD75E" w15:done="0"/>
  <w15:commentEx w15:paraId="19BDF560" w15:done="0"/>
  <w15:commentEx w15:paraId="0CA03E7A" w15:done="0"/>
  <w15:commentEx w15:paraId="0BC76930" w15:done="0"/>
  <w15:commentEx w15:paraId="6B0C8AA9" w15:done="0"/>
  <w15:commentEx w15:paraId="7B74FE06" w15:done="0"/>
  <w15:commentEx w15:paraId="524213F4" w15:paraIdParent="7B74FE06" w15:done="0"/>
  <w15:commentEx w15:paraId="4C046782" w15:done="0"/>
  <w15:commentEx w15:paraId="6003C755" w15:paraIdParent="4C046782" w15:done="0"/>
  <w15:commentEx w15:paraId="0FF068E4" w15:done="0"/>
  <w15:commentEx w15:paraId="14F4B358" w15:paraIdParent="0FF068E4" w15:done="0"/>
  <w15:commentEx w15:paraId="5909EE67" w15:done="0"/>
  <w15:commentEx w15:paraId="01B0B36A" w15:done="0"/>
  <w15:commentEx w15:paraId="72DF938A" w15:done="0"/>
  <w15:commentEx w15:paraId="062C1185" w15:paraIdParent="72DF938A" w15:done="0"/>
  <w15:commentEx w15:paraId="63A8D396" w15:done="0"/>
  <w15:commentEx w15:paraId="5ECA0B24" w15:paraIdParent="63A8D396" w15:done="0"/>
  <w15:commentEx w15:paraId="081A4244" w15:done="0"/>
  <w15:commentEx w15:paraId="726CEA8A" w15:done="0"/>
  <w15:commentEx w15:paraId="3EEC2C27" w15:done="0"/>
  <w15:commentEx w15:paraId="05669895" w15:done="0"/>
  <w15:commentEx w15:paraId="4E43165B" w15:done="0"/>
  <w15:commentEx w15:paraId="004F46EE" w15:done="0"/>
  <w15:commentEx w15:paraId="6BDCCCE0" w15:done="0"/>
  <w15:commentEx w15:paraId="05E9DF6D" w15:done="0"/>
  <w15:commentEx w15:paraId="782D1476" w15:done="0"/>
  <w15:commentEx w15:paraId="7476F816" w15:done="0"/>
  <w15:commentEx w15:paraId="5589B66A" w15:done="0"/>
  <w15:commentEx w15:paraId="1F27EC68" w15:done="0"/>
  <w15:commentEx w15:paraId="146AE589" w15:done="0"/>
  <w15:commentEx w15:paraId="59A51AD6" w15:done="0"/>
  <w15:commentEx w15:paraId="2E036167" w15:paraIdParent="59A51AD6" w15:done="0"/>
  <w15:commentEx w15:paraId="25C2204A" w15:done="0"/>
  <w15:commentEx w15:paraId="235D71DA" w15:done="0"/>
  <w15:commentEx w15:paraId="52E59029" w15:done="0"/>
  <w15:commentEx w15:paraId="4BD8582D" w15:done="0"/>
  <w15:commentEx w15:paraId="45B748B5" w15:done="0"/>
  <w15:commentEx w15:paraId="2C443AAD" w15:done="0"/>
  <w15:commentEx w15:paraId="70117FBC" w15:done="0"/>
  <w15:commentEx w15:paraId="7537D2E1" w15:done="0"/>
  <w15:commentEx w15:paraId="1FCE0C12" w15:done="0"/>
  <w15:commentEx w15:paraId="3EB1C324" w15:done="0"/>
  <w15:commentEx w15:paraId="4498032F" w15:done="0"/>
  <w15:commentEx w15:paraId="16BF0A61" w15:done="0"/>
  <w15:commentEx w15:paraId="39FDD8B8" w15:done="0"/>
  <w15:commentEx w15:paraId="5A6FEE7F" w15:paraIdParent="39FDD8B8" w15:done="0"/>
  <w15:commentEx w15:paraId="03F27448" w15:done="0"/>
  <w15:commentEx w15:paraId="131D6E4F" w15:done="0"/>
  <w15:commentEx w15:paraId="6B1D7CF3" w15:paraIdParent="131D6E4F" w15:done="0"/>
  <w15:commentEx w15:paraId="654F7594" w15:paraIdParent="131D6E4F" w15:done="0"/>
  <w15:commentEx w15:paraId="06D3E7C9" w15:done="0"/>
  <w15:commentEx w15:paraId="0A6FBDB9" w15:paraIdParent="06D3E7C9" w15:done="0"/>
  <w15:commentEx w15:paraId="2843F098" w15:done="0"/>
  <w15:commentEx w15:paraId="1579A91E" w15:done="0"/>
  <w15:commentEx w15:paraId="1E03716A" w15:done="0"/>
  <w15:commentEx w15:paraId="1EB379A0" w15:done="0"/>
  <w15:commentEx w15:paraId="4BAB9C62" w15:paraIdParent="1EB379A0" w15:done="0"/>
  <w15:commentEx w15:paraId="18170CA7" w15:done="0"/>
  <w15:commentEx w15:paraId="474D1E3C" w15:done="0"/>
  <w15:commentEx w15:paraId="54AC684C" w15:done="0"/>
  <w15:commentEx w15:paraId="679024EA" w15:done="0"/>
  <w15:commentEx w15:paraId="300C78C1" w15:done="0"/>
  <w15:commentEx w15:paraId="698156C2" w15:done="0"/>
  <w15:commentEx w15:paraId="3168BFF3" w15:done="0"/>
  <w15:commentEx w15:paraId="349E08E1" w15:done="0"/>
  <w15:commentEx w15:paraId="2DC76666" w15:done="0"/>
  <w15:commentEx w15:paraId="7DC1BE0F" w15:done="0"/>
  <w15:commentEx w15:paraId="182AA5FA" w15:done="0"/>
  <w15:commentEx w15:paraId="372E220A" w15:paraIdParent="182AA5FA" w15:done="0"/>
  <w15:commentEx w15:paraId="0AF8F9D7" w15:done="0"/>
  <w15:commentEx w15:paraId="39646D1E" w15:done="0"/>
  <w15:commentEx w15:paraId="5CBAFABA" w15:done="0"/>
  <w15:commentEx w15:paraId="0C31A1D1" w15:done="0"/>
  <w15:commentEx w15:paraId="75BBA946" w15:done="0"/>
  <w15:commentEx w15:paraId="3B59E9C0" w15:done="0"/>
  <w15:commentEx w15:paraId="47111917" w15:done="0"/>
  <w15:commentEx w15:paraId="03694664" w15:done="0"/>
  <w15:commentEx w15:paraId="78BE236C" w15:done="0"/>
  <w15:commentEx w15:paraId="3161CFCF" w15:done="0"/>
  <w15:commentEx w15:paraId="106E0F7E" w15:done="0"/>
  <w15:commentEx w15:paraId="69551FB3" w15:done="0"/>
  <w15:commentEx w15:paraId="28567452" w15:paraIdParent="69551FB3" w15:done="0"/>
  <w15:commentEx w15:paraId="6281406A" w15:done="0"/>
  <w15:commentEx w15:paraId="01143C11" w15:done="0"/>
  <w15:commentEx w15:paraId="17B93471" w15:done="0"/>
  <w15:commentEx w15:paraId="13837903" w15:done="0"/>
  <w15:commentEx w15:paraId="35C630D9" w15:done="0"/>
  <w15:commentEx w15:paraId="0F4CCDA0" w15:paraIdParent="35C630D9" w15:done="0"/>
  <w15:commentEx w15:paraId="1628C098" w15:done="0"/>
  <w15:commentEx w15:paraId="31221C99" w15:done="0"/>
  <w15:commentEx w15:paraId="266A86F3" w15:done="0"/>
  <w15:commentEx w15:paraId="5FC7E9B9" w15:done="0"/>
  <w15:commentEx w15:paraId="6F934F79" w15:done="0"/>
  <w15:commentEx w15:paraId="015CD1DE" w15:done="0"/>
  <w15:commentEx w15:paraId="182B4CAA" w15:done="0"/>
  <w15:commentEx w15:paraId="60EBDD54" w15:done="0"/>
  <w15:commentEx w15:paraId="1D503F6B" w15:done="0"/>
  <w15:commentEx w15:paraId="2D413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2001" w16cex:dateUtc="2021-03-11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4B8150" w16cid:durableId="23F51EDA"/>
  <w16cid:commentId w16cid:paraId="6CD0E4BE" w16cid:durableId="23F51EDB"/>
  <w16cid:commentId w16cid:paraId="40112626" w16cid:durableId="23F51EDC"/>
  <w16cid:commentId w16cid:paraId="3A8AD75E" w16cid:durableId="23F51EDD"/>
  <w16cid:commentId w16cid:paraId="08D9F8FB" w16cid:durableId="23F897B5"/>
  <w16cid:commentId w16cid:paraId="7B74FE06" w16cid:durableId="23F51EDE"/>
  <w16cid:commentId w16cid:paraId="524213F4" w16cid:durableId="23F51EDF"/>
  <w16cid:commentId w16cid:paraId="4C046782" w16cid:durableId="23F51EE0"/>
  <w16cid:commentId w16cid:paraId="6003C755" w16cid:durableId="23F51EE1"/>
  <w16cid:commentId w16cid:paraId="0C02F14E" w16cid:durableId="23F51EE2"/>
  <w16cid:commentId w16cid:paraId="67F0069D" w16cid:durableId="23F51EE3"/>
  <w16cid:commentId w16cid:paraId="0FF068E4" w16cid:durableId="23F51EE4"/>
  <w16cid:commentId w16cid:paraId="14F4B358" w16cid:durableId="23F51EE5"/>
  <w16cid:commentId w16cid:paraId="5909EE67" w16cid:durableId="23F51EE6"/>
  <w16cid:commentId w16cid:paraId="01B0B36A" w16cid:durableId="23F51EE7"/>
  <w16cid:commentId w16cid:paraId="72DF938A" w16cid:durableId="23F51EE8"/>
  <w16cid:commentId w16cid:paraId="062C1185" w16cid:durableId="23F51EE9"/>
  <w16cid:commentId w16cid:paraId="63A8D396" w16cid:durableId="23F51EEA"/>
  <w16cid:commentId w16cid:paraId="5ECA0B24" w16cid:durableId="23F51EEB"/>
  <w16cid:commentId w16cid:paraId="081A4244" w16cid:durableId="23F51EEC"/>
  <w16cid:commentId w16cid:paraId="726CEA8A" w16cid:durableId="23F51EED"/>
  <w16cid:commentId w16cid:paraId="394B6E07" w16cid:durableId="23F51EEE"/>
  <w16cid:commentId w16cid:paraId="1DC8DD5C" w16cid:durableId="23F51EEF"/>
  <w16cid:commentId w16cid:paraId="3EEC2C27" w16cid:durableId="23F51EF0"/>
  <w16cid:commentId w16cid:paraId="05669895" w16cid:durableId="23F51EF1"/>
  <w16cid:commentId w16cid:paraId="4E43165B" w16cid:durableId="23F51EF2"/>
  <w16cid:commentId w16cid:paraId="004F46EE" w16cid:durableId="23F51EF3"/>
  <w16cid:commentId w16cid:paraId="7C60CF3B" w16cid:durableId="23F51EF4"/>
  <w16cid:commentId w16cid:paraId="28FB022C" w16cid:durableId="23F51EF5"/>
  <w16cid:commentId w16cid:paraId="5352152F" w16cid:durableId="23F52001"/>
  <w16cid:commentId w16cid:paraId="6BDCCCE0" w16cid:durableId="23F51EF6"/>
  <w16cid:commentId w16cid:paraId="05E9DF6D" w16cid:durableId="23F51EF7"/>
  <w16cid:commentId w16cid:paraId="782D1476" w16cid:durableId="23F51EF8"/>
  <w16cid:commentId w16cid:paraId="7476F816" w16cid:durableId="23F51EF9"/>
  <w16cid:commentId w16cid:paraId="5589B66A" w16cid:durableId="23F51EFA"/>
  <w16cid:commentId w16cid:paraId="1F27EC68" w16cid:durableId="23F51EFB"/>
  <w16cid:commentId w16cid:paraId="146AE589" w16cid:durableId="23F51EFC"/>
  <w16cid:commentId w16cid:paraId="59A51AD6" w16cid:durableId="23F51EFD"/>
  <w16cid:commentId w16cid:paraId="2E036167" w16cid:durableId="23F51EFE"/>
  <w16cid:commentId w16cid:paraId="25C2204A" w16cid:durableId="23F51EFF"/>
  <w16cid:commentId w16cid:paraId="235D71DA" w16cid:durableId="23F51F00"/>
  <w16cid:commentId w16cid:paraId="52E59029" w16cid:durableId="23F51F01"/>
  <w16cid:commentId w16cid:paraId="4BD8582D" w16cid:durableId="23F51F02"/>
  <w16cid:commentId w16cid:paraId="45BB83AC" w16cid:durableId="23F51F03"/>
  <w16cid:commentId w16cid:paraId="45B748B5" w16cid:durableId="23F51F04"/>
  <w16cid:commentId w16cid:paraId="236D1ED3" w16cid:durableId="23F51F05"/>
  <w16cid:commentId w16cid:paraId="2C443AAD" w16cid:durableId="23F51F06"/>
  <w16cid:commentId w16cid:paraId="1FCE0C12" w16cid:durableId="23F51F07"/>
  <w16cid:commentId w16cid:paraId="3EB1C324" w16cid:durableId="23F51F08"/>
  <w16cid:commentId w16cid:paraId="4498032F" w16cid:durableId="23F51F09"/>
  <w16cid:commentId w16cid:paraId="16BF0A61" w16cid:durableId="23F51F0A"/>
  <w16cid:commentId w16cid:paraId="39FDD8B8" w16cid:durableId="23F51F0B"/>
  <w16cid:commentId w16cid:paraId="5A6FEE7F" w16cid:durableId="23F51F0C"/>
  <w16cid:commentId w16cid:paraId="131D6E4F" w16cid:durableId="23F51F0D"/>
  <w16cid:commentId w16cid:paraId="6B1D7CF3" w16cid:durableId="23F51F0E"/>
  <w16cid:commentId w16cid:paraId="654F7594" w16cid:durableId="23F51F0F"/>
  <w16cid:commentId w16cid:paraId="2D2C4BA2" w16cid:durableId="23F51F10"/>
  <w16cid:commentId w16cid:paraId="175E4B76" w16cid:durableId="23F51F11"/>
  <w16cid:commentId w16cid:paraId="675EAD5E" w16cid:durableId="23F51F12"/>
  <w16cid:commentId w16cid:paraId="15DD7F93" w16cid:durableId="23F51F13"/>
  <w16cid:commentId w16cid:paraId="0B9EC239" w16cid:durableId="23F51F14"/>
  <w16cid:commentId w16cid:paraId="06D3E7C9" w16cid:durableId="23F51F15"/>
  <w16cid:commentId w16cid:paraId="0A6FBDB9" w16cid:durableId="23F51F16"/>
  <w16cid:commentId w16cid:paraId="7A7C704C" w16cid:durableId="23F51F17"/>
  <w16cid:commentId w16cid:paraId="2843F098" w16cid:durableId="23F51F18"/>
  <w16cid:commentId w16cid:paraId="1579A91E" w16cid:durableId="23F51F19"/>
  <w16cid:commentId w16cid:paraId="3AFA3F79" w16cid:durableId="23F51F1A"/>
  <w16cid:commentId w16cid:paraId="1E03716A" w16cid:durableId="23F51F1B"/>
  <w16cid:commentId w16cid:paraId="1EB379A0" w16cid:durableId="23F51F1C"/>
  <w16cid:commentId w16cid:paraId="4BAB9C62" w16cid:durableId="23F51F1D"/>
  <w16cid:commentId w16cid:paraId="0C1B8DAE" w16cid:durableId="23F51F1E"/>
  <w16cid:commentId w16cid:paraId="18170CA7" w16cid:durableId="23F51F1F"/>
  <w16cid:commentId w16cid:paraId="474D1E3C" w16cid:durableId="23F51F20"/>
  <w16cid:commentId w16cid:paraId="748DCD25" w16cid:durableId="23F51F21"/>
  <w16cid:commentId w16cid:paraId="54AC684C" w16cid:durableId="23F51F22"/>
  <w16cid:commentId w16cid:paraId="679024EA" w16cid:durableId="23F51F23"/>
  <w16cid:commentId w16cid:paraId="1FE50CA3" w16cid:durableId="23F51F24"/>
  <w16cid:commentId w16cid:paraId="312284B6" w16cid:durableId="23F51F25"/>
  <w16cid:commentId w16cid:paraId="1449F623" w16cid:durableId="23F51F26"/>
  <w16cid:commentId w16cid:paraId="74746325" w16cid:durableId="23F51F27"/>
  <w16cid:commentId w16cid:paraId="300C78C1" w16cid:durableId="23F51F28"/>
  <w16cid:commentId w16cid:paraId="698156C2" w16cid:durableId="23F51F29"/>
  <w16cid:commentId w16cid:paraId="21EA37BB" w16cid:durableId="23F51F2A"/>
  <w16cid:commentId w16cid:paraId="3168BFF3" w16cid:durableId="23F51F2B"/>
  <w16cid:commentId w16cid:paraId="349E08E1" w16cid:durableId="23F51F2C"/>
  <w16cid:commentId w16cid:paraId="2DC76666" w16cid:durableId="23F51F2D"/>
  <w16cid:commentId w16cid:paraId="7DC1BE0F" w16cid:durableId="23F51F2E"/>
  <w16cid:commentId w16cid:paraId="182AA5FA" w16cid:durableId="23F51F2F"/>
  <w16cid:commentId w16cid:paraId="372E220A" w16cid:durableId="23F51F30"/>
  <w16cid:commentId w16cid:paraId="0AF8F9D7" w16cid:durableId="23F51F31"/>
  <w16cid:commentId w16cid:paraId="0C9550C6" w16cid:durableId="23F51F32"/>
  <w16cid:commentId w16cid:paraId="57488116" w16cid:durableId="23F51F33"/>
  <w16cid:commentId w16cid:paraId="39646D1E" w16cid:durableId="23F51F34"/>
  <w16cid:commentId w16cid:paraId="5CBAFABA" w16cid:durableId="23F51F35"/>
  <w16cid:commentId w16cid:paraId="0C31A1D1" w16cid:durableId="23F51F36"/>
  <w16cid:commentId w16cid:paraId="75BBA946" w16cid:durableId="23F51F37"/>
  <w16cid:commentId w16cid:paraId="3B59E9C0" w16cid:durableId="23F51F38"/>
  <w16cid:commentId w16cid:paraId="47111917" w16cid:durableId="23F51F39"/>
  <w16cid:commentId w16cid:paraId="03694664" w16cid:durableId="23F51F3A"/>
  <w16cid:commentId w16cid:paraId="78BE236C" w16cid:durableId="23F51F3B"/>
  <w16cid:commentId w16cid:paraId="3161CFCF" w16cid:durableId="23F51F3C"/>
  <w16cid:commentId w16cid:paraId="106E0F7E" w16cid:durableId="23F51F3D"/>
  <w16cid:commentId w16cid:paraId="69551FB3" w16cid:durableId="23F51F3E"/>
  <w16cid:commentId w16cid:paraId="28567452" w16cid:durableId="23F51F3F"/>
  <w16cid:commentId w16cid:paraId="6281406A" w16cid:durableId="23F51F40"/>
  <w16cid:commentId w16cid:paraId="01143C11" w16cid:durableId="23F51F41"/>
  <w16cid:commentId w16cid:paraId="17B93471" w16cid:durableId="23F51F42"/>
  <w16cid:commentId w16cid:paraId="13837903" w16cid:durableId="23F51F43"/>
  <w16cid:commentId w16cid:paraId="35C630D9" w16cid:durableId="23F51F44"/>
  <w16cid:commentId w16cid:paraId="0F4CCDA0" w16cid:durableId="23F51F45"/>
  <w16cid:commentId w16cid:paraId="1628C098" w16cid:durableId="23F51F46"/>
  <w16cid:commentId w16cid:paraId="31221C99" w16cid:durableId="23F51F47"/>
  <w16cid:commentId w16cid:paraId="266A86F3" w16cid:durableId="23F51F48"/>
  <w16cid:commentId w16cid:paraId="5FC7E9B9" w16cid:durableId="23F51F49"/>
  <w16cid:commentId w16cid:paraId="6F934F79" w16cid:durableId="23F51F4A"/>
  <w16cid:commentId w16cid:paraId="015CD1DE" w16cid:durableId="23F51F4B"/>
  <w16cid:commentId w16cid:paraId="60EBDD54" w16cid:durableId="23F51F4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DB1C8" w14:textId="77777777" w:rsidR="008060EC" w:rsidRDefault="008060EC" w:rsidP="008B59BE">
      <w:pPr>
        <w:spacing w:after="0" w:line="240" w:lineRule="auto"/>
      </w:pPr>
      <w:r>
        <w:separator/>
      </w:r>
    </w:p>
  </w:endnote>
  <w:endnote w:type="continuationSeparator" w:id="0">
    <w:p w14:paraId="2A911881" w14:textId="77777777" w:rsidR="008060EC" w:rsidRDefault="008060EC" w:rsidP="008B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golian Baiti">
    <w:panose1 w:val="03000500000000000000"/>
    <w:charset w:val="00"/>
    <w:family w:val="script"/>
    <w:pitch w:val="variable"/>
    <w:sig w:usb0="80000023" w:usb1="00000000" w:usb2="00020000" w:usb3="00000000" w:csb0="00000001" w:csb1="00000000"/>
  </w:font>
  <w:font w:name="Segoe UI Historic">
    <w:panose1 w:val="020B0502040204020203"/>
    <w:charset w:val="00"/>
    <w:family w:val="swiss"/>
    <w:pitch w:val="variable"/>
    <w:sig w:usb0="800001EF" w:usb1="02000002" w:usb2="0060C080" w:usb3="00000000" w:csb0="00000001"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Ebrima">
    <w:panose1 w:val="02000000000000000000"/>
    <w:charset w:val="00"/>
    <w:family w:val="auto"/>
    <w:pitch w:val="variable"/>
    <w:sig w:usb0="A000005F" w:usb1="02000041" w:usb2="00000800" w:usb3="00000000" w:csb0="00000093"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027205"/>
      <w:docPartObj>
        <w:docPartGallery w:val="Page Numbers (Bottom of Page)"/>
        <w:docPartUnique/>
      </w:docPartObj>
    </w:sdtPr>
    <w:sdtEndPr>
      <w:rPr>
        <w:noProof/>
      </w:rPr>
    </w:sdtEndPr>
    <w:sdtContent>
      <w:p w14:paraId="4123448A" w14:textId="07E88E72" w:rsidR="00112990" w:rsidRDefault="00112990">
        <w:pPr>
          <w:pStyle w:val="Footer"/>
          <w:jc w:val="right"/>
        </w:pPr>
        <w:r>
          <w:fldChar w:fldCharType="begin"/>
        </w:r>
        <w:r>
          <w:instrText xml:space="preserve"> PAGE   \* MERGEFORMAT </w:instrText>
        </w:r>
        <w:r>
          <w:fldChar w:fldCharType="separate"/>
        </w:r>
        <w:r w:rsidR="009F68B5">
          <w:rPr>
            <w:noProof/>
          </w:rPr>
          <w:t>63</w:t>
        </w:r>
        <w:r>
          <w:rPr>
            <w:noProof/>
          </w:rPr>
          <w:fldChar w:fldCharType="end"/>
        </w:r>
      </w:p>
    </w:sdtContent>
  </w:sdt>
  <w:p w14:paraId="18E489FC" w14:textId="77777777" w:rsidR="00112990" w:rsidRDefault="001129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B36ED" w14:textId="77777777" w:rsidR="008060EC" w:rsidRDefault="008060EC" w:rsidP="008B59BE">
      <w:pPr>
        <w:spacing w:after="0" w:line="240" w:lineRule="auto"/>
      </w:pPr>
      <w:r>
        <w:separator/>
      </w:r>
    </w:p>
  </w:footnote>
  <w:footnote w:type="continuationSeparator" w:id="0">
    <w:p w14:paraId="67682FC8" w14:textId="77777777" w:rsidR="008060EC" w:rsidRDefault="008060EC" w:rsidP="008B59BE">
      <w:pPr>
        <w:spacing w:after="0" w:line="240" w:lineRule="auto"/>
      </w:pPr>
      <w:r>
        <w:continuationSeparator/>
      </w:r>
    </w:p>
  </w:footnote>
  <w:footnote w:id="1">
    <w:p w14:paraId="63EC643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See ‘Xinjiang Victims Database’, </w:t>
      </w:r>
      <w:hyperlink r:id="rId1" w:anchor="filter" w:history="1">
        <w:r w:rsidRPr="00BA30A1">
          <w:rPr>
            <w:rStyle w:val="Hyperlink"/>
            <w:rFonts w:cstheme="minorHAnsi"/>
            <w:sz w:val="16"/>
            <w:szCs w:val="16"/>
            <w:lang w:val="en-US"/>
          </w:rPr>
          <w:t>https://shahit.biz/eng/#filter</w:t>
        </w:r>
      </w:hyperlink>
      <w:r w:rsidRPr="00BA30A1">
        <w:rPr>
          <w:rFonts w:cstheme="minorHAnsi"/>
          <w:sz w:val="16"/>
          <w:szCs w:val="16"/>
          <w:lang w:val="en-US"/>
        </w:rPr>
        <w:t xml:space="preserve">, which tracks all publicly-available testimonial evidence related to the internment camps. As of 11.29.2020, there were 11,000+ testimonies, 90 of which are from ‘eyewitnesses’, about half of whom are survivors and half are witnesses; </w:t>
      </w:r>
      <w:r w:rsidRPr="00BA30A1">
        <w:rPr>
          <w:rFonts w:cstheme="minorHAnsi"/>
          <w:sz w:val="16"/>
          <w:szCs w:val="16"/>
        </w:rPr>
        <w:t xml:space="preserve">For other primary accounts of survivors see: </w:t>
      </w:r>
      <w:hyperlink r:id="rId2" w:history="1">
        <w:r w:rsidRPr="00BA30A1">
          <w:rPr>
            <w:rStyle w:val="Hyperlink"/>
            <w:rFonts w:cstheme="minorHAnsi"/>
            <w:sz w:val="16"/>
            <w:szCs w:val="16"/>
          </w:rPr>
          <w:t>https://www.spiegel.de/international/world/an-inside-look-at-muslim-reeducation-camps-in-china-a-1238046.html</w:t>
        </w:r>
      </w:hyperlink>
      <w:r w:rsidRPr="00BA30A1">
        <w:rPr>
          <w:rFonts w:cstheme="minorHAnsi"/>
          <w:sz w:val="16"/>
          <w:szCs w:val="16"/>
        </w:rPr>
        <w:t xml:space="preserve">; https://believermag.com/weather-reports-voices-from-xinjiang/ ; </w:t>
      </w:r>
      <w:hyperlink r:id="rId3" w:history="1">
        <w:r w:rsidRPr="00BA30A1">
          <w:rPr>
            <w:rStyle w:val="Hyperlink"/>
            <w:rFonts w:cstheme="minorHAnsi"/>
            <w:sz w:val="16"/>
            <w:szCs w:val="16"/>
          </w:rPr>
          <w:t>https://www.cnn.com/2019/05/09/asia/xinjiang-china-kazakhstan-detention-intl/index.html</w:t>
        </w:r>
      </w:hyperlink>
      <w:r w:rsidRPr="00BA30A1">
        <w:rPr>
          <w:rFonts w:cstheme="minorHAnsi"/>
          <w:sz w:val="16"/>
          <w:szCs w:val="16"/>
        </w:rPr>
        <w:t xml:space="preserve"> (video of man saying forced to stand for long hours)</w:t>
      </w:r>
    </w:p>
  </w:footnote>
  <w:footnote w:id="2">
    <w:p w14:paraId="6C37D5D8" w14:textId="77777777" w:rsidR="00112990" w:rsidRPr="00BA30A1" w:rsidRDefault="00112990" w:rsidP="00BA30A1">
      <w:pPr>
        <w:spacing w:after="0" w:line="240" w:lineRule="auto"/>
        <w:contextualSpacing/>
        <w:jc w:val="both"/>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Some of the people we interviewed anonymously, were subsequently interviewed by journalists. We have respected their decision to remain anonymous even if public elsewhere. In these </w:t>
      </w:r>
      <w:proofErr w:type="gramStart"/>
      <w:r w:rsidRPr="00BA30A1">
        <w:rPr>
          <w:rFonts w:cstheme="minorHAnsi"/>
          <w:sz w:val="16"/>
          <w:szCs w:val="16"/>
          <w:lang w:val="en-US"/>
        </w:rPr>
        <w:t>cases</w:t>
      </w:r>
      <w:proofErr w:type="gramEnd"/>
      <w:r w:rsidRPr="00BA30A1">
        <w:rPr>
          <w:rFonts w:cstheme="minorHAnsi"/>
          <w:sz w:val="16"/>
          <w:szCs w:val="16"/>
          <w:lang w:val="en-US"/>
        </w:rPr>
        <w:t xml:space="preserve"> we cited the published material, not our own interviews. </w:t>
      </w:r>
    </w:p>
  </w:footnote>
  <w:footnote w:id="3">
    <w:p w14:paraId="7ECDBF96"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Cite PBS and Vice</w:t>
      </w:r>
    </w:p>
  </w:footnote>
  <w:footnote w:id="4">
    <w:p w14:paraId="363BE3D7"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Cite Channel 4, BBC, </w:t>
      </w:r>
      <w:proofErr w:type="spellStart"/>
      <w:r w:rsidRPr="00BA30A1">
        <w:rPr>
          <w:rFonts w:cstheme="minorHAnsi"/>
          <w:sz w:val="16"/>
          <w:szCs w:val="16"/>
          <w:lang w:val="en-US"/>
        </w:rPr>
        <w:t>etc</w:t>
      </w:r>
      <w:proofErr w:type="spellEnd"/>
    </w:p>
  </w:footnote>
  <w:footnote w:id="5">
    <w:p w14:paraId="32A07CCF" w14:textId="77777777" w:rsidR="00112990" w:rsidRPr="00BA30A1" w:rsidRDefault="00112990" w:rsidP="00BA30A1">
      <w:pPr>
        <w:pStyle w:val="FootnoteText"/>
        <w:contextualSpacing/>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Add in examples from RFA and others</w:t>
      </w:r>
    </w:p>
  </w:footnote>
  <w:footnote w:id="6">
    <w:p w14:paraId="51E0D289"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B2, z1</w:t>
      </w:r>
    </w:p>
  </w:footnote>
  <w:footnote w:id="7">
    <w:p w14:paraId="38F9BA9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 I2, y2 – made to sing and dance</w:t>
      </w:r>
    </w:p>
  </w:footnote>
  <w:footnote w:id="8">
    <w:p w14:paraId="5F78377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I2</w:t>
      </w:r>
    </w:p>
  </w:footnote>
  <w:footnote w:id="9">
    <w:p w14:paraId="21F5307E"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check</w:t>
      </w:r>
    </w:p>
  </w:footnote>
  <w:footnote w:id="10">
    <w:p w14:paraId="56521E3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11">
    <w:p w14:paraId="275D6ED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X2</w:t>
      </w:r>
    </w:p>
  </w:footnote>
  <w:footnote w:id="12">
    <w:p w14:paraId="4672A9B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4" w:history="1">
        <w:r w:rsidRPr="00BA30A1">
          <w:rPr>
            <w:rStyle w:val="Hyperlink"/>
            <w:rFonts w:cstheme="minorHAnsi"/>
            <w:sz w:val="16"/>
            <w:szCs w:val="16"/>
          </w:rPr>
          <w:t>https://apnews.com/article/c1d08873154907be8a3dd93562d6785c</w:t>
        </w:r>
      </w:hyperlink>
      <w:r w:rsidRPr="00BA30A1">
        <w:rPr>
          <w:rFonts w:cstheme="minorHAnsi"/>
          <w:sz w:val="16"/>
          <w:szCs w:val="16"/>
        </w:rPr>
        <w:t>, g2 (witnessed)</w:t>
      </w:r>
    </w:p>
  </w:footnote>
  <w:footnote w:id="13">
    <w:p w14:paraId="37E5A95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J2, 9</w:t>
      </w:r>
    </w:p>
  </w:footnote>
  <w:footnote w:id="14">
    <w:p w14:paraId="009F7DD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G2</w:t>
      </w:r>
    </w:p>
  </w:footnote>
  <w:footnote w:id="15">
    <w:p w14:paraId="01AAD91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G2</w:t>
      </w:r>
    </w:p>
  </w:footnote>
  <w:footnote w:id="16">
    <w:p w14:paraId="0D4B73A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5" w:history="1">
        <w:r w:rsidRPr="00BA30A1">
          <w:rPr>
            <w:rStyle w:val="Hyperlink"/>
            <w:rFonts w:cstheme="minorHAnsi"/>
            <w:sz w:val="16"/>
            <w:szCs w:val="16"/>
          </w:rPr>
          <w:t>https://www.icij.org/investigations/china-cables/exposed-chinas-operating-manuals-for-mass-internment-and-arrest-by-algorithm/</w:t>
        </w:r>
      </w:hyperlink>
      <w:r w:rsidRPr="00BA30A1">
        <w:rPr>
          <w:rFonts w:cstheme="minorHAnsi"/>
          <w:sz w:val="16"/>
          <w:szCs w:val="16"/>
        </w:rPr>
        <w:t xml:space="preserve"> ; </w:t>
      </w:r>
      <w:hyperlink r:id="rId6" w:history="1">
        <w:r w:rsidRPr="00BA30A1">
          <w:rPr>
            <w:rStyle w:val="Hyperlink"/>
            <w:rFonts w:cstheme="minorHAnsi"/>
            <w:sz w:val="16"/>
            <w:szCs w:val="16"/>
          </w:rPr>
          <w:t>https://www.theguardian.com/world/2019/nov/24/china-cables-leak-no-escapes-reality-china-uighur-prison-camp</w:t>
        </w:r>
      </w:hyperlink>
      <w:r w:rsidRPr="00BA30A1">
        <w:rPr>
          <w:rFonts w:cstheme="minorHAnsi"/>
          <w:sz w:val="16"/>
          <w:szCs w:val="16"/>
        </w:rPr>
        <w:t>; https://www.documentcloud.org/documents/6558510-China-Cables-Telegram-English.html</w:t>
      </w:r>
    </w:p>
  </w:footnote>
  <w:footnote w:id="17">
    <w:p w14:paraId="7A897AE6"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https://www.newworldencyclopedia.org/entry/Xinjiang</w:t>
      </w:r>
    </w:p>
  </w:footnote>
  <w:footnote w:id="18">
    <w:p w14:paraId="073CCCAF"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See Linda Benson, “The Ili Rebellion: The Moslem Challenge to Chinese Authority in Xinjiang, 1944-1949", M.E. Sharpe, New York, 1990; and </w:t>
      </w:r>
      <w:proofErr w:type="spellStart"/>
      <w:r w:rsidRPr="00BA30A1">
        <w:rPr>
          <w:rFonts w:cstheme="minorHAnsi"/>
          <w:sz w:val="16"/>
          <w:szCs w:val="16"/>
        </w:rPr>
        <w:t>Dru</w:t>
      </w:r>
      <w:proofErr w:type="spellEnd"/>
      <w:r w:rsidRPr="00BA30A1">
        <w:rPr>
          <w:rFonts w:cstheme="minorHAnsi"/>
          <w:sz w:val="16"/>
          <w:szCs w:val="16"/>
        </w:rPr>
        <w:t xml:space="preserve"> C. Gladney, “Internal colonialism and the Uyghur nationality: Chinese nationalism and its subaltern subject”, in CEMOTI (Cahiers </w:t>
      </w:r>
      <w:proofErr w:type="spellStart"/>
      <w:r w:rsidRPr="00BA30A1">
        <w:rPr>
          <w:rFonts w:cstheme="minorHAnsi"/>
          <w:sz w:val="16"/>
          <w:szCs w:val="16"/>
        </w:rPr>
        <w:t>d’Etudes</w:t>
      </w:r>
      <w:proofErr w:type="spellEnd"/>
      <w:r w:rsidRPr="00BA30A1">
        <w:rPr>
          <w:rFonts w:cstheme="minorHAnsi"/>
          <w:sz w:val="16"/>
          <w:szCs w:val="16"/>
        </w:rPr>
        <w:t xml:space="preserve"> sur la </w:t>
      </w:r>
      <w:proofErr w:type="spellStart"/>
      <w:r w:rsidRPr="00BA30A1">
        <w:rPr>
          <w:rFonts w:cstheme="minorHAnsi"/>
          <w:sz w:val="16"/>
          <w:szCs w:val="16"/>
        </w:rPr>
        <w:t>Mediterranee</w:t>
      </w:r>
      <w:proofErr w:type="spellEnd"/>
      <w:r w:rsidRPr="00BA30A1">
        <w:rPr>
          <w:rFonts w:cstheme="minorHAnsi"/>
          <w:sz w:val="16"/>
          <w:szCs w:val="16"/>
        </w:rPr>
        <w:t xml:space="preserve"> Orientale et le monde Turco-</w:t>
      </w:r>
      <w:proofErr w:type="spellStart"/>
      <w:r w:rsidRPr="00BA30A1">
        <w:rPr>
          <w:rFonts w:cstheme="minorHAnsi"/>
          <w:sz w:val="16"/>
          <w:szCs w:val="16"/>
        </w:rPr>
        <w:t>Iranien</w:t>
      </w:r>
      <w:proofErr w:type="spellEnd"/>
      <w:r w:rsidRPr="00BA30A1">
        <w:rPr>
          <w:rFonts w:cstheme="minorHAnsi"/>
          <w:sz w:val="16"/>
          <w:szCs w:val="16"/>
        </w:rPr>
        <w:t xml:space="preserve">), No.25, </w:t>
      </w:r>
      <w:proofErr w:type="spellStart"/>
      <w:r w:rsidRPr="00BA30A1">
        <w:rPr>
          <w:rFonts w:cstheme="minorHAnsi"/>
          <w:sz w:val="16"/>
          <w:szCs w:val="16"/>
        </w:rPr>
        <w:t>janvier-juin</w:t>
      </w:r>
      <w:proofErr w:type="spellEnd"/>
      <w:r w:rsidRPr="00BA30A1">
        <w:rPr>
          <w:rFonts w:cstheme="minorHAnsi"/>
          <w:sz w:val="16"/>
          <w:szCs w:val="16"/>
        </w:rPr>
        <w:t xml:space="preserve"> 1998, pp.47-61.</w:t>
      </w:r>
    </w:p>
  </w:footnote>
  <w:footnote w:id="19">
    <w:p w14:paraId="42850441"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See Lillian Craig Harris, “Xinjiang, Central Asia and the Implications for China’s Policy in the Islamic World”, in The China Quarterly, No.133, March 1993, pp.111-129, and Nicholas </w:t>
      </w:r>
      <w:proofErr w:type="spellStart"/>
      <w:r w:rsidRPr="00BA30A1">
        <w:rPr>
          <w:rFonts w:cstheme="minorHAnsi"/>
          <w:sz w:val="16"/>
          <w:szCs w:val="16"/>
        </w:rPr>
        <w:t>Becquelin</w:t>
      </w:r>
      <w:proofErr w:type="spellEnd"/>
      <w:r w:rsidRPr="00BA30A1">
        <w:rPr>
          <w:rFonts w:cstheme="minorHAnsi"/>
          <w:sz w:val="16"/>
          <w:szCs w:val="16"/>
        </w:rPr>
        <w:t>, “Trouble on the Marches”, in China Perspectives No.10, March/April 1997, pp.19-28.</w:t>
      </w:r>
    </w:p>
  </w:footnote>
  <w:footnote w:id="20">
    <w:p w14:paraId="040111AD"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See “New Ghosts Old Ghosts – Prisons and </w:t>
      </w:r>
      <w:proofErr w:type="spellStart"/>
      <w:r w:rsidRPr="00BA30A1">
        <w:rPr>
          <w:rFonts w:cstheme="minorHAnsi"/>
          <w:sz w:val="16"/>
          <w:szCs w:val="16"/>
        </w:rPr>
        <w:t>Labor</w:t>
      </w:r>
      <w:proofErr w:type="spellEnd"/>
      <w:r w:rsidRPr="00BA30A1">
        <w:rPr>
          <w:rFonts w:cstheme="minorHAnsi"/>
          <w:sz w:val="16"/>
          <w:szCs w:val="16"/>
        </w:rPr>
        <w:t xml:space="preserve"> Reform Camps in China”, by James D. Seymour and Richard Anderson, M.E. Sharpe, 1998, p.45. Chapter 3 of the book includes detailed information about the </w:t>
      </w:r>
      <w:proofErr w:type="spellStart"/>
      <w:r w:rsidRPr="00BA30A1">
        <w:rPr>
          <w:rFonts w:cstheme="minorHAnsi"/>
          <w:sz w:val="16"/>
          <w:szCs w:val="16"/>
        </w:rPr>
        <w:t>Bingtuan</w:t>
      </w:r>
      <w:proofErr w:type="spellEnd"/>
      <w:r w:rsidRPr="00BA30A1">
        <w:rPr>
          <w:rFonts w:cstheme="minorHAnsi"/>
          <w:sz w:val="16"/>
          <w:szCs w:val="16"/>
        </w:rPr>
        <w:t xml:space="preserve"> and its network of labour camps and prisons, as well as the separate penal establishments under the Department of Justice of the XUAR regional government. 7 During the 1990s, the </w:t>
      </w:r>
      <w:proofErr w:type="spellStart"/>
      <w:r w:rsidRPr="00BA30A1">
        <w:rPr>
          <w:rFonts w:cstheme="minorHAnsi"/>
          <w:sz w:val="16"/>
          <w:szCs w:val="16"/>
        </w:rPr>
        <w:t>Bingtuan</w:t>
      </w:r>
      <w:proofErr w:type="spellEnd"/>
      <w:r w:rsidRPr="00BA30A1">
        <w:rPr>
          <w:rFonts w:cstheme="minorHAnsi"/>
          <w:sz w:val="16"/>
          <w:szCs w:val="16"/>
        </w:rPr>
        <w:t xml:space="preserve"> has been placed directly under the authority of the central government in Beijing and has been granted privileges giving it the same status as the XUAR regional government (see South China Morning Post, 17 April 1997, and Ming </w:t>
      </w:r>
      <w:proofErr w:type="spellStart"/>
      <w:r w:rsidRPr="00BA30A1">
        <w:rPr>
          <w:rFonts w:cstheme="minorHAnsi"/>
          <w:sz w:val="16"/>
          <w:szCs w:val="16"/>
        </w:rPr>
        <w:t>Pao</w:t>
      </w:r>
      <w:proofErr w:type="spellEnd"/>
      <w:r w:rsidRPr="00BA30A1">
        <w:rPr>
          <w:rFonts w:cstheme="minorHAnsi"/>
          <w:sz w:val="16"/>
          <w:szCs w:val="16"/>
        </w:rPr>
        <w:t>, 28 August 1998).</w:t>
      </w:r>
    </w:p>
  </w:footnote>
  <w:footnote w:id="21">
    <w:p w14:paraId="380FC814"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See Lillian Craig Harris, </w:t>
      </w:r>
      <w:proofErr w:type="spellStart"/>
      <w:r w:rsidRPr="00BA30A1">
        <w:rPr>
          <w:rFonts w:cstheme="minorHAnsi"/>
          <w:sz w:val="16"/>
          <w:szCs w:val="16"/>
        </w:rPr>
        <w:t>op.cit</w:t>
      </w:r>
      <w:proofErr w:type="spellEnd"/>
      <w:r w:rsidRPr="00BA30A1">
        <w:rPr>
          <w:rFonts w:cstheme="minorHAnsi"/>
          <w:sz w:val="16"/>
          <w:szCs w:val="16"/>
        </w:rPr>
        <w:t xml:space="preserve">., p. 121, and Gaye </w:t>
      </w:r>
      <w:proofErr w:type="spellStart"/>
      <w:r w:rsidRPr="00BA30A1">
        <w:rPr>
          <w:rFonts w:cstheme="minorHAnsi"/>
          <w:sz w:val="16"/>
          <w:szCs w:val="16"/>
        </w:rPr>
        <w:t>Christoflersen</w:t>
      </w:r>
      <w:proofErr w:type="spellEnd"/>
      <w:r w:rsidRPr="00BA30A1">
        <w:rPr>
          <w:rFonts w:cstheme="minorHAnsi"/>
          <w:sz w:val="16"/>
          <w:szCs w:val="16"/>
        </w:rPr>
        <w:t>, “Xinjiang and the Great Islamic Circle: The Impact of Transnational Forces on Chinese Regional Planning”, The China Quarterly, No.133, March 1993, pp.130-151.</w:t>
      </w:r>
    </w:p>
  </w:footnote>
  <w:footnote w:id="22">
    <w:p w14:paraId="507B83E0"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See https://www.amnesty.org/download/Documents/144000/asa170181999en.pdf</w:t>
      </w:r>
    </w:p>
  </w:footnote>
  <w:footnote w:id="23">
    <w:p w14:paraId="2D7F15B2"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See Sean Roberts book + https://www.tandfonline.com/doi/abs/10.1080/14672715.2018.1454111?journalCode=rcra20</w:t>
      </w:r>
    </w:p>
    <w:p w14:paraId="7F702806" w14:textId="77777777" w:rsidR="00112990" w:rsidRPr="00BA30A1" w:rsidRDefault="00112990" w:rsidP="00BA30A1">
      <w:pPr>
        <w:pStyle w:val="FootnoteText"/>
        <w:rPr>
          <w:rFonts w:cstheme="minorHAnsi"/>
          <w:sz w:val="16"/>
          <w:szCs w:val="16"/>
          <w:lang w:val="en-US"/>
        </w:rPr>
      </w:pPr>
      <w:r w:rsidRPr="00BA30A1">
        <w:rPr>
          <w:rFonts w:cstheme="minorHAnsi"/>
          <w:sz w:val="16"/>
          <w:szCs w:val="16"/>
          <w:lang w:val="en-US"/>
        </w:rPr>
        <w:t xml:space="preserve">, </w:t>
      </w:r>
      <w:r w:rsidRPr="00BA30A1">
        <w:rPr>
          <w:rFonts w:cstheme="minorHAnsi"/>
          <w:sz w:val="16"/>
          <w:szCs w:val="16"/>
        </w:rPr>
        <w:t>https://web.archive.org/web/20201014211618/https://www.fmprc.gov.cn/ce/ceee/eng/ztlm/fdkbzy/t112733.htm</w:t>
      </w:r>
    </w:p>
  </w:footnote>
  <w:footnote w:id="24">
    <w:p w14:paraId="0CBC70A2"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Central Publicity Department of the CCP, Central United Front Work Department of the PRC, and State Ethnic Affairs Commission, “</w:t>
      </w:r>
      <w:proofErr w:type="spellStart"/>
      <w:r w:rsidRPr="00BA30A1">
        <w:rPr>
          <w:rFonts w:asciiTheme="minorHAnsi" w:hAnsiTheme="minorHAnsi" w:cstheme="minorHAnsi"/>
          <w:sz w:val="16"/>
          <w:szCs w:val="16"/>
        </w:rPr>
        <w:t>Guanyu</w:t>
      </w:r>
      <w:proofErr w:type="spell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jinyibu</w:t>
      </w:r>
      <w:proofErr w:type="spell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kaizhan</w:t>
      </w:r>
      <w:proofErr w:type="spell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minzu</w:t>
      </w:r>
      <w:proofErr w:type="spell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tuanjie</w:t>
      </w:r>
      <w:proofErr w:type="spell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jinbu</w:t>
      </w:r>
      <w:proofErr w:type="spell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chuangjian</w:t>
      </w:r>
      <w:proofErr w:type="spell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huodong</w:t>
      </w:r>
      <w:proofErr w:type="spellEnd"/>
      <w:r w:rsidRPr="00BA30A1">
        <w:rPr>
          <w:rFonts w:asciiTheme="minorHAnsi" w:hAnsiTheme="minorHAnsi" w:cstheme="minorHAnsi"/>
          <w:sz w:val="16"/>
          <w:szCs w:val="16"/>
        </w:rPr>
        <w:t xml:space="preserve"> de </w:t>
      </w:r>
      <w:proofErr w:type="spellStart"/>
      <w:r w:rsidRPr="00BA30A1">
        <w:rPr>
          <w:rFonts w:asciiTheme="minorHAnsi" w:hAnsiTheme="minorHAnsi" w:cstheme="minorHAnsi"/>
          <w:sz w:val="16"/>
          <w:szCs w:val="16"/>
        </w:rPr>
        <w:t>yijian</w:t>
      </w:r>
      <w:proofErr w:type="spellEnd"/>
      <w:r w:rsidRPr="00BA30A1">
        <w:rPr>
          <w:rFonts w:asciiTheme="minorHAnsi" w:hAnsiTheme="minorHAnsi" w:cstheme="minorHAnsi"/>
          <w:sz w:val="16"/>
          <w:szCs w:val="16"/>
        </w:rPr>
        <w:t>” [Opinion on further launching activities to establish ethnic unity and progress], 1 February 2010. Available at http://www.zytzb.org.cn/09/newscenter/ssmz_xxdl/201007/t20100712_669961.html (accessed 5 March 2012).</w:t>
      </w:r>
    </w:p>
  </w:footnote>
  <w:footnote w:id="25">
    <w:p w14:paraId="3439B378"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“Xinjiang Authorities Implement Ramadan Curbs Amid Renewed Pledges for Tight Controls Over Religion,” Congressional-Executive Commission on China, 11 October 2011. Available at http://www.cecc.gov/pages/virtualAcad/index.phpd?showsingle=163260 (accessed 5 March 2012).</w:t>
      </w:r>
    </w:p>
  </w:footnote>
  <w:footnote w:id="26">
    <w:p w14:paraId="24A6DA69"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 xml:space="preserve">Igor </w:t>
      </w:r>
      <w:proofErr w:type="spellStart"/>
      <w:r w:rsidRPr="00BA30A1">
        <w:rPr>
          <w:rFonts w:asciiTheme="minorHAnsi" w:hAnsiTheme="minorHAnsi" w:cstheme="minorHAnsi"/>
          <w:sz w:val="16"/>
          <w:szCs w:val="16"/>
        </w:rPr>
        <w:t>Rotar</w:t>
      </w:r>
      <w:proofErr w:type="spellEnd"/>
      <w:r w:rsidRPr="00BA30A1">
        <w:rPr>
          <w:rFonts w:asciiTheme="minorHAnsi" w:hAnsiTheme="minorHAnsi" w:cstheme="minorHAnsi"/>
          <w:sz w:val="16"/>
          <w:szCs w:val="16"/>
        </w:rPr>
        <w:t>, “Strict Control of China’s Uighur Muslims Continues,” Forum 18, 15 August 2006. Available at http://www.forum18.org/Archive.php?article_id=829 (accessed 28 March 2012).</w:t>
      </w:r>
    </w:p>
  </w:footnote>
  <w:footnote w:id="27">
    <w:p w14:paraId="3015C37D"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i/>
          <w:iCs/>
          <w:sz w:val="16"/>
          <w:szCs w:val="16"/>
        </w:rPr>
        <w:t xml:space="preserve">Ibid; </w:t>
      </w:r>
      <w:proofErr w:type="spellStart"/>
      <w:r w:rsidRPr="00BA30A1">
        <w:rPr>
          <w:rFonts w:asciiTheme="minorHAnsi" w:hAnsiTheme="minorHAnsi" w:cstheme="minorHAnsi"/>
          <w:i/>
          <w:iCs/>
          <w:sz w:val="16"/>
          <w:szCs w:val="16"/>
        </w:rPr>
        <w:t>aso</w:t>
      </w:r>
      <w:proofErr w:type="spellEnd"/>
      <w:r w:rsidRPr="00BA30A1">
        <w:rPr>
          <w:rFonts w:asciiTheme="minorHAnsi" w:hAnsiTheme="minorHAnsi" w:cstheme="minorHAnsi"/>
          <w:i/>
          <w:iCs/>
          <w:sz w:val="16"/>
          <w:szCs w:val="16"/>
        </w:rPr>
        <w:t xml:space="preserve"> list some of the other </w:t>
      </w:r>
      <w:proofErr w:type="gramStart"/>
      <w:r w:rsidRPr="00BA30A1">
        <w:rPr>
          <w:rFonts w:asciiTheme="minorHAnsi" w:hAnsiTheme="minorHAnsi" w:cstheme="minorHAnsi"/>
          <w:i/>
          <w:iCs/>
          <w:sz w:val="16"/>
          <w:szCs w:val="16"/>
        </w:rPr>
        <w:t>attacks</w:t>
      </w:r>
      <w:r w:rsidRPr="00BA30A1">
        <w:rPr>
          <w:rFonts w:asciiTheme="minorHAnsi" w:hAnsiTheme="minorHAnsi" w:cstheme="minorHAnsi"/>
          <w:sz w:val="16"/>
          <w:szCs w:val="16"/>
        </w:rPr>
        <w:t xml:space="preserve"> .</w:t>
      </w:r>
      <w:proofErr w:type="gramEnd"/>
    </w:p>
  </w:footnote>
  <w:footnote w:id="28">
    <w:p w14:paraId="4DF967F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https://thediplomat.com/2013/08/xinjiang-reassessing-the-recent-violence/</w:t>
      </w:r>
    </w:p>
  </w:footnote>
  <w:footnote w:id="29">
    <w:p w14:paraId="7416CC4A"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 xml:space="preserve">Uyghur Human Rights Project, </w:t>
      </w:r>
      <w:r w:rsidRPr="00BA30A1">
        <w:rPr>
          <w:rFonts w:asciiTheme="minorHAnsi" w:hAnsiTheme="minorHAnsi" w:cstheme="minorHAnsi"/>
          <w:i/>
          <w:iCs/>
          <w:sz w:val="16"/>
          <w:szCs w:val="16"/>
        </w:rPr>
        <w:t xml:space="preserve">Can Anyone Hear </w:t>
      </w:r>
      <w:proofErr w:type="gramStart"/>
      <w:r w:rsidRPr="00BA30A1">
        <w:rPr>
          <w:rFonts w:asciiTheme="minorHAnsi" w:hAnsiTheme="minorHAnsi" w:cstheme="minorHAnsi"/>
          <w:i/>
          <w:iCs/>
          <w:sz w:val="16"/>
          <w:szCs w:val="16"/>
        </w:rPr>
        <w:t>Us?:</w:t>
      </w:r>
      <w:proofErr w:type="gramEnd"/>
      <w:r w:rsidRPr="00BA30A1">
        <w:rPr>
          <w:rFonts w:asciiTheme="minorHAnsi" w:hAnsiTheme="minorHAnsi" w:cstheme="minorHAnsi"/>
          <w:i/>
          <w:iCs/>
          <w:sz w:val="16"/>
          <w:szCs w:val="16"/>
        </w:rPr>
        <w:t xml:space="preserve"> Voices from the 2009 </w:t>
      </w:r>
      <w:proofErr w:type="spellStart"/>
      <w:r w:rsidRPr="00BA30A1">
        <w:rPr>
          <w:rFonts w:asciiTheme="minorHAnsi" w:hAnsiTheme="minorHAnsi" w:cstheme="minorHAnsi"/>
          <w:i/>
          <w:iCs/>
          <w:sz w:val="16"/>
          <w:szCs w:val="16"/>
        </w:rPr>
        <w:t>Unrrest</w:t>
      </w:r>
      <w:proofErr w:type="spellEnd"/>
      <w:r w:rsidRPr="00BA30A1">
        <w:rPr>
          <w:rFonts w:asciiTheme="minorHAnsi" w:hAnsiTheme="minorHAnsi" w:cstheme="minorHAnsi"/>
          <w:i/>
          <w:iCs/>
          <w:sz w:val="16"/>
          <w:szCs w:val="16"/>
        </w:rPr>
        <w:t xml:space="preserve"> in </w:t>
      </w:r>
      <w:proofErr w:type="spellStart"/>
      <w:r w:rsidRPr="00BA30A1">
        <w:rPr>
          <w:rFonts w:asciiTheme="minorHAnsi" w:hAnsiTheme="minorHAnsi" w:cstheme="minorHAnsi"/>
          <w:i/>
          <w:iCs/>
          <w:sz w:val="16"/>
          <w:szCs w:val="16"/>
        </w:rPr>
        <w:t>Urumchi</w:t>
      </w:r>
      <w:proofErr w:type="spellEnd"/>
      <w:r w:rsidRPr="00BA30A1">
        <w:rPr>
          <w:rFonts w:asciiTheme="minorHAnsi" w:hAnsiTheme="minorHAnsi" w:cstheme="minorHAnsi"/>
          <w:sz w:val="16"/>
          <w:szCs w:val="16"/>
        </w:rPr>
        <w:t>, 1 July 2010.</w:t>
      </w:r>
    </w:p>
  </w:footnote>
  <w:footnote w:id="30">
    <w:p w14:paraId="29A8375C"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 xml:space="preserve">Human Rights Watch, </w:t>
      </w:r>
      <w:r w:rsidRPr="00BA30A1">
        <w:rPr>
          <w:rFonts w:asciiTheme="minorHAnsi" w:hAnsiTheme="minorHAnsi" w:cstheme="minorHAnsi"/>
          <w:i/>
          <w:iCs/>
          <w:sz w:val="16"/>
          <w:szCs w:val="16"/>
        </w:rPr>
        <w:t xml:space="preserve">“We Are Afraid to Even Look </w:t>
      </w:r>
      <w:proofErr w:type="gramStart"/>
      <w:r w:rsidRPr="00BA30A1">
        <w:rPr>
          <w:rFonts w:asciiTheme="minorHAnsi" w:hAnsiTheme="minorHAnsi" w:cstheme="minorHAnsi"/>
          <w:i/>
          <w:iCs/>
          <w:sz w:val="16"/>
          <w:szCs w:val="16"/>
        </w:rPr>
        <w:t>For</w:t>
      </w:r>
      <w:proofErr w:type="gramEnd"/>
      <w:r w:rsidRPr="00BA30A1">
        <w:rPr>
          <w:rFonts w:asciiTheme="minorHAnsi" w:hAnsiTheme="minorHAnsi" w:cstheme="minorHAnsi"/>
          <w:i/>
          <w:iCs/>
          <w:sz w:val="16"/>
          <w:szCs w:val="16"/>
        </w:rPr>
        <w:t xml:space="preserve"> Them”: Enforced Disappearances in the Wake of Xinjiang’s Protests</w:t>
      </w:r>
      <w:r w:rsidRPr="00BA30A1">
        <w:rPr>
          <w:rFonts w:asciiTheme="minorHAnsi" w:hAnsiTheme="minorHAnsi" w:cstheme="minorHAnsi"/>
          <w:sz w:val="16"/>
          <w:szCs w:val="16"/>
        </w:rPr>
        <w:t>, 21 October 2009.</w:t>
      </w:r>
    </w:p>
  </w:footnote>
  <w:footnote w:id="31">
    <w:p w14:paraId="35607D4B"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 xml:space="preserve">“Xinjiang to Recruit 8,000 Police Officers to Boost Security in Rural Areas,” </w:t>
      </w:r>
      <w:proofErr w:type="spellStart"/>
      <w:r w:rsidRPr="00BA30A1">
        <w:rPr>
          <w:rFonts w:asciiTheme="minorHAnsi" w:hAnsiTheme="minorHAnsi" w:cstheme="minorHAnsi"/>
          <w:sz w:val="16"/>
          <w:szCs w:val="16"/>
        </w:rPr>
        <w:t>Xinhuanet</w:t>
      </w:r>
      <w:proofErr w:type="spellEnd"/>
      <w:r w:rsidRPr="00BA30A1">
        <w:rPr>
          <w:rFonts w:asciiTheme="minorHAnsi" w:hAnsiTheme="minorHAnsi" w:cstheme="minorHAnsi"/>
          <w:sz w:val="16"/>
          <w:szCs w:val="16"/>
        </w:rPr>
        <w:t>, 30 January 2012. Available at http://news.xinhuanet.com/english/china/2012-01/30/c_131382807.htm (accessed on 20 March 2012).</w:t>
      </w:r>
    </w:p>
  </w:footnote>
  <w:footnote w:id="32">
    <w:p w14:paraId="51B37AEA"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“Xinjiang Authorities Target Beards, Veils in Campaigns to Tighten Control Over Religion,” Congressional-Executive Commission on China, 18 October 2010. Available at http://www.cecc.gov/pages/virtualAcad/index.phpd?showsingle=147641 (accessed 5 March 2012).</w:t>
      </w:r>
    </w:p>
  </w:footnote>
  <w:footnote w:id="33">
    <w:p w14:paraId="6D7F4696"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“Authorities in Xinjiang Use Pledge System to Exert Control Over Village Life,” Congressional-Executive Commission on China, 10 December 2010. Available at http://www.cecc.gov/pages/virtualAcad/index.phpd?showsingle=148787 (accessed 5 March 2012).</w:t>
      </w:r>
    </w:p>
  </w:footnote>
  <w:footnote w:id="34">
    <w:p w14:paraId="46C3D1B1"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https://www.theguardian.com/world/2011/jan/25/china-urumqi-under-full-surveillance</w:t>
      </w:r>
    </w:p>
  </w:footnote>
  <w:footnote w:id="35">
    <w:p w14:paraId="61504E0A" w14:textId="77777777" w:rsidR="00112990" w:rsidRPr="00BA30A1" w:rsidRDefault="00112990" w:rsidP="00BA30A1">
      <w:pPr>
        <w:pStyle w:val="myNote"/>
        <w:spacing w:after="0"/>
        <w:rPr>
          <w:rFonts w:asciiTheme="minorHAnsi" w:hAnsiTheme="minorHAnsi" w:cstheme="minorHAnsi"/>
          <w:sz w:val="16"/>
          <w:szCs w:val="16"/>
        </w:rPr>
      </w:pPr>
      <w:r w:rsidRPr="00BA30A1">
        <w:rPr>
          <w:rStyle w:val="FootnoteReference"/>
          <w:rFonts w:asciiTheme="minorHAnsi" w:hAnsiTheme="minorHAnsi" w:cstheme="minorHAnsi"/>
          <w:sz w:val="16"/>
          <w:szCs w:val="16"/>
        </w:rPr>
        <w:footnoteRef/>
      </w:r>
      <w:r w:rsidRPr="00BA30A1">
        <w:rPr>
          <w:rFonts w:asciiTheme="minorHAnsi" w:hAnsiTheme="minorHAnsi" w:cstheme="minorHAnsi"/>
          <w:sz w:val="16"/>
          <w:szCs w:val="16"/>
        </w:rPr>
        <w:t>“China Puts Urumqi Under ‘Full Surveillance,’” Associated Press, 25 January 2011. Available at http://www.guardian.co.uk/world/2011/jan/25/china-urumqi-under-full-surveillance (accessed 7 March 2012).</w:t>
      </w:r>
    </w:p>
  </w:footnote>
  <w:footnote w:id="36">
    <w:p w14:paraId="60CEAE32"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https://www.prcleader.org/leibold?fbclid=IwAR38OsGVP3ZYJwSUXy80gct52ywNid3RZjl0Q3BhOfSDx_OruGW-2K7L3mA</w:t>
      </w:r>
    </w:p>
  </w:footnote>
  <w:footnote w:id="37">
    <w:p w14:paraId="73FDA8D3" w14:textId="2B54F103"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hyperlink r:id="rId7" w:history="1">
        <w:r w:rsidRPr="00BA30A1">
          <w:rPr>
            <w:rStyle w:val="Hyperlink"/>
            <w:rFonts w:cstheme="minorHAnsi"/>
            <w:sz w:val="16"/>
            <w:szCs w:val="16"/>
          </w:rPr>
          <w:t>https://www.bbc.com/news/world-asia-china-26404566</w:t>
        </w:r>
      </w:hyperlink>
      <w:r w:rsidRPr="00BA30A1">
        <w:rPr>
          <w:rFonts w:cstheme="minorHAnsi"/>
          <w:sz w:val="16"/>
          <w:szCs w:val="16"/>
        </w:rPr>
        <w:t>; https://www.nytimes.com/2014/05/24/world/asia/residents-try-to-move-on-after-terrorist-attack-in-china.html ; In May 2014, China launched its “Strike Hard Campaign against Violent Terrorism” (</w:t>
      </w:r>
      <w:proofErr w:type="spellStart"/>
      <w:r w:rsidRPr="00BA30A1">
        <w:rPr>
          <w:rFonts w:cstheme="minorHAnsi"/>
          <w:sz w:val="16"/>
          <w:szCs w:val="16"/>
        </w:rPr>
        <w:t>ѕ</w:t>
      </w:r>
      <w:r w:rsidRPr="00BA30A1">
        <w:rPr>
          <w:rFonts w:ascii="Nirmala UI" w:hAnsi="Nirmala UI" w:cs="Nirmala UI"/>
          <w:sz w:val="16"/>
          <w:szCs w:val="16"/>
        </w:rPr>
        <w:t>হ</w:t>
      </w:r>
      <w:r w:rsidRPr="00BA30A1">
        <w:rPr>
          <w:rFonts w:ascii="Mongolian Baiti" w:hAnsi="Mongolian Baiti" w:cs="Mongolian Baiti"/>
          <w:sz w:val="16"/>
          <w:szCs w:val="16"/>
        </w:rPr>
        <w:t>ᢃ</w:t>
      </w:r>
      <w:proofErr w:type="spellEnd"/>
      <w:r w:rsidRPr="00BA30A1">
        <w:rPr>
          <w:rFonts w:cstheme="minorHAnsi"/>
          <w:sz w:val="16"/>
          <w:szCs w:val="16"/>
        </w:rPr>
        <w:t xml:space="preserve"> </w:t>
      </w:r>
      <w:r w:rsidRPr="00BA30A1">
        <w:rPr>
          <w:rFonts w:ascii="Calibri" w:hAnsi="Calibri" w:cs="Calibri"/>
          <w:sz w:val="16"/>
          <w:szCs w:val="16"/>
        </w:rPr>
        <w:t>᳤ࠫ࣋</w:t>
      </w:r>
      <w:r w:rsidRPr="00BA30A1">
        <w:rPr>
          <w:rFonts w:ascii="Segoe UI Historic" w:hAnsi="Segoe UI Historic" w:cs="Segoe UI Historic"/>
          <w:sz w:val="16"/>
          <w:szCs w:val="16"/>
        </w:rPr>
        <w:t> </w:t>
      </w:r>
      <w:r w:rsidRPr="00BA30A1">
        <w:rPr>
          <w:rFonts w:ascii="Gadugi" w:hAnsi="Gadugi" w:cs="Gadugi"/>
          <w:sz w:val="16"/>
          <w:szCs w:val="16"/>
        </w:rPr>
        <w:t>ᙆ</w:t>
      </w:r>
      <w:r w:rsidRPr="00BA30A1">
        <w:rPr>
          <w:rFonts w:ascii="Cambria Math" w:hAnsi="Cambria Math" w:cs="Cambria Math"/>
          <w:sz w:val="16"/>
          <w:szCs w:val="16"/>
        </w:rPr>
        <w:t>⍫</w:t>
      </w:r>
      <w:r w:rsidRPr="00BA30A1">
        <w:rPr>
          <w:rFonts w:cstheme="minorHAnsi"/>
          <w:sz w:val="16"/>
          <w:szCs w:val="16"/>
        </w:rPr>
        <w:t>ࣘу</w:t>
      </w:r>
      <w:proofErr w:type="spellStart"/>
      <w:r w:rsidRPr="00BA30A1">
        <w:rPr>
          <w:rFonts w:eastAsia="Microsoft JhengHei" w:cstheme="minorHAnsi"/>
          <w:sz w:val="16"/>
          <w:szCs w:val="16"/>
        </w:rPr>
        <w:t>亩㹼</w:t>
      </w:r>
      <w:proofErr w:type="spellEnd"/>
      <w:r w:rsidRPr="00BA30A1">
        <w:rPr>
          <w:rFonts w:cstheme="minorHAnsi"/>
          <w:sz w:val="16"/>
          <w:szCs w:val="16"/>
        </w:rPr>
        <w:t>ࣘ (in Xinjiang; https://www.nytimes.com/2014/03/04/world/asia/han-uighur-relations-china.html?module=Uisil</w:t>
      </w:r>
    </w:p>
  </w:footnote>
  <w:footnote w:id="38">
    <w:p w14:paraId="65429FBC"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Roberts, p 201</w:t>
      </w:r>
    </w:p>
  </w:footnote>
  <w:footnote w:id="39">
    <w:p w14:paraId="47F6DD84"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02; </w:t>
      </w:r>
      <w:hyperlink r:id="rId8" w:history="1">
        <w:r w:rsidRPr="00BA30A1">
          <w:rPr>
            <w:rStyle w:val="Hyperlink"/>
            <w:rFonts w:cstheme="minorHAnsi"/>
            <w:sz w:val="16"/>
            <w:szCs w:val="16"/>
          </w:rPr>
          <w:t>https://www.chinafile.com/reporting-opinion/viewpoint/why-china-banning-islamic-veils</w:t>
        </w:r>
      </w:hyperlink>
      <w:r w:rsidRPr="00BA30A1">
        <w:rPr>
          <w:rFonts w:cstheme="minorHAnsi"/>
          <w:sz w:val="16"/>
          <w:szCs w:val="16"/>
        </w:rPr>
        <w:t>; 8 Regulations of Xinjiang Uygur Autonomous Region on Religious Affairs,2014 (</w:t>
      </w:r>
      <w:r w:rsidRPr="00BA30A1">
        <w:rPr>
          <w:rFonts w:ascii="Calibri" w:hAnsi="Calibri" w:cs="Calibri"/>
          <w:sz w:val="16"/>
          <w:szCs w:val="16"/>
        </w:rPr>
        <w:t>ᯠ</w:t>
      </w:r>
      <w:r w:rsidRPr="00BA30A1">
        <w:rPr>
          <w:rFonts w:ascii="Segoe UI Symbol" w:hAnsi="Segoe UI Symbol" w:cs="Segoe UI Symbol"/>
          <w:sz w:val="16"/>
          <w:szCs w:val="16"/>
        </w:rPr>
        <w:t>⮶</w:t>
      </w:r>
      <w:r w:rsidRPr="00BA30A1">
        <w:rPr>
          <w:rFonts w:eastAsia="Malgun Gothic" w:cstheme="minorHAnsi"/>
          <w:sz w:val="16"/>
          <w:szCs w:val="16"/>
        </w:rPr>
        <w:t>㔤</w:t>
      </w:r>
      <w:r w:rsidRPr="00BA30A1">
        <w:rPr>
          <w:rFonts w:ascii="Nirmala UI" w:hAnsi="Nirmala UI" w:cs="Nirmala UI"/>
          <w:sz w:val="16"/>
          <w:szCs w:val="16"/>
        </w:rPr>
        <w:t>੮</w:t>
      </w:r>
      <w:r w:rsidRPr="00BA30A1">
        <w:rPr>
          <w:rFonts w:ascii="Ebrima" w:hAnsi="Ebrima" w:cs="Ebrima"/>
          <w:sz w:val="16"/>
          <w:szCs w:val="16"/>
        </w:rPr>
        <w:t>ቄ</w:t>
      </w:r>
      <w:r w:rsidRPr="00BA30A1">
        <w:rPr>
          <w:rFonts w:eastAsia="Malgun Gothic" w:cstheme="minorHAnsi"/>
          <w:sz w:val="16"/>
          <w:szCs w:val="16"/>
        </w:rPr>
        <w:t>㠚</w:t>
      </w:r>
      <w:r w:rsidRPr="00BA30A1">
        <w:rPr>
          <w:rFonts w:ascii="Cambria Math" w:hAnsi="Cambria Math" w:cs="Cambria Math"/>
          <w:sz w:val="16"/>
          <w:szCs w:val="16"/>
        </w:rPr>
        <w:t>⋫</w:t>
      </w:r>
      <w:r w:rsidRPr="00BA30A1">
        <w:rPr>
          <w:rFonts w:ascii="Nirmala UI" w:hAnsi="Nirmala UI" w:cs="Nirmala UI"/>
          <w:sz w:val="16"/>
          <w:szCs w:val="16"/>
        </w:rPr>
        <w:t>४</w:t>
      </w:r>
      <w:r w:rsidRPr="00BA30A1">
        <w:rPr>
          <w:rFonts w:eastAsia="Malgun Gothic" w:cstheme="minorHAnsi"/>
          <w:sz w:val="16"/>
          <w:szCs w:val="16"/>
        </w:rPr>
        <w:t>ᇇ</w:t>
      </w:r>
      <w:r w:rsidRPr="00BA30A1">
        <w:rPr>
          <w:rFonts w:ascii="Calibri" w:hAnsi="Calibri" w:cs="Calibri"/>
          <w:sz w:val="16"/>
          <w:szCs w:val="16"/>
        </w:rPr>
        <w:t>ᮉ</w:t>
      </w:r>
      <w:r w:rsidRPr="00BA30A1">
        <w:rPr>
          <w:rFonts w:cstheme="minorHAnsi"/>
          <w:sz w:val="16"/>
          <w:szCs w:val="16"/>
        </w:rPr>
        <w:t>һ</w:t>
      </w:r>
      <w:r w:rsidRPr="00BA30A1">
        <w:rPr>
          <w:rFonts w:ascii="Calibri" w:hAnsi="Calibri" w:cs="Calibri"/>
          <w:sz w:val="16"/>
          <w:szCs w:val="16"/>
        </w:rPr>
        <w:t>࣑</w:t>
      </w:r>
      <w:r w:rsidRPr="00BA30A1">
        <w:rPr>
          <w:rFonts w:cstheme="minorHAnsi"/>
          <w:sz w:val="16"/>
          <w:szCs w:val="16"/>
        </w:rPr>
        <w:t>ᶑֻ) replaced the Regulations of Xinjiang Uygur Autonomous Region on Religious Affairs Management,1994 (</w:t>
      </w:r>
      <w:r w:rsidRPr="00BA30A1">
        <w:rPr>
          <w:rFonts w:ascii="Calibri" w:hAnsi="Calibri" w:cs="Calibri"/>
          <w:sz w:val="16"/>
          <w:szCs w:val="16"/>
        </w:rPr>
        <w:t>ᯠ</w:t>
      </w:r>
      <w:r w:rsidRPr="00BA30A1">
        <w:rPr>
          <w:rFonts w:ascii="Segoe UI Symbol" w:hAnsi="Segoe UI Symbol" w:cs="Segoe UI Symbol"/>
          <w:sz w:val="16"/>
          <w:szCs w:val="16"/>
        </w:rPr>
        <w:t>⮶</w:t>
      </w:r>
      <w:r w:rsidRPr="00BA30A1">
        <w:rPr>
          <w:rFonts w:eastAsia="Malgun Gothic" w:cstheme="minorHAnsi"/>
          <w:sz w:val="16"/>
          <w:szCs w:val="16"/>
        </w:rPr>
        <w:t>㔤</w:t>
      </w:r>
      <w:r w:rsidRPr="00BA30A1">
        <w:rPr>
          <w:rFonts w:ascii="Nirmala UI" w:hAnsi="Nirmala UI" w:cs="Nirmala UI"/>
          <w:sz w:val="16"/>
          <w:szCs w:val="16"/>
        </w:rPr>
        <w:t>੮</w:t>
      </w:r>
      <w:r w:rsidRPr="00BA30A1">
        <w:rPr>
          <w:rFonts w:ascii="Ebrima" w:hAnsi="Ebrima" w:cs="Ebrima"/>
          <w:sz w:val="16"/>
          <w:szCs w:val="16"/>
        </w:rPr>
        <w:t>ቄ</w:t>
      </w:r>
      <w:r w:rsidRPr="00BA30A1">
        <w:rPr>
          <w:rFonts w:eastAsia="Malgun Gothic" w:cstheme="minorHAnsi"/>
          <w:sz w:val="16"/>
          <w:szCs w:val="16"/>
        </w:rPr>
        <w:t>㠚</w:t>
      </w:r>
      <w:r w:rsidRPr="00BA30A1">
        <w:rPr>
          <w:rFonts w:ascii="Cambria Math" w:hAnsi="Cambria Math" w:cs="Cambria Math"/>
          <w:sz w:val="16"/>
          <w:szCs w:val="16"/>
        </w:rPr>
        <w:t>⋫</w:t>
      </w:r>
      <w:r w:rsidRPr="00BA30A1">
        <w:rPr>
          <w:rFonts w:ascii="Nirmala UI" w:hAnsi="Nirmala UI" w:cs="Nirmala UI"/>
          <w:sz w:val="16"/>
          <w:szCs w:val="16"/>
        </w:rPr>
        <w:t>४</w:t>
      </w:r>
      <w:r w:rsidRPr="00BA30A1">
        <w:rPr>
          <w:rFonts w:eastAsia="Malgun Gothic" w:cstheme="minorHAnsi"/>
          <w:sz w:val="16"/>
          <w:szCs w:val="16"/>
        </w:rPr>
        <w:t>ᇇ</w:t>
      </w:r>
      <w:r w:rsidRPr="00BA30A1">
        <w:rPr>
          <w:rFonts w:ascii="Calibri" w:hAnsi="Calibri" w:cs="Calibri"/>
          <w:sz w:val="16"/>
          <w:szCs w:val="16"/>
        </w:rPr>
        <w:t>ᮉ</w:t>
      </w:r>
      <w:r w:rsidRPr="00BA30A1">
        <w:rPr>
          <w:rFonts w:cstheme="minorHAnsi"/>
          <w:sz w:val="16"/>
          <w:szCs w:val="16"/>
        </w:rPr>
        <w:t>һ</w:t>
      </w:r>
      <w:r w:rsidRPr="00BA30A1">
        <w:rPr>
          <w:rFonts w:ascii="Calibri" w:hAnsi="Calibri" w:cs="Calibri"/>
          <w:sz w:val="16"/>
          <w:szCs w:val="16"/>
        </w:rPr>
        <w:t>࣑</w:t>
      </w:r>
      <w:r w:rsidRPr="00BA30A1">
        <w:rPr>
          <w:rFonts w:ascii="Microsoft JhengHei" w:eastAsia="Microsoft JhengHei" w:hAnsi="Microsoft JhengHei" w:cs="Microsoft JhengHei" w:hint="eastAsia"/>
          <w:sz w:val="16"/>
          <w:szCs w:val="16"/>
        </w:rPr>
        <w:t>㇑</w:t>
      </w:r>
      <w:r w:rsidRPr="00BA30A1">
        <w:rPr>
          <w:rFonts w:cstheme="minorHAnsi"/>
          <w:sz w:val="16"/>
          <w:szCs w:val="16"/>
        </w:rPr>
        <w:t xml:space="preserve"> </w:t>
      </w:r>
      <w:r w:rsidRPr="00BA30A1">
        <w:rPr>
          <w:rFonts w:ascii="Cambria Math" w:hAnsi="Cambria Math" w:cs="Cambria Math"/>
          <w:sz w:val="16"/>
          <w:szCs w:val="16"/>
        </w:rPr>
        <w:t>⨶</w:t>
      </w:r>
      <w:r w:rsidRPr="00BA30A1">
        <w:rPr>
          <w:rFonts w:cstheme="minorHAnsi"/>
          <w:sz w:val="16"/>
          <w:szCs w:val="16"/>
        </w:rPr>
        <w:t>ᶑֻ).</w:t>
      </w:r>
    </w:p>
  </w:footnote>
  <w:footnote w:id="40">
    <w:p w14:paraId="649CF23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Roberts 202; </w:t>
      </w:r>
      <w:proofErr w:type="spellStart"/>
      <w:r w:rsidRPr="00BA30A1">
        <w:rPr>
          <w:rFonts w:cstheme="minorHAnsi"/>
          <w:sz w:val="16"/>
          <w:szCs w:val="16"/>
          <w:lang w:val="en-US"/>
        </w:rPr>
        <w:t>zens</w:t>
      </w:r>
      <w:proofErr w:type="spellEnd"/>
      <w:r w:rsidRPr="00BA30A1">
        <w:rPr>
          <w:rFonts w:cstheme="minorHAnsi"/>
          <w:sz w:val="16"/>
          <w:szCs w:val="16"/>
          <w:lang w:val="en-US"/>
        </w:rPr>
        <w:t xml:space="preserve"> – </w:t>
      </w:r>
      <w:proofErr w:type="spellStart"/>
      <w:r w:rsidRPr="00BA30A1">
        <w:rPr>
          <w:rFonts w:cstheme="minorHAnsi"/>
          <w:sz w:val="16"/>
          <w:szCs w:val="16"/>
          <w:lang w:val="en-US"/>
        </w:rPr>
        <w:t>thorougholty</w:t>
      </w:r>
      <w:proofErr w:type="spellEnd"/>
      <w:r w:rsidRPr="00BA30A1">
        <w:rPr>
          <w:rFonts w:cstheme="minorHAnsi"/>
          <w:sz w:val="16"/>
          <w:szCs w:val="16"/>
          <w:lang w:val="en-US"/>
        </w:rPr>
        <w:t xml:space="preserve"> reforming them article… (look at this article for a development of the boarding school system)</w:t>
      </w:r>
    </w:p>
  </w:footnote>
  <w:footnote w:id="41">
    <w:p w14:paraId="7404D29D"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See </w:t>
      </w:r>
      <w:proofErr w:type="spellStart"/>
      <w:r w:rsidRPr="00BA30A1">
        <w:rPr>
          <w:rFonts w:cstheme="minorHAnsi"/>
          <w:sz w:val="16"/>
          <w:szCs w:val="16"/>
        </w:rPr>
        <w:t>uhrp</w:t>
      </w:r>
      <w:proofErr w:type="spellEnd"/>
      <w:r w:rsidRPr="00BA30A1">
        <w:rPr>
          <w:rFonts w:cstheme="minorHAnsi"/>
          <w:sz w:val="16"/>
          <w:szCs w:val="16"/>
        </w:rPr>
        <w:t xml:space="preserve"> p. 9; 0 </w:t>
      </w:r>
      <w:proofErr w:type="spellStart"/>
      <w:r w:rsidRPr="00BA30A1">
        <w:rPr>
          <w:rFonts w:cstheme="minorHAnsi"/>
          <w:sz w:val="16"/>
          <w:szCs w:val="16"/>
        </w:rPr>
        <w:t>Daum</w:t>
      </w:r>
      <w:proofErr w:type="spellEnd"/>
      <w:r w:rsidRPr="00BA30A1">
        <w:rPr>
          <w:rFonts w:cstheme="minorHAnsi"/>
          <w:sz w:val="16"/>
          <w:szCs w:val="16"/>
        </w:rPr>
        <w:t xml:space="preserve">, J. (2018) XJ Education </w:t>
      </w:r>
      <w:proofErr w:type="spellStart"/>
      <w:r w:rsidRPr="00BA30A1">
        <w:rPr>
          <w:rFonts w:cstheme="minorHAnsi"/>
          <w:sz w:val="16"/>
          <w:szCs w:val="16"/>
        </w:rPr>
        <w:t>Centers</w:t>
      </w:r>
      <w:proofErr w:type="spellEnd"/>
      <w:r w:rsidRPr="00BA30A1">
        <w:rPr>
          <w:rFonts w:cstheme="minorHAnsi"/>
          <w:sz w:val="16"/>
          <w:szCs w:val="16"/>
        </w:rPr>
        <w:t xml:space="preserve"> Exist, but does their legal basis? [online] China Law Translate. Available at: https://www.chinalawtranslate.com/xj-education-centers-exist-but-does-their-legal-basis/?lang=en [Accessed 22 Aug. 2018].</w:t>
      </w:r>
    </w:p>
  </w:footnote>
  <w:footnote w:id="42">
    <w:p w14:paraId="7810B86F" w14:textId="25093B11"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UHRP 7; “The Spectre of Insecurity: The CCP’s Mass Internment Strategy in Xinjiang,” China Leadership Monitor, Vol. 59 (Spring 2019), https://www.prcleader.org/ </w:t>
      </w:r>
      <w:proofErr w:type="spellStart"/>
      <w:r w:rsidRPr="00BA30A1">
        <w:rPr>
          <w:rFonts w:cstheme="minorHAnsi"/>
          <w:sz w:val="16"/>
          <w:szCs w:val="16"/>
        </w:rPr>
        <w:t>leibold</w:t>
      </w:r>
      <w:proofErr w:type="spellEnd"/>
      <w:r w:rsidRPr="00BA30A1">
        <w:rPr>
          <w:rFonts w:cstheme="minorHAnsi"/>
          <w:sz w:val="16"/>
          <w:szCs w:val="16"/>
        </w:rPr>
        <w:t>.</w:t>
      </w:r>
    </w:p>
  </w:footnote>
  <w:footnote w:id="43">
    <w:p w14:paraId="34806DA4"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https://thediplomat.com/2017/12/uyghur-biodata-collection-in-china/</w:t>
      </w:r>
    </w:p>
  </w:footnote>
  <w:footnote w:id="44">
    <w:p w14:paraId="3DFAF50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https://www.theguardian.com/world/2015/jan/30/china-to-force-buyers-of-computers-and-phones-in-xinjiang-to-register-names</w:t>
      </w:r>
    </w:p>
  </w:footnote>
  <w:footnote w:id="45">
    <w:p w14:paraId="5F97268C"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Wong </w:t>
      </w:r>
      <w:proofErr w:type="spellStart"/>
      <w:r w:rsidRPr="00BA30A1">
        <w:rPr>
          <w:rFonts w:cstheme="minorHAnsi"/>
          <w:sz w:val="16"/>
          <w:szCs w:val="16"/>
          <w:lang w:val="en-US"/>
        </w:rPr>
        <w:t>nytimes</w:t>
      </w:r>
      <w:proofErr w:type="spellEnd"/>
      <w:r w:rsidRPr="00BA30A1">
        <w:rPr>
          <w:rFonts w:cstheme="minorHAnsi"/>
          <w:sz w:val="16"/>
          <w:szCs w:val="16"/>
          <w:lang w:val="en-US"/>
        </w:rPr>
        <w:t xml:space="preserve"> article; Robert 206</w:t>
      </w:r>
    </w:p>
  </w:footnote>
  <w:footnote w:id="46">
    <w:p w14:paraId="44AE9F40"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https://www.rfa.org/english/news/uyghur/police-increase-checks-of-smartphone-users-in-xinjiang-01082016133532.html</w:t>
      </w:r>
    </w:p>
  </w:footnote>
  <w:footnote w:id="47">
    <w:p w14:paraId="7A2044A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9" w:history="1">
        <w:r w:rsidRPr="00BA30A1">
          <w:rPr>
            <w:rStyle w:val="Hyperlink"/>
            <w:rFonts w:cstheme="minorHAnsi"/>
            <w:sz w:val="16"/>
            <w:szCs w:val="16"/>
          </w:rPr>
          <w:t>https://thediplomat.com/2017/12/uyghur-biodata-collection-in-china/</w:t>
        </w:r>
      </w:hyperlink>
      <w:r w:rsidRPr="00BA30A1">
        <w:rPr>
          <w:rFonts w:cstheme="minorHAnsi"/>
          <w:sz w:val="16"/>
          <w:szCs w:val="16"/>
        </w:rPr>
        <w:t xml:space="preserve">; see </w:t>
      </w:r>
      <w:proofErr w:type="spellStart"/>
      <w:r w:rsidRPr="00BA30A1">
        <w:rPr>
          <w:rFonts w:cstheme="minorHAnsi"/>
          <w:sz w:val="16"/>
          <w:szCs w:val="16"/>
        </w:rPr>
        <w:t>byler</w:t>
      </w:r>
      <w:proofErr w:type="spellEnd"/>
      <w:r w:rsidRPr="00BA30A1">
        <w:rPr>
          <w:rFonts w:cstheme="minorHAnsi"/>
          <w:sz w:val="16"/>
          <w:szCs w:val="16"/>
        </w:rPr>
        <w:t xml:space="preserve"> ghost world. </w:t>
      </w:r>
    </w:p>
  </w:footnote>
  <w:footnote w:id="48">
    <w:p w14:paraId="42F66B72"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Roberts 202</w:t>
      </w:r>
    </w:p>
  </w:footnote>
  <w:footnote w:id="49">
    <w:p w14:paraId="0284D7D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50">
    <w:p w14:paraId="3D5954BB"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Robers</w:t>
      </w:r>
      <w:proofErr w:type="spellEnd"/>
      <w:r w:rsidRPr="00BA30A1">
        <w:rPr>
          <w:rFonts w:cstheme="minorHAnsi"/>
          <w:sz w:val="16"/>
          <w:szCs w:val="16"/>
          <w:lang w:val="en-US"/>
        </w:rPr>
        <w:t xml:space="preserve"> </w:t>
      </w:r>
    </w:p>
  </w:footnote>
  <w:footnote w:id="51">
    <w:p w14:paraId="27146CEB"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Liepold</w:t>
      </w:r>
      <w:proofErr w:type="spellEnd"/>
      <w:r w:rsidRPr="00BA30A1">
        <w:rPr>
          <w:rFonts w:cstheme="minorHAnsi"/>
          <w:sz w:val="16"/>
          <w:szCs w:val="16"/>
          <w:lang w:val="en-US"/>
        </w:rPr>
        <w:t xml:space="preserve"> – surveillance in china</w:t>
      </w:r>
    </w:p>
  </w:footnote>
  <w:footnote w:id="52">
    <w:p w14:paraId="4B82F7E4" w14:textId="7927B65E"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See: https://www.amnesty.org/en/latest/news/2015/03/china-draconian-anti-terror-law/</w:t>
      </w:r>
    </w:p>
  </w:footnote>
  <w:footnote w:id="53">
    <w:p w14:paraId="3ABD9AA7" w14:textId="76762C3E"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https://www.reuters.com/article/us-china-security-idUSKBN0UA07220151228</w:t>
      </w:r>
    </w:p>
  </w:footnote>
  <w:footnote w:id="54">
    <w:p w14:paraId="55A33BD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Roberts 204; https://www.prcleader.org/leibold?fbclid=IwAR38OsGVP3ZYJwSUXy80gct52ywNid3RZjl0Q3BhOfSDx_OruGW-2K7L3mA</w:t>
      </w:r>
    </w:p>
  </w:footnote>
  <w:footnote w:id="55">
    <w:p w14:paraId="723B004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56">
    <w:p w14:paraId="5C8713A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Roberts 205; </w:t>
      </w:r>
      <w:hyperlink r:id="rId10" w:history="1">
        <w:r w:rsidRPr="00BA30A1">
          <w:rPr>
            <w:rStyle w:val="Hyperlink"/>
            <w:rFonts w:cstheme="minorHAnsi"/>
            <w:sz w:val="16"/>
            <w:szCs w:val="16"/>
          </w:rPr>
          <w:t>https://jamestown.org/program/xinjiangs-rapidly-evolving-security-state/</w:t>
        </w:r>
      </w:hyperlink>
      <w:r w:rsidRPr="00BA30A1">
        <w:rPr>
          <w:rFonts w:cstheme="minorHAnsi"/>
          <w:sz w:val="16"/>
          <w:szCs w:val="16"/>
        </w:rPr>
        <w:t xml:space="preserve">; </w:t>
      </w:r>
      <w:r w:rsidRPr="00BA30A1">
        <w:rPr>
          <w:rFonts w:cstheme="minorHAnsi"/>
          <w:sz w:val="16"/>
          <w:szCs w:val="16"/>
          <w:lang w:val="en-US"/>
        </w:rPr>
        <w:t xml:space="preserve">7300 </w:t>
      </w:r>
      <w:proofErr w:type="spellStart"/>
      <w:r w:rsidRPr="00BA30A1">
        <w:rPr>
          <w:rFonts w:cstheme="minorHAnsi"/>
          <w:sz w:val="16"/>
          <w:szCs w:val="16"/>
          <w:lang w:val="en-US"/>
        </w:rPr>
        <w:t>roberts</w:t>
      </w:r>
      <w:proofErr w:type="spellEnd"/>
      <w:r w:rsidRPr="00BA30A1">
        <w:rPr>
          <w:rFonts w:cstheme="minorHAnsi"/>
          <w:sz w:val="16"/>
          <w:szCs w:val="16"/>
          <w:lang w:val="en-US"/>
        </w:rPr>
        <w:t xml:space="preserve"> 205, </w:t>
      </w:r>
      <w:proofErr w:type="spellStart"/>
      <w:r w:rsidRPr="00BA30A1">
        <w:rPr>
          <w:rFonts w:cstheme="minorHAnsi"/>
          <w:sz w:val="16"/>
          <w:szCs w:val="16"/>
          <w:lang w:val="en-US"/>
        </w:rPr>
        <w:t>liebaol</w:t>
      </w:r>
      <w:proofErr w:type="spellEnd"/>
      <w:r w:rsidRPr="00BA30A1">
        <w:rPr>
          <w:rFonts w:cstheme="minorHAnsi"/>
          <w:sz w:val="16"/>
          <w:szCs w:val="16"/>
          <w:lang w:val="en-US"/>
        </w:rPr>
        <w:t xml:space="preserve"> journal of </w:t>
      </w:r>
      <w:proofErr w:type="spellStart"/>
      <w:r w:rsidRPr="00BA30A1">
        <w:rPr>
          <w:rFonts w:cstheme="minorHAnsi"/>
          <w:sz w:val="16"/>
          <w:szCs w:val="16"/>
          <w:lang w:val="en-US"/>
        </w:rPr>
        <w:t>contemporart</w:t>
      </w:r>
      <w:proofErr w:type="spellEnd"/>
      <w:r w:rsidRPr="00BA30A1">
        <w:rPr>
          <w:rFonts w:cstheme="minorHAnsi"/>
          <w:sz w:val="16"/>
          <w:szCs w:val="16"/>
          <w:lang w:val="en-US"/>
        </w:rPr>
        <w:t xml:space="preserve"> china; </w:t>
      </w:r>
      <w:r w:rsidRPr="00BA30A1">
        <w:rPr>
          <w:rFonts w:cstheme="minorHAnsi"/>
          <w:sz w:val="16"/>
          <w:szCs w:val="16"/>
        </w:rPr>
        <w:t>https://www.dissentmagazine.org/online_articles/chinas-surveillance-laboratory</w:t>
      </w:r>
    </w:p>
  </w:footnote>
  <w:footnote w:id="57">
    <w:p w14:paraId="6F61DF98"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rPr>
        <w:t>Hoshur</w:t>
      </w:r>
      <w:proofErr w:type="spellEnd"/>
      <w:r w:rsidRPr="00BA30A1">
        <w:rPr>
          <w:rFonts w:cstheme="minorHAnsi"/>
          <w:sz w:val="16"/>
          <w:szCs w:val="16"/>
        </w:rPr>
        <w:t xml:space="preserve">, S. (2017) Uyghurs Studying Abroad Ordered Back to Xinjiang Under Threat to Families [online] Radio Free Asia. Available at: </w:t>
      </w:r>
      <w:hyperlink r:id="rId11" w:history="1">
        <w:r w:rsidRPr="00BA30A1">
          <w:rPr>
            <w:rStyle w:val="Hyperlink"/>
            <w:rFonts w:cstheme="minorHAnsi"/>
            <w:sz w:val="16"/>
            <w:szCs w:val="16"/>
          </w:rPr>
          <w:t>https://www.rfa.org/english/news/uyghur/ordered-05092017155554.html</w:t>
        </w:r>
      </w:hyperlink>
      <w:r w:rsidRPr="00BA30A1">
        <w:rPr>
          <w:rFonts w:cstheme="minorHAnsi"/>
          <w:sz w:val="16"/>
          <w:szCs w:val="16"/>
        </w:rPr>
        <w:t xml:space="preserve">; </w:t>
      </w:r>
      <w:r w:rsidRPr="00BA30A1">
        <w:rPr>
          <w:rFonts w:cstheme="minorHAnsi"/>
          <w:sz w:val="16"/>
          <w:szCs w:val="16"/>
          <w:lang w:val="en-US"/>
        </w:rPr>
        <w:t xml:space="preserve">I1; </w:t>
      </w:r>
      <w:proofErr w:type="spellStart"/>
      <w:r w:rsidRPr="00BA30A1">
        <w:rPr>
          <w:rFonts w:cstheme="minorHAnsi"/>
          <w:sz w:val="16"/>
          <w:szCs w:val="16"/>
          <w:lang w:val="en-US"/>
        </w:rPr>
        <w:t>Roebrts</w:t>
      </w:r>
      <w:proofErr w:type="spellEnd"/>
      <w:r w:rsidRPr="00BA30A1">
        <w:rPr>
          <w:rFonts w:cstheme="minorHAnsi"/>
          <w:sz w:val="16"/>
          <w:szCs w:val="16"/>
          <w:lang w:val="en-US"/>
        </w:rPr>
        <w:t xml:space="preserve"> cite RFA, the globe and HRW; </w:t>
      </w:r>
      <w:hyperlink r:id="rId12" w:history="1">
        <w:r w:rsidRPr="00BA30A1">
          <w:rPr>
            <w:rStyle w:val="Hyperlink"/>
            <w:rFonts w:cstheme="minorHAnsi"/>
            <w:sz w:val="16"/>
            <w:szCs w:val="16"/>
          </w:rPr>
          <w:t>https://foreignpolicy.com/2018/02/28/a-summer-vacation-in-chinas-muslim-gulag/</w:t>
        </w:r>
      </w:hyperlink>
      <w:r w:rsidRPr="00BA30A1">
        <w:rPr>
          <w:rFonts w:cstheme="minorHAnsi"/>
          <w:sz w:val="16"/>
          <w:szCs w:val="16"/>
        </w:rPr>
        <w:t xml:space="preserve"> (NOTE: check if this is guy you interviewed)</w:t>
      </w:r>
    </w:p>
  </w:footnote>
  <w:footnote w:id="58">
    <w:p w14:paraId="18CBCE8B"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New York Times, December 1, 2016, https://www.nytimes.com/2016/12/01/world/asia/passportsconªscated-xinjiang-china-uighur.html.</w:t>
      </w:r>
    </w:p>
  </w:footnote>
  <w:footnote w:id="59">
    <w:p w14:paraId="3E7D0DAC" w14:textId="7A3B522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13" w:history="1">
        <w:r w:rsidRPr="00BA30A1">
          <w:rPr>
            <w:rStyle w:val="Hyperlink"/>
            <w:rFonts w:cstheme="minorHAnsi"/>
            <w:sz w:val="16"/>
            <w:szCs w:val="16"/>
          </w:rPr>
          <w:t>https://www.amnesty.org/en/latest/news/2017/08/china-must-scrap-new-laws-tighten-authorities-grip-on-religious-practice/</w:t>
        </w:r>
      </w:hyperlink>
      <w:r w:rsidRPr="00BA30A1">
        <w:rPr>
          <w:rFonts w:cstheme="minorHAnsi"/>
          <w:sz w:val="16"/>
          <w:szCs w:val="16"/>
        </w:rPr>
        <w:t xml:space="preserve">; </w:t>
      </w:r>
      <w:hyperlink r:id="rId14" w:history="1">
        <w:r w:rsidRPr="00BA30A1">
          <w:rPr>
            <w:rStyle w:val="Hyperlink"/>
            <w:rFonts w:cstheme="minorHAnsi"/>
            <w:sz w:val="16"/>
            <w:szCs w:val="16"/>
          </w:rPr>
          <w:t>https://www.prcleader.org/leibold?fbclid=IwAR38OsGVP3ZYJwSUXy80gct52ywNid3RZjl0Q3BhOfSDx_OruGW-2K7L3mA</w:t>
        </w:r>
      </w:hyperlink>
      <w:r w:rsidRPr="00BA30A1">
        <w:rPr>
          <w:rFonts w:cstheme="minorHAnsi"/>
          <w:sz w:val="16"/>
          <w:szCs w:val="16"/>
        </w:rPr>
        <w:t xml:space="preserve">; For an </w:t>
      </w:r>
      <w:proofErr w:type="spellStart"/>
      <w:r w:rsidRPr="00BA30A1">
        <w:rPr>
          <w:rFonts w:cstheme="minorHAnsi"/>
          <w:sz w:val="16"/>
          <w:szCs w:val="16"/>
        </w:rPr>
        <w:t>unofªcial</w:t>
      </w:r>
      <w:proofErr w:type="spellEnd"/>
      <w:r w:rsidRPr="00BA30A1">
        <w:rPr>
          <w:rFonts w:cstheme="minorHAnsi"/>
          <w:sz w:val="16"/>
          <w:szCs w:val="16"/>
        </w:rPr>
        <w:t xml:space="preserve"> translation, see “Xinjiang Autonomous Region Regulations on </w:t>
      </w:r>
      <w:proofErr w:type="spellStart"/>
      <w:r w:rsidRPr="00BA30A1">
        <w:rPr>
          <w:rFonts w:cstheme="minorHAnsi"/>
          <w:sz w:val="16"/>
          <w:szCs w:val="16"/>
        </w:rPr>
        <w:t>De-Extremiªcation</w:t>
      </w:r>
      <w:proofErr w:type="spellEnd"/>
      <w:r w:rsidRPr="00BA30A1">
        <w:rPr>
          <w:rFonts w:cstheme="minorHAnsi"/>
          <w:sz w:val="16"/>
          <w:szCs w:val="16"/>
        </w:rPr>
        <w:t>” (New Haven, Conn.: China Law Translate, March 30, 2017).</w:t>
      </w:r>
    </w:p>
  </w:footnote>
  <w:footnote w:id="60">
    <w:p w14:paraId="4478602F"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See </w:t>
      </w:r>
      <w:proofErr w:type="spellStart"/>
      <w:r w:rsidRPr="00BA30A1">
        <w:rPr>
          <w:rFonts w:cstheme="minorHAnsi"/>
          <w:sz w:val="16"/>
          <w:szCs w:val="16"/>
          <w:lang w:val="en-US"/>
        </w:rPr>
        <w:t>mit</w:t>
      </w:r>
      <w:proofErr w:type="spellEnd"/>
      <w:r w:rsidRPr="00BA30A1">
        <w:rPr>
          <w:rFonts w:cstheme="minorHAnsi"/>
          <w:sz w:val="16"/>
          <w:szCs w:val="16"/>
          <w:lang w:val="en-US"/>
        </w:rPr>
        <w:t xml:space="preserve"> article</w:t>
      </w:r>
    </w:p>
  </w:footnote>
  <w:footnote w:id="61">
    <w:p w14:paraId="35AFFA99" w14:textId="394B9365"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 See “Full Transcript: Interview with Xinjiang Government Chief on Counterterrorism, Vocational Education, and Training in Xinjiang,” Xinhua, October 16, 2018, http://www.xinhuanet.com/english/2018-10/16/c_1375 35821.htm</w:t>
      </w:r>
    </w:p>
  </w:footnote>
  <w:footnote w:id="62">
    <w:p w14:paraId="4C3EEDD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15" w:history="1">
        <w:r w:rsidRPr="00BA30A1">
          <w:rPr>
            <w:rStyle w:val="Hyperlink"/>
            <w:rFonts w:cstheme="minorHAnsi"/>
            <w:sz w:val="16"/>
            <w:szCs w:val="16"/>
          </w:rPr>
          <w:t>https://web.archive.org/web/20200913195042/http://www.globaltimes.cn/content/1115202.shtml</w:t>
        </w:r>
      </w:hyperlink>
      <w:r w:rsidRPr="00BA30A1">
        <w:rPr>
          <w:rFonts w:cstheme="minorHAnsi"/>
          <w:sz w:val="16"/>
          <w:szCs w:val="16"/>
        </w:rPr>
        <w:t>; https://www.ft.com/content/721192f4-a1fa-11e8-85da-eeb7a9ce36e4</w:t>
      </w:r>
    </w:p>
  </w:footnote>
  <w:footnote w:id="63">
    <w:p w14:paraId="7C1B159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Xinjiang </w:t>
      </w:r>
      <w:proofErr w:type="spellStart"/>
      <w:r w:rsidRPr="00BA30A1">
        <w:rPr>
          <w:rFonts w:cstheme="minorHAnsi"/>
          <w:sz w:val="16"/>
          <w:szCs w:val="16"/>
          <w:lang w:val="en-US"/>
        </w:rPr>
        <w:t>uyghur</w:t>
      </w:r>
      <w:proofErr w:type="spellEnd"/>
      <w:r w:rsidRPr="00BA30A1">
        <w:rPr>
          <w:rFonts w:cstheme="minorHAnsi"/>
          <w:sz w:val="16"/>
          <w:szCs w:val="16"/>
          <w:lang w:val="en-US"/>
        </w:rPr>
        <w:t xml:space="preserve"> </w:t>
      </w:r>
      <w:proofErr w:type="spellStart"/>
      <w:r w:rsidRPr="00BA30A1">
        <w:rPr>
          <w:rFonts w:cstheme="minorHAnsi"/>
          <w:sz w:val="16"/>
          <w:szCs w:val="16"/>
          <w:lang w:val="en-US"/>
        </w:rPr>
        <w:t>anyonomous</w:t>
      </w:r>
      <w:proofErr w:type="spellEnd"/>
      <w:r w:rsidRPr="00BA30A1">
        <w:rPr>
          <w:rFonts w:cstheme="minorHAnsi"/>
          <w:sz w:val="16"/>
          <w:szCs w:val="16"/>
          <w:lang w:val="en-US"/>
        </w:rPr>
        <w:t xml:space="preserve"> </w:t>
      </w:r>
      <w:proofErr w:type="spellStart"/>
      <w:r w:rsidRPr="00BA30A1">
        <w:rPr>
          <w:rFonts w:cstheme="minorHAnsi"/>
          <w:sz w:val="16"/>
          <w:szCs w:val="16"/>
          <w:lang w:val="en-US"/>
        </w:rPr>
        <w:t>retion</w:t>
      </w:r>
      <w:proofErr w:type="spellEnd"/>
      <w:r w:rsidRPr="00BA30A1">
        <w:rPr>
          <w:rFonts w:cstheme="minorHAnsi"/>
          <w:sz w:val="16"/>
          <w:szCs w:val="16"/>
          <w:lang w:val="en-US"/>
        </w:rPr>
        <w:t xml:space="preserve"> regulation on de-</w:t>
      </w:r>
      <w:proofErr w:type="spellStart"/>
      <w:r w:rsidRPr="00BA30A1">
        <w:rPr>
          <w:rFonts w:cstheme="minorHAnsi"/>
          <w:sz w:val="16"/>
          <w:szCs w:val="16"/>
          <w:lang w:val="en-US"/>
        </w:rPr>
        <w:t>extremification</w:t>
      </w:r>
      <w:proofErr w:type="spellEnd"/>
      <w:r w:rsidRPr="00BA30A1">
        <w:rPr>
          <w:rFonts w:cstheme="minorHAnsi"/>
          <w:sz w:val="16"/>
          <w:szCs w:val="16"/>
          <w:lang w:val="en-US"/>
        </w:rPr>
        <w:t>, Chinese law translate (30 march 2017); Roberts 210</w:t>
      </w:r>
    </w:p>
  </w:footnote>
  <w:footnote w:id="64">
    <w:p w14:paraId="36189381"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De </w:t>
      </w:r>
      <w:proofErr w:type="spellStart"/>
      <w:r w:rsidRPr="00BA30A1">
        <w:rPr>
          <w:rFonts w:cstheme="minorHAnsi"/>
          <w:sz w:val="16"/>
          <w:szCs w:val="16"/>
          <w:lang w:val="en-US"/>
        </w:rPr>
        <w:t>extremisit</w:t>
      </w:r>
      <w:proofErr w:type="spellEnd"/>
      <w:r w:rsidRPr="00BA30A1">
        <w:rPr>
          <w:rFonts w:cstheme="minorHAnsi"/>
          <w:sz w:val="16"/>
          <w:szCs w:val="16"/>
          <w:lang w:val="en-US"/>
        </w:rPr>
        <w:t xml:space="preserve"> article 114, Robert 211</w:t>
      </w:r>
    </w:p>
  </w:footnote>
  <w:footnote w:id="65">
    <w:p w14:paraId="67DF9EB1"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Xinjiang </w:t>
      </w:r>
      <w:proofErr w:type="spellStart"/>
      <w:r w:rsidRPr="00BA30A1">
        <w:rPr>
          <w:rFonts w:cstheme="minorHAnsi"/>
          <w:sz w:val="16"/>
          <w:szCs w:val="16"/>
          <w:lang w:val="en-US"/>
        </w:rPr>
        <w:t>uyghur</w:t>
      </w:r>
      <w:proofErr w:type="spellEnd"/>
      <w:r w:rsidRPr="00BA30A1">
        <w:rPr>
          <w:rFonts w:cstheme="minorHAnsi"/>
          <w:sz w:val="16"/>
          <w:szCs w:val="16"/>
          <w:lang w:val="en-US"/>
        </w:rPr>
        <w:t xml:space="preserve"> </w:t>
      </w:r>
      <w:proofErr w:type="spellStart"/>
      <w:r w:rsidRPr="00BA30A1">
        <w:rPr>
          <w:rFonts w:cstheme="minorHAnsi"/>
          <w:sz w:val="16"/>
          <w:szCs w:val="16"/>
          <w:lang w:val="en-US"/>
        </w:rPr>
        <w:t>anyonomous</w:t>
      </w:r>
      <w:proofErr w:type="spellEnd"/>
      <w:r w:rsidRPr="00BA30A1">
        <w:rPr>
          <w:rFonts w:cstheme="minorHAnsi"/>
          <w:sz w:val="16"/>
          <w:szCs w:val="16"/>
          <w:lang w:val="en-US"/>
        </w:rPr>
        <w:t xml:space="preserve"> </w:t>
      </w:r>
      <w:proofErr w:type="spellStart"/>
      <w:r w:rsidRPr="00BA30A1">
        <w:rPr>
          <w:rFonts w:cstheme="minorHAnsi"/>
          <w:sz w:val="16"/>
          <w:szCs w:val="16"/>
          <w:lang w:val="en-US"/>
        </w:rPr>
        <w:t>retion</w:t>
      </w:r>
      <w:proofErr w:type="spellEnd"/>
      <w:r w:rsidRPr="00BA30A1">
        <w:rPr>
          <w:rFonts w:cstheme="minorHAnsi"/>
          <w:sz w:val="16"/>
          <w:szCs w:val="16"/>
          <w:lang w:val="en-US"/>
        </w:rPr>
        <w:t xml:space="preserve"> regulation on de-</w:t>
      </w:r>
      <w:proofErr w:type="spellStart"/>
      <w:r w:rsidRPr="00BA30A1">
        <w:rPr>
          <w:rFonts w:cstheme="minorHAnsi"/>
          <w:sz w:val="16"/>
          <w:szCs w:val="16"/>
          <w:lang w:val="en-US"/>
        </w:rPr>
        <w:t>extremification</w:t>
      </w:r>
      <w:proofErr w:type="spellEnd"/>
      <w:r w:rsidRPr="00BA30A1">
        <w:rPr>
          <w:rFonts w:cstheme="minorHAnsi"/>
          <w:sz w:val="16"/>
          <w:szCs w:val="16"/>
          <w:lang w:val="en-US"/>
        </w:rPr>
        <w:t>, Chinese law translate (30 march 2017); Roberts 210</w:t>
      </w:r>
    </w:p>
  </w:footnote>
  <w:footnote w:id="66">
    <w:p w14:paraId="08D7DC8C" w14:textId="77777777" w:rsidR="00112990" w:rsidRPr="00BA30A1" w:rsidRDefault="00112990" w:rsidP="00BA30A1">
      <w:pPr>
        <w:pStyle w:val="FootnoteText"/>
        <w:rPr>
          <w:lang w:val="en-US"/>
        </w:rPr>
      </w:pPr>
      <w:r w:rsidRPr="00BA30A1">
        <w:rPr>
          <w:rStyle w:val="FootnoteReference"/>
        </w:rPr>
        <w:footnoteRef/>
      </w:r>
      <w:r w:rsidRPr="00BA30A1">
        <w:t xml:space="preserve"> M2 (can’t go to mosques) </w:t>
      </w:r>
    </w:p>
  </w:footnote>
  <w:footnote w:id="67">
    <w:p w14:paraId="5C349E15" w14:textId="77777777" w:rsidR="00112990" w:rsidRPr="00BA30A1" w:rsidRDefault="00112990" w:rsidP="00BA30A1">
      <w:pPr>
        <w:pStyle w:val="FootnoteText"/>
        <w:rPr>
          <w:lang w:val="en-US"/>
        </w:rPr>
      </w:pPr>
      <w:r w:rsidRPr="00BA30A1">
        <w:rPr>
          <w:rStyle w:val="FootnoteReference"/>
        </w:rPr>
        <w:footnoteRef/>
      </w:r>
      <w:r w:rsidRPr="00BA30A1">
        <w:t xml:space="preserve"> Q2 (afraid to wear a headscarf) </w:t>
      </w:r>
    </w:p>
  </w:footnote>
  <w:footnote w:id="68">
    <w:p w14:paraId="69A16072" w14:textId="77777777" w:rsidR="00112990" w:rsidRPr="00BA30A1" w:rsidRDefault="00112990" w:rsidP="00BA30A1">
      <w:pPr>
        <w:pStyle w:val="FootnoteText"/>
        <w:rPr>
          <w:lang w:val="en-US"/>
        </w:rPr>
      </w:pPr>
      <w:r w:rsidRPr="00BA30A1">
        <w:rPr>
          <w:rStyle w:val="FootnoteReference"/>
        </w:rPr>
        <w:footnoteRef/>
      </w:r>
      <w:r w:rsidRPr="00BA30A1">
        <w:t xml:space="preserve"> J2 (asked to make a list of </w:t>
      </w:r>
      <w:proofErr w:type="spellStart"/>
      <w:r w:rsidRPr="00BA30A1">
        <w:t>arabic</w:t>
      </w:r>
      <w:proofErr w:type="spellEnd"/>
      <w:r w:rsidRPr="00BA30A1">
        <w:t xml:space="preserve"> sounding names) </w:t>
      </w:r>
    </w:p>
  </w:footnote>
  <w:footnote w:id="69">
    <w:p w14:paraId="6EFDE6EE"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N1</w:t>
      </w:r>
    </w:p>
  </w:footnote>
  <w:footnote w:id="70">
    <w:p w14:paraId="1D91196C"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https://www.rfa.org/english/news/uyghur/language-07282017143037.html</w:t>
      </w:r>
    </w:p>
  </w:footnote>
  <w:footnote w:id="71">
    <w:p w14:paraId="6288F982"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https://www.amnesty.org.uk/press-releases/china-uighur-ethnic-identity-under-threat-china</w:t>
      </w:r>
    </w:p>
  </w:footnote>
  <w:footnote w:id="72">
    <w:p w14:paraId="3BD8CFB0"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Examples: </w:t>
      </w:r>
      <w:r w:rsidRPr="00BA30A1">
        <w:rPr>
          <w:rFonts w:cstheme="minorHAnsi"/>
          <w:sz w:val="16"/>
          <w:szCs w:val="16"/>
          <w:lang w:val="en-US"/>
        </w:rPr>
        <w:t>Q2</w:t>
      </w:r>
    </w:p>
  </w:footnote>
  <w:footnote w:id="73">
    <w:p w14:paraId="07A45627"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w:t>
      </w:r>
    </w:p>
  </w:footnote>
  <w:footnote w:id="74">
    <w:p w14:paraId="4689C70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O2</w:t>
      </w:r>
    </w:p>
  </w:footnote>
  <w:footnote w:id="75">
    <w:p w14:paraId="2EA4F524" w14:textId="77777777" w:rsidR="00112990" w:rsidRPr="00BA30A1" w:rsidRDefault="00112990" w:rsidP="00BA30A1">
      <w:pPr>
        <w:pStyle w:val="FootnoteText"/>
        <w:rPr>
          <w:lang w:val="en-US"/>
        </w:rPr>
      </w:pPr>
      <w:r w:rsidRPr="00BA30A1">
        <w:rPr>
          <w:rStyle w:val="FootnoteReference"/>
        </w:rPr>
        <w:footnoteRef/>
      </w:r>
      <w:r w:rsidRPr="00BA30A1">
        <w:t xml:space="preserve"> </w:t>
      </w:r>
      <w:r w:rsidRPr="00BA30A1">
        <w:rPr>
          <w:lang w:val="en-US"/>
        </w:rPr>
        <w:t>Examples.</w:t>
      </w:r>
    </w:p>
  </w:footnote>
  <w:footnote w:id="76">
    <w:p w14:paraId="095D3641" w14:textId="77777777" w:rsidR="00112990" w:rsidRPr="00BA30A1" w:rsidRDefault="00112990" w:rsidP="00BA30A1">
      <w:pPr>
        <w:pStyle w:val="FootnoteText"/>
        <w:rPr>
          <w:lang w:val="en-US"/>
        </w:rPr>
      </w:pPr>
      <w:r w:rsidRPr="00BA30A1">
        <w:rPr>
          <w:rStyle w:val="FootnoteReference"/>
        </w:rPr>
        <w:footnoteRef/>
      </w:r>
      <w:r w:rsidRPr="00BA30A1">
        <w:t xml:space="preserve"> 65</w:t>
      </w:r>
    </w:p>
  </w:footnote>
  <w:footnote w:id="77">
    <w:p w14:paraId="57F71CB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w:t>
      </w:r>
    </w:p>
  </w:footnote>
  <w:footnote w:id="78">
    <w:p w14:paraId="3E15DF7E" w14:textId="77777777" w:rsidR="00112990" w:rsidRPr="00BA30A1" w:rsidRDefault="00112990" w:rsidP="00BA30A1">
      <w:pPr>
        <w:pStyle w:val="FootnoteText"/>
        <w:rPr>
          <w:lang w:val="en-US"/>
        </w:rPr>
      </w:pPr>
      <w:r w:rsidRPr="00BA30A1">
        <w:rPr>
          <w:rStyle w:val="FootnoteReference"/>
        </w:rPr>
        <w:footnoteRef/>
      </w:r>
      <w:r w:rsidRPr="00BA30A1">
        <w:t xml:space="preserve"> </w:t>
      </w:r>
      <w:r w:rsidRPr="00BA30A1">
        <w:rPr>
          <w:lang w:val="en-US"/>
        </w:rPr>
        <w:t>11</w:t>
      </w:r>
    </w:p>
  </w:footnote>
  <w:footnote w:id="79">
    <w:p w14:paraId="682BA908"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R2</w:t>
      </w:r>
    </w:p>
  </w:footnote>
  <w:footnote w:id="80">
    <w:p w14:paraId="6E0083F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w:t>
      </w:r>
    </w:p>
  </w:footnote>
  <w:footnote w:id="81">
    <w:p w14:paraId="24D2FEA2"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Q2</w:t>
      </w:r>
    </w:p>
  </w:footnote>
  <w:footnote w:id="82">
    <w:p w14:paraId="4D7F6258"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Q2</w:t>
      </w:r>
    </w:p>
  </w:footnote>
  <w:footnote w:id="83">
    <w:p w14:paraId="2AECAD7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84">
    <w:p w14:paraId="54C7DD30"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N2</w:t>
      </w:r>
    </w:p>
  </w:footnote>
  <w:footnote w:id="85">
    <w:p w14:paraId="127D594D" w14:textId="77777777" w:rsidR="00112990" w:rsidRPr="00BA30A1" w:rsidRDefault="00112990" w:rsidP="00BA30A1">
      <w:pPr>
        <w:pStyle w:val="FootnoteText"/>
        <w:rPr>
          <w:lang w:val="en-US"/>
        </w:rPr>
      </w:pPr>
      <w:r w:rsidRPr="00BA30A1">
        <w:rPr>
          <w:rStyle w:val="FootnoteReference"/>
        </w:rPr>
        <w:footnoteRef/>
      </w:r>
      <w:r w:rsidRPr="00BA30A1">
        <w:t xml:space="preserve"> </w:t>
      </w:r>
      <w:r w:rsidRPr="00BA30A1">
        <w:rPr>
          <w:lang w:val="en-US"/>
        </w:rPr>
        <w:t>62</w:t>
      </w:r>
    </w:p>
  </w:footnote>
  <w:footnote w:id="86">
    <w:p w14:paraId="6DD790CC" w14:textId="77777777" w:rsidR="00112990" w:rsidRPr="00BA30A1" w:rsidRDefault="00112990" w:rsidP="00BA30A1">
      <w:pPr>
        <w:pStyle w:val="FootnoteText"/>
        <w:rPr>
          <w:lang w:val="en-US"/>
        </w:rPr>
      </w:pPr>
      <w:r w:rsidRPr="00BA30A1">
        <w:rPr>
          <w:rStyle w:val="FootnoteReference"/>
        </w:rPr>
        <w:footnoteRef/>
      </w:r>
      <w:r w:rsidRPr="00BA30A1">
        <w:t xml:space="preserve"> </w:t>
      </w:r>
      <w:r w:rsidRPr="00BA30A1">
        <w:rPr>
          <w:lang w:val="en-US"/>
        </w:rPr>
        <w:t>P1</w:t>
      </w:r>
    </w:p>
  </w:footnote>
  <w:footnote w:id="87">
    <w:p w14:paraId="01DADA4C" w14:textId="77777777" w:rsidR="00112990" w:rsidRPr="00BA30A1" w:rsidRDefault="00112990" w:rsidP="00BA30A1">
      <w:pPr>
        <w:pStyle w:val="FootnoteText"/>
        <w:rPr>
          <w:lang w:val="en-US"/>
        </w:rPr>
      </w:pPr>
      <w:r w:rsidRPr="00BA30A1">
        <w:rPr>
          <w:rStyle w:val="FootnoteReference"/>
        </w:rPr>
        <w:footnoteRef/>
      </w:r>
      <w:r w:rsidRPr="00BA30A1">
        <w:t xml:space="preserve"> </w:t>
      </w:r>
      <w:r w:rsidRPr="00BA30A1">
        <w:rPr>
          <w:lang w:val="en-US"/>
        </w:rPr>
        <w:t>19</w:t>
      </w:r>
    </w:p>
  </w:footnote>
  <w:footnote w:id="88">
    <w:p w14:paraId="43F55693" w14:textId="77777777" w:rsidR="00112990" w:rsidRPr="00BA30A1" w:rsidRDefault="00112990" w:rsidP="00BA30A1">
      <w:pPr>
        <w:pStyle w:val="FootnoteText"/>
        <w:rPr>
          <w:lang w:val="en-US"/>
        </w:rPr>
      </w:pPr>
      <w:r w:rsidRPr="00BA30A1">
        <w:rPr>
          <w:rStyle w:val="FootnoteReference"/>
        </w:rPr>
        <w:footnoteRef/>
      </w:r>
      <w:r w:rsidRPr="00BA30A1">
        <w:t xml:space="preserve"> </w:t>
      </w:r>
      <w:r w:rsidRPr="00BA30A1">
        <w:rPr>
          <w:lang w:val="en-US"/>
        </w:rPr>
        <w:t>X20</w:t>
      </w:r>
    </w:p>
  </w:footnote>
  <w:footnote w:id="89">
    <w:p w14:paraId="36070B6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Wong – to temper unrest </w:t>
      </w:r>
      <w:proofErr w:type="spellStart"/>
      <w:r w:rsidRPr="00BA30A1">
        <w:rPr>
          <w:rFonts w:cstheme="minorHAnsi"/>
          <w:sz w:val="16"/>
          <w:szCs w:val="16"/>
          <w:lang w:val="en-US"/>
        </w:rPr>
        <w:t>inwestern</w:t>
      </w:r>
      <w:proofErr w:type="spellEnd"/>
      <w:r w:rsidRPr="00BA30A1">
        <w:rPr>
          <w:rFonts w:cstheme="minorHAnsi"/>
          <w:sz w:val="16"/>
          <w:szCs w:val="16"/>
          <w:lang w:val="en-US"/>
        </w:rPr>
        <w:t xml:space="preserve"> china officials offer </w:t>
      </w:r>
      <w:proofErr w:type="spellStart"/>
      <w:r w:rsidRPr="00BA30A1">
        <w:rPr>
          <w:rFonts w:cstheme="minorHAnsi"/>
          <w:sz w:val="16"/>
          <w:szCs w:val="16"/>
          <w:lang w:val="en-US"/>
        </w:rPr>
        <w:t>moneyfor</w:t>
      </w:r>
      <w:proofErr w:type="spellEnd"/>
      <w:r w:rsidRPr="00BA30A1">
        <w:rPr>
          <w:rFonts w:cstheme="minorHAnsi"/>
          <w:sz w:val="16"/>
          <w:szCs w:val="16"/>
          <w:lang w:val="en-US"/>
        </w:rPr>
        <w:t xml:space="preserve"> intermarriage.</w:t>
      </w:r>
    </w:p>
  </w:footnote>
  <w:footnote w:id="90">
    <w:p w14:paraId="474CB878"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Evaexiao</w:t>
      </w:r>
      <w:proofErr w:type="spellEnd"/>
      <w:r w:rsidRPr="00BA30A1">
        <w:rPr>
          <w:rFonts w:cstheme="minorHAnsi"/>
          <w:sz w:val="16"/>
          <w:szCs w:val="16"/>
          <w:lang w:val="en-US"/>
        </w:rPr>
        <w:t xml:space="preserve"> children of </w:t>
      </w:r>
      <w:proofErr w:type="spellStart"/>
      <w:r w:rsidRPr="00BA30A1">
        <w:rPr>
          <w:rFonts w:cstheme="minorHAnsi"/>
          <w:sz w:val="16"/>
          <w:szCs w:val="16"/>
          <w:lang w:val="en-US"/>
        </w:rPr>
        <w:t>intermarraige</w:t>
      </w:r>
      <w:proofErr w:type="spellEnd"/>
    </w:p>
  </w:footnote>
  <w:footnote w:id="91">
    <w:p w14:paraId="654DB5D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Byler – </w:t>
      </w:r>
      <w:proofErr w:type="spellStart"/>
      <w:r w:rsidRPr="00BA30A1">
        <w:rPr>
          <w:rFonts w:cstheme="minorHAnsi"/>
          <w:sz w:val="16"/>
          <w:szCs w:val="16"/>
          <w:lang w:val="en-US"/>
        </w:rPr>
        <w:t>uyghurlove</w:t>
      </w:r>
      <w:proofErr w:type="spellEnd"/>
      <w:r w:rsidRPr="00BA30A1">
        <w:rPr>
          <w:rFonts w:cstheme="minorHAnsi"/>
          <w:sz w:val="16"/>
          <w:szCs w:val="16"/>
          <w:lang w:val="en-US"/>
        </w:rPr>
        <w:t xml:space="preserve"> </w:t>
      </w:r>
      <w:proofErr w:type="spellStart"/>
      <w:r w:rsidRPr="00BA30A1">
        <w:rPr>
          <w:rFonts w:cstheme="minorHAnsi"/>
          <w:sz w:val="16"/>
          <w:szCs w:val="16"/>
          <w:lang w:val="en-US"/>
        </w:rPr>
        <w:t>ina</w:t>
      </w:r>
      <w:proofErr w:type="spellEnd"/>
      <w:r w:rsidRPr="00BA30A1">
        <w:rPr>
          <w:rFonts w:cstheme="minorHAnsi"/>
          <w:sz w:val="16"/>
          <w:szCs w:val="16"/>
          <w:lang w:val="en-US"/>
        </w:rPr>
        <w:t xml:space="preserve"> time on interethnic marriage</w:t>
      </w:r>
    </w:p>
  </w:footnote>
  <w:footnote w:id="92">
    <w:p w14:paraId="71453E82"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Roberts 234</w:t>
      </w:r>
    </w:p>
  </w:footnote>
  <w:footnote w:id="93">
    <w:p w14:paraId="087BFFC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J2</w:t>
      </w:r>
    </w:p>
  </w:footnote>
  <w:footnote w:id="94">
    <w:p w14:paraId="18106D8E"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95">
    <w:p w14:paraId="4947A884"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Uhrp</w:t>
      </w:r>
      <w:proofErr w:type="spellEnd"/>
      <w:r w:rsidRPr="00BA30A1">
        <w:rPr>
          <w:rFonts w:cstheme="minorHAnsi"/>
          <w:sz w:val="16"/>
          <w:szCs w:val="16"/>
          <w:lang w:val="en-US"/>
        </w:rPr>
        <w:t xml:space="preserve"> demolishing faith. </w:t>
      </w:r>
    </w:p>
  </w:footnote>
  <w:footnote w:id="96">
    <w:p w14:paraId="5D18B82D"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The guardian 6 may 2019</w:t>
      </w:r>
    </w:p>
  </w:footnote>
  <w:footnote w:id="97">
    <w:p w14:paraId="185E8997"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The guardian 6 may 2019</w:t>
      </w:r>
    </w:p>
  </w:footnote>
  <w:footnote w:id="98">
    <w:p w14:paraId="7DD12744" w14:textId="77777777" w:rsidR="00112990" w:rsidRPr="00BA30A1" w:rsidRDefault="00112990" w:rsidP="00BA30A1">
      <w:pPr>
        <w:pStyle w:val="FootnoteText"/>
        <w:rPr>
          <w:lang w:val="en-US"/>
        </w:rPr>
      </w:pPr>
      <w:r w:rsidRPr="00BA30A1">
        <w:rPr>
          <w:rStyle w:val="FootnoteReference"/>
        </w:rPr>
        <w:footnoteRef/>
      </w:r>
      <w:r w:rsidRPr="00BA30A1">
        <w:t xml:space="preserve"> https://www.aspi.org.au/news/cultural-destruction-and-detention-facilities-xinjiang</w:t>
      </w:r>
    </w:p>
  </w:footnote>
  <w:footnote w:id="99">
    <w:p w14:paraId="5BDC4B7F"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D1</w:t>
      </w:r>
    </w:p>
  </w:footnote>
  <w:footnote w:id="100">
    <w:p w14:paraId="2D492147" w14:textId="11A21A6A" w:rsidR="00112990" w:rsidRPr="00BA30A1" w:rsidRDefault="00112990" w:rsidP="00BA30A1">
      <w:pPr>
        <w:pStyle w:val="FootnoteText"/>
        <w:rPr>
          <w:rFonts w:cstheme="minorHAnsi"/>
          <w:sz w:val="16"/>
          <w:szCs w:val="16"/>
          <w:lang w:val="en-US"/>
        </w:rPr>
      </w:pPr>
    </w:p>
  </w:footnote>
  <w:footnote w:id="101">
    <w:p w14:paraId="698E67F9" w14:textId="77777777" w:rsidR="00112990" w:rsidRPr="00BA30A1" w:rsidRDefault="00112990" w:rsidP="00BA30A1">
      <w:pPr>
        <w:pStyle w:val="FootnoteText"/>
        <w:contextualSpacing/>
        <w:rPr>
          <w:rFonts w:cstheme="minorHAnsi"/>
          <w:sz w:val="18"/>
          <w:szCs w:val="18"/>
          <w:lang w:val="en-US"/>
        </w:rPr>
      </w:pPr>
      <w:r w:rsidRPr="00BA30A1">
        <w:rPr>
          <w:rStyle w:val="FootnoteReference"/>
          <w:rFonts w:cstheme="minorHAnsi"/>
          <w:sz w:val="18"/>
          <w:szCs w:val="18"/>
        </w:rPr>
        <w:footnoteRef/>
      </w:r>
      <w:r w:rsidRPr="00BA30A1">
        <w:rPr>
          <w:rFonts w:cstheme="minorHAnsi"/>
          <w:sz w:val="18"/>
          <w:szCs w:val="18"/>
        </w:rPr>
        <w:t xml:space="preserve"> E1</w:t>
      </w:r>
    </w:p>
  </w:footnote>
  <w:footnote w:id="102">
    <w:p w14:paraId="1737AABA" w14:textId="77777777" w:rsidR="00112990" w:rsidRPr="00BA30A1" w:rsidRDefault="00112990" w:rsidP="00BA30A1">
      <w:pPr>
        <w:pStyle w:val="FootnoteText"/>
        <w:contextualSpacing/>
        <w:rPr>
          <w:rFonts w:cstheme="minorHAnsi"/>
          <w:sz w:val="18"/>
          <w:szCs w:val="18"/>
          <w:lang w:val="en-US"/>
        </w:rPr>
      </w:pPr>
      <w:r w:rsidRPr="00BA30A1">
        <w:rPr>
          <w:rStyle w:val="FootnoteReference"/>
          <w:rFonts w:cstheme="minorHAnsi"/>
          <w:sz w:val="18"/>
          <w:szCs w:val="18"/>
        </w:rPr>
        <w:footnoteRef/>
      </w:r>
      <w:r w:rsidRPr="00BA30A1">
        <w:rPr>
          <w:rFonts w:cstheme="minorHAnsi"/>
          <w:sz w:val="18"/>
          <w:szCs w:val="18"/>
        </w:rPr>
        <w:t xml:space="preserve"> </w:t>
      </w:r>
      <w:r w:rsidRPr="00BA30A1">
        <w:rPr>
          <w:rFonts w:cstheme="minorHAnsi"/>
          <w:sz w:val="18"/>
          <w:szCs w:val="18"/>
          <w:lang w:val="en-US"/>
        </w:rPr>
        <w:t>E1</w:t>
      </w:r>
    </w:p>
  </w:footnote>
  <w:footnote w:id="103">
    <w:p w14:paraId="41AD568C" w14:textId="77777777" w:rsidR="00112990" w:rsidRPr="00BA30A1" w:rsidRDefault="00112990" w:rsidP="00BA30A1">
      <w:pPr>
        <w:pStyle w:val="FootnoteText"/>
        <w:contextualSpacing/>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Check if we want to use the February announcement or march/</w:t>
      </w:r>
      <w:proofErr w:type="spellStart"/>
      <w:r w:rsidRPr="00BA30A1">
        <w:rPr>
          <w:rFonts w:cstheme="minorHAnsi"/>
          <w:sz w:val="16"/>
          <w:szCs w:val="16"/>
        </w:rPr>
        <w:t>april</w:t>
      </w:r>
      <w:proofErr w:type="spellEnd"/>
      <w:r w:rsidRPr="00BA30A1">
        <w:rPr>
          <w:rFonts w:cstheme="minorHAnsi"/>
          <w:sz w:val="16"/>
          <w:szCs w:val="16"/>
        </w:rPr>
        <w:t xml:space="preserve"> when people started being rounded up in large number; For the start date: </w:t>
      </w:r>
      <w:hyperlink r:id="rId16" w:history="1">
        <w:r w:rsidRPr="00BA30A1">
          <w:rPr>
            <w:rStyle w:val="Hyperlink"/>
            <w:rFonts w:cstheme="minorHAnsi"/>
            <w:sz w:val="16"/>
            <w:szCs w:val="16"/>
          </w:rPr>
          <w:t>https://www.prcleader.org/leibold?fbclid=IwAR38OsGVP3ZYJwSUXy80gct52ywNid3RZjl0Q3BhOfSDx_OruGW-2K7L3mA</w:t>
        </w:r>
      </w:hyperlink>
      <w:r w:rsidRPr="00BA30A1">
        <w:rPr>
          <w:rFonts w:cstheme="minorHAnsi"/>
          <w:sz w:val="16"/>
          <w:szCs w:val="16"/>
        </w:rPr>
        <w:t>; For NUMBERS: HRW: Adrian Zenz, “New Evidence for China’s Political Re-Education Campaign in Xinjiang,” China Brief, vol. 18, issue 10, May 15, 2018, https://jamestown.org/program/evidence-for-chinas-political-re-education-campaign-in-xinjiang (accessed August 24, 2018); Chinese Human Rights Defenders (CHRD) and Equal Rights Initiative (ERI), “China: Massive Numbers of Uyghurs &amp; Other Ethnic Minorities Forced into Re-education Programs,” August 3, 2018, https://www.nchrd.org/2018/08/chinamassive-numbers-of-uyghurs-other-ethnic-minorities-forced-into-re-education-programs (accessed August 24, 2018). Zenz estimated the detainee number by extrapolating from a leaked Xinjiang police report, released by a Turkish TV station run by Uyghur exiles, as well as from reports by Radio Free Asia. CHRD and ERI made the estimate by extrapolating the percentages of people detained in villages as reported by dozens of Uyghur villagers in Kashgar Prefecture during interviews with CHRD.</w:t>
      </w:r>
    </w:p>
  </w:footnote>
  <w:footnote w:id="104">
    <w:p w14:paraId="31DE217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Check this with Chinese law </w:t>
      </w:r>
    </w:p>
  </w:footnote>
  <w:footnote w:id="105">
    <w:p w14:paraId="31B7E53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U1, C2</w:t>
      </w:r>
    </w:p>
  </w:footnote>
  <w:footnote w:id="106">
    <w:p w14:paraId="76E083C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A2, A1</w:t>
      </w:r>
    </w:p>
  </w:footnote>
  <w:footnote w:id="107">
    <w:p w14:paraId="1E2B861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C2, O1, Z1 (</w:t>
      </w:r>
      <w:r w:rsidRPr="00BA30A1">
        <w:rPr>
          <w:rFonts w:cstheme="minorHAnsi"/>
          <w:sz w:val="16"/>
          <w:szCs w:val="16"/>
          <w:lang w:val="en-US"/>
        </w:rPr>
        <w:t>coerced back because of issue with pension or retirement benefits), K2 (retired teacher made to come back for benefits)</w:t>
      </w:r>
    </w:p>
  </w:footnote>
  <w:footnote w:id="108">
    <w:p w14:paraId="06C3E75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Language mostly taken from Amnesty handbook on fair trials: https://www.amnesty.org/download/Documents/8000/pol300022014en.pdf</w:t>
      </w:r>
    </w:p>
  </w:footnote>
  <w:footnote w:id="109">
    <w:p w14:paraId="248DC26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Article 3 of the Universal Declaration, Article 9(1) of the ICCPR</w:t>
      </w:r>
    </w:p>
  </w:footnote>
  <w:footnote w:id="110">
    <w:p w14:paraId="6D68ABA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Article 9(1) of the ICCPR, Article 17(2)(a) of the Convention on Enforced Disappearance; An arrest is “the act of depriving a person of liberty under governmental authority for the purpose of taking that person into detention and charging the person with a criminal offence”. It covers the period from the moment the person is placed under restraint up to the time the individual is brought before a competent authority that orders release or continued custody; The term detention is used to describe when a person has been deprived of his or her liberty by a state authority (or with the state’s consent or acquiescence) for any reason other than being convicted of an offence. The person may be held in a public or private setting that they are not free to leave, including a police station, a pre-trial detention facility or under house arrest.</w:t>
      </w:r>
    </w:p>
  </w:footnote>
  <w:footnote w:id="111">
    <w:p w14:paraId="638F3B7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https://www.amnesty.org/download/Documents/8000/pol300022014en.pdf</w:t>
      </w:r>
    </w:p>
  </w:footnote>
  <w:footnote w:id="112">
    <w:p w14:paraId="08E9AE8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Article 9 of the Universal Declaration, Article 9(1) of the ICCPR; The Human Rights Committee has clarified that the term “arbitrary” in Article 9(1) of the ICCPR must be interpreted broadly to include elements of inappropriateness, injustice and lack of predictability. – see amnesty fair trail manual</w:t>
      </w:r>
    </w:p>
  </w:footnote>
  <w:footnote w:id="113">
    <w:p w14:paraId="07D970E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https://www2.ohchr.org/english/bodies/cerd/docs/GC31Rev_En.pdf</w:t>
      </w:r>
    </w:p>
  </w:footnote>
  <w:footnote w:id="114">
    <w:p w14:paraId="3BCBF03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4 HRC General Comment 24, §8, HRC General Comment 29, §11; WGAD Deliberation No.9, UN Doc. A/HRC/22/44 (2012) §§37-75; Report to the Human Rights Council, Working Group on Arbitrary Detention, UN Doc. A/HRC/22/44 (2012), paras 37-76.</w:t>
      </w:r>
    </w:p>
  </w:footnote>
  <w:footnote w:id="115">
    <w:p w14:paraId="19CAE8E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See Articles 2 and 17(1) of the Convention on Enforced Disappearance</w:t>
      </w:r>
    </w:p>
  </w:footnote>
  <w:footnote w:id="116">
    <w:p w14:paraId="185518D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Article 9(2) of the ICCPR,</w:t>
      </w:r>
    </w:p>
  </w:footnote>
  <w:footnote w:id="117">
    <w:p w14:paraId="13A5E74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rPr>
        <w:t>a</w:t>
      </w:r>
      <w:proofErr w:type="spellEnd"/>
      <w:r w:rsidRPr="00BA30A1">
        <w:rPr>
          <w:rFonts w:cstheme="minorHAnsi"/>
          <w:sz w:val="16"/>
          <w:szCs w:val="16"/>
        </w:rPr>
        <w:t xml:space="preserve"> Article 9(2) of the ICCPR, Article 14(3)</w:t>
      </w:r>
    </w:p>
  </w:footnote>
  <w:footnote w:id="118">
    <w:p w14:paraId="5EA6C1C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 Principles 13 and 14 of the Body of Principles, Guidelines 2 §42(c) and 3 §43(</w:t>
      </w:r>
      <w:proofErr w:type="spellStart"/>
      <w:r w:rsidRPr="00BA30A1">
        <w:rPr>
          <w:rFonts w:cstheme="minorHAnsi"/>
          <w:sz w:val="16"/>
          <w:szCs w:val="16"/>
        </w:rPr>
        <w:t>i</w:t>
      </w:r>
      <w:proofErr w:type="spellEnd"/>
      <w:r w:rsidRPr="00BA30A1">
        <w:rPr>
          <w:rFonts w:cstheme="minorHAnsi"/>
          <w:sz w:val="16"/>
          <w:szCs w:val="16"/>
        </w:rPr>
        <w:t>) of the Principles on Legal Aid</w:t>
      </w:r>
    </w:p>
  </w:footnote>
  <w:footnote w:id="119">
    <w:p w14:paraId="57EA87F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6 European Court: Schmidt v Germany (32352/02), Decision (2006), Jalloh v Germany (54810/00), Grand Chamber (2006) §§67-83, P.G. and J.H. v United Kingdom (44787/98), (2001) §80; see HRW: </w:t>
      </w:r>
      <w:hyperlink r:id="rId17" w:anchor="_ftn239" w:history="1">
        <w:r w:rsidRPr="00BA30A1">
          <w:rPr>
            <w:rStyle w:val="Hyperlink"/>
            <w:rFonts w:cstheme="minorHAnsi"/>
            <w:sz w:val="16"/>
            <w:szCs w:val="16"/>
          </w:rPr>
          <w:t>https://www.hrw.org/report/2018/09/09/eradicating-ideological-viruses/chinas-campaign-repression-against-xinjiangs#_ftn239</w:t>
        </w:r>
      </w:hyperlink>
      <w:r w:rsidRPr="00BA30A1">
        <w:rPr>
          <w:rFonts w:cstheme="minorHAnsi"/>
          <w:sz w:val="16"/>
          <w:szCs w:val="16"/>
        </w:rPr>
        <w:t xml:space="preserve"> – section on “rights to privacy and bodily integrity” </w:t>
      </w:r>
    </w:p>
  </w:footnote>
  <w:footnote w:id="120">
    <w:p w14:paraId="5B6EA80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39 Criminal Procedure Law (CPL), art. 130. However, the CPL give no legal guidelines or limitations on how long biometric samples can be stored, shared, or used, or how their collection or use can be challenged. While there are Ministry of Public Security internal departmental rules that focus on the administrative and technical aspects of voice pattern collection, most are not publicly available. See also, “The Legitimacy of the Collection of Basic Personal Data by Public Security (</w:t>
      </w:r>
      <w:r w:rsidRPr="00BA30A1">
        <w:rPr>
          <w:rFonts w:ascii="Cambria Math" w:hAnsi="Cambria Math" w:cs="Cambria Math"/>
          <w:sz w:val="16"/>
          <w:szCs w:val="16"/>
        </w:rPr>
        <w:t>⍵</w:t>
      </w:r>
      <w:r w:rsidRPr="00BA30A1">
        <w:rPr>
          <w:rFonts w:cstheme="minorHAnsi"/>
          <w:sz w:val="16"/>
          <w:szCs w:val="16"/>
        </w:rPr>
        <w:t>᷀</w:t>
      </w:r>
      <w:r w:rsidRPr="00BA30A1">
        <w:rPr>
          <w:rFonts w:ascii="MV Boli" w:hAnsi="MV Boli" w:cs="MV Boli"/>
          <w:sz w:val="16"/>
          <w:szCs w:val="16"/>
        </w:rPr>
        <w:t>ޜ</w:t>
      </w:r>
      <w:r w:rsidRPr="00BA30A1">
        <w:rPr>
          <w:rFonts w:eastAsia="Malgun Gothic" w:cstheme="minorHAnsi"/>
          <w:sz w:val="16"/>
          <w:szCs w:val="16"/>
        </w:rPr>
        <w:t>ᆹ</w:t>
      </w:r>
      <w:r w:rsidRPr="00BA30A1">
        <w:rPr>
          <w:rFonts w:ascii="Leelawadee UI" w:hAnsi="Leelawadee UI" w:cs="Leelawadee UI"/>
          <w:sz w:val="16"/>
          <w:szCs w:val="16"/>
        </w:rPr>
        <w:t>ส</w:t>
      </w:r>
    </w:p>
  </w:footnote>
  <w:footnote w:id="121">
    <w:p w14:paraId="3F320A1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C1</w:t>
      </w:r>
    </w:p>
  </w:footnote>
  <w:footnote w:id="122">
    <w:p w14:paraId="7DB8CDA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K1; m1 - For WhatsApp and Kazakhstan, after being told it was for terrorism</w:t>
      </w:r>
    </w:p>
  </w:footnote>
  <w:footnote w:id="123">
    <w:p w14:paraId="35B617D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V1 (check) + old people</w:t>
      </w:r>
    </w:p>
  </w:footnote>
  <w:footnote w:id="124">
    <w:p w14:paraId="25BE934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H1 (guard), D1, Z1, N1, M1, R1 (on phone) </w:t>
      </w:r>
    </w:p>
  </w:footnote>
  <w:footnote w:id="125">
    <w:p w14:paraId="1B24559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Kazakhstan: </w:t>
      </w:r>
      <w:r w:rsidRPr="00BA30A1">
        <w:rPr>
          <w:rFonts w:cstheme="minorHAnsi"/>
          <w:sz w:val="16"/>
          <w:szCs w:val="16"/>
          <w:lang w:val="en-US"/>
        </w:rPr>
        <w:t>A1, K2 (female), e2 (female), q1, I2 (“We told every student to come home.”) M2, K1; Kyrgyzstan: H1; Egypt: V1; i1 (studying abroad</w:t>
      </w:r>
      <w:proofErr w:type="gramStart"/>
      <w:r w:rsidRPr="00BA30A1">
        <w:rPr>
          <w:rFonts w:cstheme="minorHAnsi"/>
          <w:sz w:val="16"/>
          <w:szCs w:val="16"/>
          <w:lang w:val="en-US"/>
        </w:rPr>
        <w:t>) ;</w:t>
      </w:r>
      <w:proofErr w:type="gramEnd"/>
      <w:r w:rsidRPr="00BA30A1">
        <w:rPr>
          <w:rFonts w:cstheme="minorHAnsi"/>
          <w:sz w:val="16"/>
          <w:szCs w:val="16"/>
          <w:lang w:val="en-US"/>
        </w:rPr>
        <w:t xml:space="preserve"> communication: N1 (turkey)</w:t>
      </w:r>
    </w:p>
  </w:footnote>
  <w:footnote w:id="126">
    <w:p w14:paraId="5BF4836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G1</w:t>
      </w:r>
    </w:p>
  </w:footnote>
  <w:footnote w:id="127">
    <w:p w14:paraId="4E6208C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K1, B2 (female), F2 (female), k2 (female), Y2, U1</w:t>
      </w:r>
    </w:p>
  </w:footnote>
  <w:footnote w:id="128">
    <w:p w14:paraId="21F82FA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F1, P1 (thinks only released because of pressure from abroad), g2 (arrested with 120 Muslim clerics); P2 father was arrested); d1 (check); E1.</w:t>
      </w:r>
    </w:p>
  </w:footnote>
  <w:footnote w:id="129">
    <w:p w14:paraId="494A218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E2 (second hand account)</w:t>
      </w:r>
    </w:p>
  </w:footnote>
  <w:footnote w:id="130">
    <w:p w14:paraId="3BF5AA9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131">
    <w:p w14:paraId="5A9E153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D2</w:t>
      </w:r>
    </w:p>
  </w:footnote>
  <w:footnote w:id="132">
    <w:p w14:paraId="7DA06E7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B3</w:t>
      </w:r>
    </w:p>
  </w:footnote>
  <w:footnote w:id="133">
    <w:p w14:paraId="0EBBA24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C1 (and check b3)</w:t>
      </w:r>
    </w:p>
  </w:footnote>
  <w:footnote w:id="134">
    <w:p w14:paraId="4F4C605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Insert </w:t>
      </w:r>
      <w:proofErr w:type="spellStart"/>
      <w:r w:rsidRPr="00BA30A1">
        <w:rPr>
          <w:rFonts w:cstheme="minorHAnsi"/>
          <w:sz w:val="16"/>
          <w:szCs w:val="16"/>
          <w:lang w:val="en-US"/>
        </w:rPr>
        <w:t>shahit</w:t>
      </w:r>
      <w:proofErr w:type="spellEnd"/>
      <w:r w:rsidRPr="00BA30A1">
        <w:rPr>
          <w:rFonts w:cstheme="minorHAnsi"/>
          <w:sz w:val="16"/>
          <w:szCs w:val="16"/>
          <w:lang w:val="en-US"/>
        </w:rPr>
        <w:t xml:space="preserve"> examples; Tenner </w:t>
      </w:r>
      <w:proofErr w:type="spellStart"/>
      <w:r w:rsidRPr="00BA30A1">
        <w:rPr>
          <w:rFonts w:cstheme="minorHAnsi"/>
          <w:sz w:val="16"/>
          <w:szCs w:val="16"/>
          <w:lang w:val="en-US"/>
        </w:rPr>
        <w:t>greer</w:t>
      </w:r>
      <w:proofErr w:type="spellEnd"/>
      <w:r w:rsidRPr="00BA30A1">
        <w:rPr>
          <w:rFonts w:cstheme="minorHAnsi"/>
          <w:sz w:val="16"/>
          <w:szCs w:val="16"/>
          <w:lang w:val="en-US"/>
        </w:rPr>
        <w:t xml:space="preserve">, 48 ways to </w:t>
      </w:r>
      <w:proofErr w:type="spellStart"/>
      <w:r w:rsidRPr="00BA30A1">
        <w:rPr>
          <w:rFonts w:cstheme="minorHAnsi"/>
          <w:sz w:val="16"/>
          <w:szCs w:val="16"/>
          <w:lang w:val="en-US"/>
        </w:rPr>
        <w:t>ge</w:t>
      </w:r>
      <w:proofErr w:type="spellEnd"/>
      <w:r w:rsidRPr="00BA30A1">
        <w:rPr>
          <w:rFonts w:cstheme="minorHAnsi"/>
          <w:sz w:val="16"/>
          <w:szCs w:val="16"/>
          <w:lang w:val="en-US"/>
        </w:rPr>
        <w:t xml:space="preserve"> sent to a Chinese </w:t>
      </w:r>
      <w:proofErr w:type="spellStart"/>
      <w:r w:rsidRPr="00BA30A1">
        <w:rPr>
          <w:rFonts w:cstheme="minorHAnsi"/>
          <w:sz w:val="16"/>
          <w:szCs w:val="16"/>
          <w:lang w:val="en-US"/>
        </w:rPr>
        <w:t>contenciton</w:t>
      </w:r>
      <w:proofErr w:type="spellEnd"/>
      <w:r w:rsidRPr="00BA30A1">
        <w:rPr>
          <w:rFonts w:cstheme="minorHAnsi"/>
          <w:sz w:val="16"/>
          <w:szCs w:val="16"/>
          <w:lang w:val="en-US"/>
        </w:rPr>
        <w:t xml:space="preserve"> camp, foreign policy 13 </w:t>
      </w:r>
      <w:proofErr w:type="spellStart"/>
      <w:r w:rsidRPr="00BA30A1">
        <w:rPr>
          <w:rFonts w:cstheme="minorHAnsi"/>
          <w:sz w:val="16"/>
          <w:szCs w:val="16"/>
          <w:lang w:val="en-US"/>
        </w:rPr>
        <w:t>spet</w:t>
      </w:r>
      <w:proofErr w:type="spellEnd"/>
      <w:r w:rsidRPr="00BA30A1">
        <w:rPr>
          <w:rFonts w:cstheme="minorHAnsi"/>
          <w:sz w:val="16"/>
          <w:szCs w:val="16"/>
          <w:lang w:val="en-US"/>
        </w:rPr>
        <w:t xml:space="preserve"> 2018</w:t>
      </w:r>
    </w:p>
  </w:footnote>
  <w:footnote w:id="135">
    <w:p w14:paraId="4019DE4D"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Check dates</w:t>
      </w:r>
    </w:p>
  </w:footnote>
  <w:footnote w:id="136">
    <w:p w14:paraId="3B71F5E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Adrian Zenz – Journal of Political Risk (</w:t>
      </w:r>
      <w:hyperlink r:id="rId18" w:history="1">
        <w:r w:rsidRPr="00BA30A1">
          <w:rPr>
            <w:rStyle w:val="Hyperlink"/>
            <w:rFonts w:cstheme="minorHAnsi"/>
            <w:sz w:val="16"/>
            <w:szCs w:val="16"/>
            <w:lang w:val="en-US"/>
          </w:rPr>
          <w: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w:t>
        </w:r>
      </w:hyperlink>
      <w:r w:rsidRPr="00BA30A1">
        <w:rPr>
          <w:rFonts w:cstheme="minorHAnsi"/>
          <w:sz w:val="16"/>
          <w:szCs w:val="16"/>
          <w:lang w:val="en-US"/>
        </w:rPr>
        <w:t>)</w:t>
      </w:r>
    </w:p>
  </w:footnote>
  <w:footnote w:id="137">
    <w:p w14:paraId="1DF2A4A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HRW -- </w:t>
      </w:r>
      <w:hyperlink r:id="rId19" w:history="1">
        <w:r w:rsidRPr="00BA30A1">
          <w:rPr>
            <w:rStyle w:val="Hyperlink"/>
            <w:rFonts w:cstheme="minorHAnsi"/>
            <w:sz w:val="16"/>
            <w:szCs w:val="16"/>
            <w:lang w:val="en-US"/>
          </w:rPr>
          <w:t>https://www.hrw.org/news/2020/12/09/china-big-data-program-targets-xinjiangs-muslims</w:t>
        </w:r>
      </w:hyperlink>
    </w:p>
  </w:footnote>
  <w:footnote w:id="138">
    <w:p w14:paraId="00A2CA4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HRW</w:t>
      </w:r>
    </w:p>
  </w:footnote>
  <w:footnote w:id="139">
    <w:p w14:paraId="003696B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For a complete list see HRW</w:t>
      </w:r>
    </w:p>
  </w:footnote>
  <w:footnote w:id="140">
    <w:p w14:paraId="4941395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https://apnews.com/article/269b3de1af34e17c1941a514f78d764c</w:t>
      </w:r>
    </w:p>
  </w:footnote>
  <w:footnote w:id="141">
    <w:p w14:paraId="664250F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For a complete list see Zenz. </w:t>
      </w:r>
    </w:p>
  </w:footnote>
  <w:footnote w:id="142">
    <w:p w14:paraId="19287C81" w14:textId="77777777" w:rsidR="00112990" w:rsidRPr="00BA30A1" w:rsidRDefault="00112990" w:rsidP="00BA30A1">
      <w:pPr>
        <w:pStyle w:val="FootnoteText"/>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China Cables: https://www.icij.org/investigations/china-cables/exposed-chinas-operating-manuals-for-mass-internment-and-arrest-by-algorithm/</w:t>
      </w:r>
    </w:p>
  </w:footnote>
  <w:footnote w:id="143">
    <w:p w14:paraId="413D2EDD" w14:textId="77777777" w:rsidR="00112990" w:rsidRPr="00BA30A1" w:rsidRDefault="00112990" w:rsidP="00BA30A1">
      <w:pPr>
        <w:pStyle w:val="FootnoteText"/>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https://shahit.biz/eng/#home</w:t>
      </w:r>
    </w:p>
  </w:footnote>
  <w:footnote w:id="144">
    <w:p w14:paraId="633BB17E" w14:textId="77777777" w:rsidR="00112990" w:rsidRPr="00BA30A1" w:rsidRDefault="00112990" w:rsidP="00BA30A1">
      <w:pPr>
        <w:pStyle w:val="FootnoteText"/>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https://shahit.biz/eng/#stats</w:t>
      </w:r>
    </w:p>
  </w:footnote>
  <w:footnote w:id="145">
    <w:p w14:paraId="04152D7B" w14:textId="77777777" w:rsidR="00112990" w:rsidRPr="00BA30A1" w:rsidRDefault="00112990" w:rsidP="00BA30A1">
      <w:pPr>
        <w:pStyle w:val="FootnoteText"/>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w:t>
      </w:r>
      <w:hyperlink r:id="rId20" w:history="1">
        <w:r w:rsidRPr="00BA30A1">
          <w:rPr>
            <w:rStyle w:val="Hyperlink"/>
            <w:rFonts w:cstheme="minorHAnsi"/>
            <w:sz w:val="16"/>
            <w:szCs w:val="16"/>
            <w:lang w:val="es-ES"/>
          </w:rPr>
          <w:t>https://www.hrw.org/news/2020/12/09/china-big-data-program-targets-xinjiangs-muslims#</w:t>
        </w:r>
      </w:hyperlink>
      <w:r w:rsidRPr="00BA30A1">
        <w:rPr>
          <w:rFonts w:cstheme="minorHAnsi"/>
          <w:sz w:val="16"/>
          <w:szCs w:val="16"/>
          <w:lang w:val="es-ES"/>
        </w:rPr>
        <w:t>; https://www.nytimes.com/2018/09/08/world/asia/china-uighur-muslim-detention-camp.html</w:t>
      </w:r>
    </w:p>
  </w:footnote>
  <w:footnote w:id="146">
    <w:p w14:paraId="43356B6B" w14:textId="19FA4E13" w:rsidR="00112990" w:rsidRPr="00BA30A1" w:rsidRDefault="00112990" w:rsidP="00BA30A1">
      <w:pPr>
        <w:spacing w:after="0" w:line="240" w:lineRule="auto"/>
        <w:contextualSpacing/>
        <w:rPr>
          <w:rFonts w:cstheme="minorHAnsi"/>
          <w:color w:val="333333"/>
          <w:sz w:val="16"/>
          <w:szCs w:val="16"/>
          <w:shd w:val="clear" w:color="auto" w:fill="FFFFFF"/>
          <w:lang w:val="en-US"/>
        </w:rPr>
      </w:pPr>
      <w:r w:rsidRPr="00BA30A1">
        <w:rPr>
          <w:rStyle w:val="FootnoteReference"/>
          <w:rFonts w:cstheme="minorHAnsi"/>
          <w:sz w:val="16"/>
          <w:szCs w:val="16"/>
        </w:rPr>
        <w:footnoteRef/>
      </w:r>
      <w:r w:rsidRPr="00BA30A1">
        <w:rPr>
          <w:rFonts w:cstheme="minorHAnsi"/>
          <w:sz w:val="16"/>
          <w:szCs w:val="16"/>
        </w:rPr>
        <w:t xml:space="preserve"> T</w:t>
      </w:r>
      <w:r w:rsidRPr="00BA30A1">
        <w:rPr>
          <w:rFonts w:cstheme="minorHAnsi"/>
          <w:sz w:val="16"/>
          <w:szCs w:val="16"/>
          <w:lang w:val="en-US"/>
        </w:rPr>
        <w:t xml:space="preserve">he Karakax list contains information on individuals’ </w:t>
      </w:r>
      <w:proofErr w:type="spellStart"/>
      <w:r w:rsidRPr="00BA30A1">
        <w:rPr>
          <w:rFonts w:cstheme="minorHAnsi"/>
          <w:sz w:val="16"/>
          <w:szCs w:val="16"/>
          <w:lang w:val="en-US"/>
        </w:rPr>
        <w:t>behaviours</w:t>
      </w:r>
      <w:proofErr w:type="spellEnd"/>
      <w:r w:rsidRPr="00BA30A1">
        <w:rPr>
          <w:rFonts w:cstheme="minorHAnsi"/>
          <w:sz w:val="16"/>
          <w:szCs w:val="16"/>
          <w:lang w:val="en-US"/>
        </w:rPr>
        <w:t xml:space="preserve"> and beliefs in light of their family and social contexts. Some may be considered “guilty by association” based on the number of the family members who are under some form of internment and on the “religious inheritance circle” (</w:t>
      </w:r>
      <w:proofErr w:type="spellStart"/>
      <w:r w:rsidRPr="00BA30A1">
        <w:rPr>
          <w:rFonts w:eastAsia="MS Gothic" w:cstheme="minorHAnsi"/>
          <w:sz w:val="16"/>
          <w:szCs w:val="16"/>
          <w:lang w:val="en-US"/>
        </w:rPr>
        <w:t>宗教</w:t>
      </w:r>
      <w:r w:rsidRPr="00BA30A1">
        <w:rPr>
          <w:rFonts w:eastAsia="Microsoft JhengHei" w:cstheme="minorHAnsi"/>
          <w:sz w:val="16"/>
          <w:szCs w:val="16"/>
          <w:lang w:val="en-US"/>
        </w:rPr>
        <w:t>传</w:t>
      </w:r>
      <w:r w:rsidRPr="00BA30A1">
        <w:rPr>
          <w:rFonts w:eastAsia="MS Gothic" w:cstheme="minorHAnsi"/>
          <w:sz w:val="16"/>
          <w:szCs w:val="16"/>
          <w:lang w:val="en-US"/>
        </w:rPr>
        <w:t>承圈</w:t>
      </w:r>
      <w:proofErr w:type="spellEnd"/>
      <w:r w:rsidRPr="00BA30A1">
        <w:rPr>
          <w:rFonts w:cstheme="minorHAnsi"/>
          <w:sz w:val="16"/>
          <w:szCs w:val="16"/>
          <w:lang w:val="en-US"/>
        </w:rPr>
        <w:t>), or how a person obtained religious knowledge in the family.</w:t>
      </w:r>
    </w:p>
    <w:p w14:paraId="7366D051" w14:textId="77777777" w:rsidR="00112990" w:rsidRPr="00BA30A1" w:rsidRDefault="00112990" w:rsidP="00BA30A1">
      <w:pPr>
        <w:spacing w:after="0" w:line="240" w:lineRule="auto"/>
        <w:contextualSpacing/>
        <w:rPr>
          <w:rFonts w:cstheme="minorHAnsi"/>
          <w:sz w:val="16"/>
          <w:szCs w:val="16"/>
          <w:lang w:val="en-US"/>
        </w:rPr>
      </w:pPr>
      <w:r w:rsidRPr="00BA30A1">
        <w:rPr>
          <w:rFonts w:cstheme="minorHAnsi"/>
          <w:color w:val="333333"/>
          <w:sz w:val="16"/>
          <w:szCs w:val="16"/>
          <w:shd w:val="clear" w:color="auto" w:fill="FFFFFF"/>
        </w:rPr>
        <w:t xml:space="preserve">add in quotas: </w:t>
      </w:r>
      <w:r w:rsidRPr="00BA30A1">
        <w:rPr>
          <w:rFonts w:cstheme="minorHAnsi"/>
          <w:sz w:val="16"/>
          <w:szCs w:val="16"/>
          <w:lang w:val="en-US"/>
        </w:rPr>
        <w:t xml:space="preserve">That regions were given </w:t>
      </w:r>
      <w:proofErr w:type="spellStart"/>
      <w:r w:rsidRPr="00BA30A1">
        <w:rPr>
          <w:rFonts w:cstheme="minorHAnsi"/>
          <w:sz w:val="16"/>
          <w:szCs w:val="16"/>
          <w:lang w:val="en-US"/>
        </w:rPr>
        <w:t>quots</w:t>
      </w:r>
      <w:proofErr w:type="spellEnd"/>
      <w:r w:rsidRPr="00BA30A1">
        <w:rPr>
          <w:rFonts w:cstheme="minorHAnsi"/>
          <w:sz w:val="16"/>
          <w:szCs w:val="16"/>
          <w:lang w:val="en-US"/>
        </w:rPr>
        <w:t xml:space="preserve"> of people to arrest - </w:t>
      </w:r>
      <w:proofErr w:type="spellStart"/>
      <w:r w:rsidRPr="00BA30A1">
        <w:rPr>
          <w:rFonts w:cstheme="minorHAnsi"/>
          <w:sz w:val="16"/>
          <w:szCs w:val="16"/>
          <w:lang w:val="en-US"/>
        </w:rPr>
        <w:t>Reoberts</w:t>
      </w:r>
      <w:proofErr w:type="spellEnd"/>
      <w:r w:rsidRPr="00BA30A1">
        <w:rPr>
          <w:rFonts w:cstheme="minorHAnsi"/>
          <w:sz w:val="16"/>
          <w:szCs w:val="16"/>
          <w:lang w:val="en-US"/>
        </w:rPr>
        <w:t xml:space="preserve"> argues that this </w:t>
      </w:r>
      <w:proofErr w:type="spellStart"/>
      <w:r w:rsidRPr="00BA30A1">
        <w:rPr>
          <w:rFonts w:cstheme="minorHAnsi"/>
          <w:sz w:val="16"/>
          <w:szCs w:val="16"/>
          <w:lang w:val="en-US"/>
        </w:rPr>
        <w:t>critier</w:t>
      </w:r>
      <w:proofErr w:type="spellEnd"/>
      <w:r w:rsidRPr="00BA30A1">
        <w:rPr>
          <w:rFonts w:cstheme="minorHAnsi"/>
          <w:sz w:val="16"/>
          <w:szCs w:val="16"/>
          <w:lang w:val="en-US"/>
        </w:rPr>
        <w:t xml:space="preserve"> can vary </w:t>
      </w:r>
      <w:proofErr w:type="spellStart"/>
      <w:r w:rsidRPr="00BA30A1">
        <w:rPr>
          <w:rFonts w:cstheme="minorHAnsi"/>
          <w:sz w:val="16"/>
          <w:szCs w:val="16"/>
          <w:lang w:val="en-US"/>
        </w:rPr>
        <w:t>buy</w:t>
      </w:r>
      <w:proofErr w:type="spellEnd"/>
      <w:r w:rsidRPr="00BA30A1">
        <w:rPr>
          <w:rFonts w:cstheme="minorHAnsi"/>
          <w:sz w:val="16"/>
          <w:szCs w:val="16"/>
          <w:lang w:val="en-US"/>
        </w:rPr>
        <w:t xml:space="preserve"> region, to get </w:t>
      </w:r>
      <w:proofErr w:type="spellStart"/>
      <w:r w:rsidRPr="00BA30A1">
        <w:rPr>
          <w:rFonts w:cstheme="minorHAnsi"/>
          <w:sz w:val="16"/>
          <w:szCs w:val="16"/>
          <w:lang w:val="en-US"/>
        </w:rPr>
        <w:t>ot</w:t>
      </w:r>
      <w:proofErr w:type="spellEnd"/>
      <w:r w:rsidRPr="00BA30A1">
        <w:rPr>
          <w:rFonts w:cstheme="minorHAnsi"/>
          <w:sz w:val="16"/>
          <w:szCs w:val="16"/>
          <w:lang w:val="en-US"/>
        </w:rPr>
        <w:t xml:space="preserve"> the quota… given definition so broad, officials have significant leeway… </w:t>
      </w:r>
    </w:p>
  </w:footnote>
  <w:footnote w:id="147">
    <w:p w14:paraId="4A52BB9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H1 (guard), D1, Z1, N1, M1, R1 (on phone) </w:t>
      </w:r>
    </w:p>
  </w:footnote>
  <w:footnote w:id="148">
    <w:p w14:paraId="62F2AB86"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Find </w:t>
      </w:r>
    </w:p>
  </w:footnote>
  <w:footnote w:id="149">
    <w:p w14:paraId="12AB2B91"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kyrgyz</w:t>
      </w:r>
      <w:proofErr w:type="spellEnd"/>
    </w:p>
  </w:footnote>
  <w:footnote w:id="150">
    <w:p w14:paraId="4BB3252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Insert examples</w:t>
      </w:r>
    </w:p>
  </w:footnote>
  <w:footnote w:id="151">
    <w:p w14:paraId="32A4397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Insert examples</w:t>
      </w:r>
    </w:p>
  </w:footnote>
  <w:footnote w:id="152">
    <w:p w14:paraId="613D0881" w14:textId="7C624AA0"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Vi (Egypt), K2 (</w:t>
      </w:r>
      <w:proofErr w:type="spellStart"/>
      <w:r w:rsidRPr="00BA30A1">
        <w:rPr>
          <w:rFonts w:cstheme="minorHAnsi"/>
          <w:sz w:val="16"/>
          <w:szCs w:val="16"/>
          <w:lang w:val="en-US"/>
        </w:rPr>
        <w:t>Kazkhstan</w:t>
      </w:r>
      <w:proofErr w:type="spellEnd"/>
      <w:r w:rsidRPr="00BA30A1">
        <w:rPr>
          <w:rFonts w:cstheme="minorHAnsi"/>
          <w:sz w:val="16"/>
          <w:szCs w:val="16"/>
          <w:lang w:val="en-US"/>
        </w:rPr>
        <w:t>)</w:t>
      </w:r>
    </w:p>
  </w:footnote>
  <w:footnote w:id="153">
    <w:p w14:paraId="7D7C363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Insert examples</w:t>
      </w:r>
    </w:p>
  </w:footnote>
  <w:footnote w:id="154">
    <w:p w14:paraId="2139F29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Insert examples</w:t>
      </w:r>
    </w:p>
  </w:footnote>
  <w:footnote w:id="155">
    <w:p w14:paraId="471D683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Insert examples</w:t>
      </w:r>
    </w:p>
  </w:footnote>
  <w:footnote w:id="156">
    <w:p w14:paraId="4E35125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Insert examples</w:t>
      </w:r>
    </w:p>
  </w:footnote>
  <w:footnote w:id="157">
    <w:p w14:paraId="650DDBE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D1, m1 (elderly), w1 (old),01, n2 (</w:t>
      </w:r>
      <w:proofErr w:type="spellStart"/>
      <w:r w:rsidRPr="00BA30A1">
        <w:rPr>
          <w:rFonts w:cstheme="minorHAnsi"/>
          <w:sz w:val="16"/>
          <w:szCs w:val="16"/>
        </w:rPr>
        <w:t>felamle</w:t>
      </w:r>
      <w:proofErr w:type="spellEnd"/>
      <w:r w:rsidRPr="00BA30A1">
        <w:rPr>
          <w:rFonts w:cstheme="minorHAnsi"/>
          <w:sz w:val="16"/>
          <w:szCs w:val="16"/>
        </w:rPr>
        <w:t xml:space="preserve"> – interview before), Q1</w:t>
      </w:r>
    </w:p>
  </w:footnote>
  <w:footnote w:id="158">
    <w:p w14:paraId="5FB9817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Z1 this was all the time (actually maybe not)</w:t>
      </w:r>
    </w:p>
  </w:footnote>
  <w:footnote w:id="159">
    <w:p w14:paraId="6AA8583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w:t>
      </w:r>
    </w:p>
  </w:footnote>
  <w:footnote w:id="160">
    <w:p w14:paraId="574D39B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V1 (NOTE: this person has been interviewed before. Although not about his whole story. He also gave us his phone, which may have spyware on it. We are analyzing it now.)</w:t>
      </w:r>
    </w:p>
  </w:footnote>
  <w:footnote w:id="161">
    <w:p w14:paraId="48AB94A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F1 – NOTE: check if this is a detention center or a police station</w:t>
      </w:r>
    </w:p>
  </w:footnote>
  <w:footnote w:id="162">
    <w:p w14:paraId="79733BA2" w14:textId="0E0732ED" w:rsidR="00112990" w:rsidRPr="00BA30A1" w:rsidRDefault="00112990" w:rsidP="00BA30A1">
      <w:pPr>
        <w:pStyle w:val="CommentText"/>
        <w:spacing w:after="0"/>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Hrw</w:t>
      </w:r>
      <w:proofErr w:type="spellEnd"/>
      <w:r w:rsidRPr="00BA30A1">
        <w:rPr>
          <w:rFonts w:cstheme="minorHAnsi"/>
          <w:sz w:val="16"/>
          <w:szCs w:val="16"/>
          <w:lang w:val="en-US"/>
        </w:rPr>
        <w:t xml:space="preserve"> report; e2 (not allowed to sleep); </w:t>
      </w:r>
      <w:r w:rsidRPr="00BA30A1">
        <w:rPr>
          <w:rFonts w:cstheme="minorHAnsi"/>
          <w:sz w:val="16"/>
          <w:szCs w:val="16"/>
        </w:rPr>
        <w:t xml:space="preserve">Shahit </w:t>
      </w:r>
      <w:proofErr w:type="spellStart"/>
      <w:r w:rsidRPr="00BA30A1">
        <w:rPr>
          <w:rFonts w:cstheme="minorHAnsi"/>
          <w:sz w:val="16"/>
          <w:szCs w:val="16"/>
        </w:rPr>
        <w:t>Databse</w:t>
      </w:r>
      <w:proofErr w:type="spellEnd"/>
      <w:r w:rsidRPr="00BA30A1">
        <w:rPr>
          <w:rFonts w:cstheme="minorHAnsi"/>
          <w:sz w:val="16"/>
          <w:szCs w:val="16"/>
        </w:rPr>
        <w:t xml:space="preserve"> reports 6 accounts of torture and ill-treatment in police stations; including several mention of tiger chairs being used: </w:t>
      </w:r>
      <w:hyperlink r:id="rId21" w:history="1">
        <w:r w:rsidRPr="00BA30A1">
          <w:rPr>
            <w:rStyle w:val="Hyperlink"/>
            <w:rFonts w:cstheme="minorHAnsi"/>
            <w:b/>
            <w:bCs/>
            <w:color w:val="E8630C"/>
            <w:sz w:val="16"/>
            <w:szCs w:val="16"/>
          </w:rPr>
          <w:t xml:space="preserve">Entry 7075: </w:t>
        </w:r>
        <w:proofErr w:type="spellStart"/>
        <w:r w:rsidRPr="00BA30A1">
          <w:rPr>
            <w:rStyle w:val="Hyperlink"/>
            <w:rFonts w:cstheme="minorHAnsi"/>
            <w:b/>
            <w:bCs/>
            <w:color w:val="E8630C"/>
            <w:sz w:val="16"/>
            <w:szCs w:val="16"/>
          </w:rPr>
          <w:t>Baqytali</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Nur</w:t>
        </w:r>
        <w:proofErr w:type="spellEnd"/>
      </w:hyperlink>
      <w:r w:rsidRPr="00BA30A1">
        <w:rPr>
          <w:rFonts w:cstheme="minorHAnsi"/>
          <w:sz w:val="16"/>
          <w:szCs w:val="16"/>
        </w:rPr>
        <w:t xml:space="preserve">, </w:t>
      </w:r>
      <w:hyperlink r:id="rId22" w:history="1">
        <w:r w:rsidRPr="00BA30A1">
          <w:rPr>
            <w:rStyle w:val="Hyperlink"/>
            <w:rFonts w:cstheme="minorHAnsi"/>
            <w:b/>
            <w:bCs/>
            <w:color w:val="E8630C"/>
            <w:sz w:val="16"/>
            <w:szCs w:val="16"/>
          </w:rPr>
          <w:t xml:space="preserve">Entry 453: </w:t>
        </w:r>
        <w:proofErr w:type="spellStart"/>
        <w:r w:rsidRPr="00BA30A1">
          <w:rPr>
            <w:rStyle w:val="Hyperlink"/>
            <w:rFonts w:cstheme="minorHAnsi"/>
            <w:b/>
            <w:bCs/>
            <w:color w:val="E8630C"/>
            <w:sz w:val="16"/>
            <w:szCs w:val="16"/>
          </w:rPr>
          <w:t>Erbaqyt</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Otarbai</w:t>
        </w:r>
        <w:proofErr w:type="spellEnd"/>
      </w:hyperlink>
      <w:r w:rsidRPr="00BA30A1">
        <w:rPr>
          <w:rFonts w:cstheme="minorHAnsi"/>
          <w:sz w:val="16"/>
          <w:szCs w:val="16"/>
        </w:rPr>
        <w:t xml:space="preserve">, </w:t>
      </w:r>
      <w:hyperlink r:id="rId23" w:history="1">
        <w:r w:rsidRPr="00BA30A1">
          <w:rPr>
            <w:rStyle w:val="Hyperlink"/>
            <w:rFonts w:cstheme="minorHAnsi"/>
            <w:b/>
            <w:bCs/>
            <w:color w:val="E8630C"/>
            <w:sz w:val="16"/>
            <w:szCs w:val="16"/>
          </w:rPr>
          <w:t xml:space="preserve">Entry 12952: </w:t>
        </w:r>
        <w:proofErr w:type="spellStart"/>
        <w:r w:rsidRPr="00BA30A1">
          <w:rPr>
            <w:rStyle w:val="Hyperlink"/>
            <w:rFonts w:cstheme="minorHAnsi"/>
            <w:b/>
            <w:bCs/>
            <w:color w:val="E8630C"/>
            <w:sz w:val="16"/>
            <w:szCs w:val="16"/>
          </w:rPr>
          <w:t>Merdan</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Ghappar</w:t>
        </w:r>
        <w:proofErr w:type="spellEnd"/>
      </w:hyperlink>
      <w:r w:rsidRPr="00BA30A1">
        <w:rPr>
          <w:rFonts w:cstheme="minorHAnsi"/>
          <w:sz w:val="16"/>
          <w:szCs w:val="16"/>
        </w:rPr>
        <w:t xml:space="preserve">, </w:t>
      </w:r>
      <w:hyperlink r:id="rId24" w:history="1">
        <w:r w:rsidRPr="00BA30A1">
          <w:rPr>
            <w:rStyle w:val="Hyperlink"/>
            <w:rFonts w:cstheme="minorHAnsi"/>
            <w:b/>
            <w:bCs/>
            <w:color w:val="E8630C"/>
            <w:sz w:val="16"/>
            <w:szCs w:val="16"/>
          </w:rPr>
          <w:t xml:space="preserve">Entry 277: </w:t>
        </w:r>
        <w:proofErr w:type="spellStart"/>
        <w:r w:rsidRPr="00BA30A1">
          <w:rPr>
            <w:rStyle w:val="Hyperlink"/>
            <w:rFonts w:cstheme="minorHAnsi"/>
            <w:b/>
            <w:bCs/>
            <w:color w:val="E8630C"/>
            <w:sz w:val="16"/>
            <w:szCs w:val="16"/>
          </w:rPr>
          <w:t>Tursynbek</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Qabi</w:t>
        </w:r>
        <w:proofErr w:type="spellEnd"/>
      </w:hyperlink>
      <w:r w:rsidRPr="00BA30A1">
        <w:rPr>
          <w:rFonts w:cstheme="minorHAnsi"/>
          <w:sz w:val="16"/>
          <w:szCs w:val="16"/>
        </w:rPr>
        <w:t xml:space="preserve">, </w:t>
      </w:r>
      <w:hyperlink r:id="rId25" w:history="1">
        <w:r w:rsidRPr="00BA30A1">
          <w:rPr>
            <w:rStyle w:val="Hyperlink"/>
            <w:rFonts w:cstheme="minorHAnsi"/>
            <w:b/>
            <w:bCs/>
            <w:color w:val="E8630C"/>
            <w:sz w:val="16"/>
            <w:szCs w:val="16"/>
          </w:rPr>
          <w:t xml:space="preserve">Entry 3623: Omer </w:t>
        </w:r>
        <w:proofErr w:type="spellStart"/>
        <w:r w:rsidRPr="00BA30A1">
          <w:rPr>
            <w:rStyle w:val="Hyperlink"/>
            <w:rFonts w:cstheme="minorHAnsi"/>
            <w:b/>
            <w:bCs/>
            <w:color w:val="E8630C"/>
            <w:sz w:val="16"/>
            <w:szCs w:val="16"/>
          </w:rPr>
          <w:t>Bekri</w:t>
        </w:r>
        <w:proofErr w:type="spellEnd"/>
      </w:hyperlink>
      <w:r w:rsidRPr="00BA30A1">
        <w:rPr>
          <w:rFonts w:cstheme="minorHAnsi"/>
          <w:sz w:val="16"/>
          <w:szCs w:val="16"/>
        </w:rPr>
        <w:t xml:space="preserve">, </w:t>
      </w:r>
      <w:hyperlink r:id="rId26" w:history="1">
        <w:r w:rsidRPr="00BA30A1">
          <w:rPr>
            <w:rStyle w:val="Hyperlink"/>
            <w:rFonts w:cstheme="minorHAnsi"/>
            <w:b/>
            <w:bCs/>
            <w:color w:val="E8630C"/>
            <w:sz w:val="16"/>
            <w:szCs w:val="16"/>
          </w:rPr>
          <w:t xml:space="preserve">Entry 4616: </w:t>
        </w:r>
        <w:proofErr w:type="spellStart"/>
        <w:r w:rsidRPr="00BA30A1">
          <w:rPr>
            <w:rStyle w:val="Hyperlink"/>
            <w:rFonts w:cstheme="minorHAnsi"/>
            <w:b/>
            <w:bCs/>
            <w:color w:val="E8630C"/>
            <w:sz w:val="16"/>
            <w:szCs w:val="16"/>
          </w:rPr>
          <w:t>Abduweli</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Ayup</w:t>
        </w:r>
        <w:proofErr w:type="spellEnd"/>
      </w:hyperlink>
      <w:r w:rsidRPr="00BA30A1">
        <w:rPr>
          <w:rFonts w:cstheme="minorHAnsi"/>
          <w:sz w:val="16"/>
          <w:szCs w:val="16"/>
        </w:rPr>
        <w:t xml:space="preserve">; Shahit Database reports: 8 accounts of beatings and sleep deprivation in prisons and being tied to chains and electrocuted with batons; </w:t>
      </w:r>
      <w:hyperlink r:id="rId27" w:history="1">
        <w:r w:rsidRPr="00BA30A1">
          <w:rPr>
            <w:rStyle w:val="Hyperlink"/>
            <w:rFonts w:cstheme="minorHAnsi"/>
            <w:b/>
            <w:bCs/>
            <w:color w:val="E8630C"/>
            <w:sz w:val="16"/>
            <w:szCs w:val="16"/>
          </w:rPr>
          <w:t xml:space="preserve">Entry 10553: </w:t>
        </w:r>
        <w:proofErr w:type="spellStart"/>
        <w:r w:rsidRPr="00BA30A1">
          <w:rPr>
            <w:rStyle w:val="Hyperlink"/>
            <w:rFonts w:cstheme="minorHAnsi"/>
            <w:b/>
            <w:bCs/>
            <w:color w:val="E8630C"/>
            <w:sz w:val="16"/>
            <w:szCs w:val="16"/>
          </w:rPr>
          <w:t>Abduhebir</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Rejep</w:t>
        </w:r>
        <w:proofErr w:type="spellEnd"/>
      </w:hyperlink>
      <w:r w:rsidRPr="00BA30A1">
        <w:rPr>
          <w:rFonts w:cstheme="minorHAnsi"/>
          <w:sz w:val="16"/>
          <w:szCs w:val="16"/>
        </w:rPr>
        <w:t xml:space="preserve">. </w:t>
      </w:r>
      <w:hyperlink r:id="rId28" w:history="1">
        <w:r w:rsidRPr="00BA30A1">
          <w:rPr>
            <w:rStyle w:val="Hyperlink"/>
            <w:rFonts w:cstheme="minorHAnsi"/>
            <w:b/>
            <w:bCs/>
            <w:color w:val="E8630C"/>
            <w:sz w:val="16"/>
            <w:szCs w:val="16"/>
          </w:rPr>
          <w:t xml:space="preserve">Entry 5279: Kong </w:t>
        </w:r>
        <w:proofErr w:type="spellStart"/>
        <w:r w:rsidRPr="00BA30A1">
          <w:rPr>
            <w:rStyle w:val="Hyperlink"/>
            <w:rFonts w:cstheme="minorHAnsi"/>
            <w:b/>
            <w:bCs/>
            <w:color w:val="E8630C"/>
            <w:sz w:val="16"/>
            <w:szCs w:val="16"/>
          </w:rPr>
          <w:t>Yuanfeng</w:t>
        </w:r>
        <w:proofErr w:type="spellEnd"/>
      </w:hyperlink>
      <w:r w:rsidRPr="00BA30A1">
        <w:rPr>
          <w:rFonts w:cstheme="minorHAnsi"/>
          <w:sz w:val="16"/>
          <w:szCs w:val="16"/>
        </w:rPr>
        <w:t xml:space="preserve">, </w:t>
      </w:r>
      <w:hyperlink r:id="rId29" w:history="1">
        <w:r w:rsidRPr="00BA30A1">
          <w:rPr>
            <w:rStyle w:val="Hyperlink"/>
            <w:rFonts w:cstheme="minorHAnsi"/>
            <w:b/>
            <w:bCs/>
            <w:color w:val="E8630C"/>
            <w:sz w:val="16"/>
            <w:szCs w:val="16"/>
          </w:rPr>
          <w:t xml:space="preserve">Entry 4616: </w:t>
        </w:r>
        <w:proofErr w:type="spellStart"/>
        <w:r w:rsidRPr="00BA30A1">
          <w:rPr>
            <w:rStyle w:val="Hyperlink"/>
            <w:rFonts w:cstheme="minorHAnsi"/>
            <w:b/>
            <w:bCs/>
            <w:color w:val="E8630C"/>
            <w:sz w:val="16"/>
            <w:szCs w:val="16"/>
          </w:rPr>
          <w:t>Abduweli</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Ayup</w:t>
        </w:r>
        <w:proofErr w:type="spellEnd"/>
      </w:hyperlink>
      <w:r w:rsidRPr="00BA30A1">
        <w:rPr>
          <w:rFonts w:cstheme="minorHAnsi"/>
          <w:sz w:val="16"/>
          <w:szCs w:val="16"/>
        </w:rPr>
        <w:t xml:space="preserve">, </w:t>
      </w:r>
      <w:hyperlink r:id="rId30" w:history="1">
        <w:r w:rsidRPr="00BA30A1">
          <w:rPr>
            <w:rStyle w:val="Hyperlink"/>
            <w:rFonts w:cstheme="minorHAnsi"/>
            <w:b/>
            <w:bCs/>
            <w:color w:val="E8630C"/>
            <w:sz w:val="16"/>
            <w:szCs w:val="16"/>
          </w:rPr>
          <w:t xml:space="preserve">Entry 5419: </w:t>
        </w:r>
        <w:proofErr w:type="spellStart"/>
        <w:r w:rsidRPr="00BA30A1">
          <w:rPr>
            <w:rStyle w:val="Hyperlink"/>
            <w:rFonts w:cstheme="minorHAnsi"/>
            <w:b/>
            <w:bCs/>
            <w:color w:val="E8630C"/>
            <w:sz w:val="16"/>
            <w:szCs w:val="16"/>
          </w:rPr>
          <w:t>Qaster</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Musahan</w:t>
        </w:r>
        <w:proofErr w:type="spellEnd"/>
      </w:hyperlink>
      <w:r w:rsidRPr="00BA30A1">
        <w:rPr>
          <w:rFonts w:cstheme="minorHAnsi"/>
          <w:sz w:val="16"/>
          <w:szCs w:val="16"/>
        </w:rPr>
        <w:t xml:space="preserve">, </w:t>
      </w:r>
      <w:hyperlink r:id="rId31" w:history="1">
        <w:r w:rsidRPr="00BA30A1">
          <w:rPr>
            <w:rStyle w:val="Hyperlink"/>
            <w:rFonts w:cstheme="minorHAnsi"/>
            <w:b/>
            <w:bCs/>
            <w:color w:val="E8630C"/>
            <w:sz w:val="16"/>
            <w:szCs w:val="16"/>
          </w:rPr>
          <w:t xml:space="preserve">Entry 2110: </w:t>
        </w:r>
        <w:proofErr w:type="spellStart"/>
        <w:r w:rsidRPr="00BA30A1">
          <w:rPr>
            <w:rStyle w:val="Hyperlink"/>
            <w:rFonts w:cstheme="minorHAnsi"/>
            <w:b/>
            <w:bCs/>
            <w:color w:val="E8630C"/>
            <w:sz w:val="16"/>
            <w:szCs w:val="16"/>
          </w:rPr>
          <w:t>Mihrigul</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Tursun</w:t>
        </w:r>
        <w:proofErr w:type="spellEnd"/>
      </w:hyperlink>
      <w:r w:rsidRPr="00BA30A1">
        <w:rPr>
          <w:rFonts w:cstheme="minorHAnsi"/>
          <w:sz w:val="16"/>
          <w:szCs w:val="16"/>
        </w:rPr>
        <w:t xml:space="preserve">, </w:t>
      </w:r>
      <w:hyperlink r:id="rId32" w:history="1">
        <w:r w:rsidRPr="00BA30A1">
          <w:rPr>
            <w:rStyle w:val="Hyperlink"/>
            <w:rFonts w:cstheme="minorHAnsi"/>
            <w:b/>
            <w:bCs/>
            <w:color w:val="E8630C"/>
            <w:sz w:val="16"/>
            <w:szCs w:val="16"/>
          </w:rPr>
          <w:t xml:space="preserve">Entry 1725: </w:t>
        </w:r>
        <w:proofErr w:type="spellStart"/>
        <w:r w:rsidRPr="00BA30A1">
          <w:rPr>
            <w:rStyle w:val="Hyperlink"/>
            <w:rFonts w:cstheme="minorHAnsi"/>
            <w:b/>
            <w:bCs/>
            <w:color w:val="E8630C"/>
            <w:sz w:val="16"/>
            <w:szCs w:val="16"/>
          </w:rPr>
          <w:t>Orynbek</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Koksebek</w:t>
        </w:r>
        <w:proofErr w:type="spellEnd"/>
      </w:hyperlink>
      <w:r w:rsidRPr="00BA30A1">
        <w:rPr>
          <w:rFonts w:cstheme="minorHAnsi"/>
          <w:sz w:val="16"/>
          <w:szCs w:val="16"/>
        </w:rPr>
        <w:t xml:space="preserve">, </w:t>
      </w:r>
      <w:hyperlink r:id="rId33" w:history="1">
        <w:r w:rsidRPr="00BA30A1">
          <w:rPr>
            <w:rStyle w:val="Hyperlink"/>
            <w:rFonts w:cstheme="minorHAnsi"/>
            <w:b/>
            <w:bCs/>
            <w:color w:val="E8630C"/>
            <w:sz w:val="16"/>
            <w:szCs w:val="16"/>
          </w:rPr>
          <w:t xml:space="preserve">Entry 3623: Omer </w:t>
        </w:r>
        <w:proofErr w:type="spellStart"/>
        <w:r w:rsidRPr="00BA30A1">
          <w:rPr>
            <w:rStyle w:val="Hyperlink"/>
            <w:rFonts w:cstheme="minorHAnsi"/>
            <w:b/>
            <w:bCs/>
            <w:color w:val="E8630C"/>
            <w:sz w:val="16"/>
            <w:szCs w:val="16"/>
          </w:rPr>
          <w:t>Bekri</w:t>
        </w:r>
        <w:proofErr w:type="spellEnd"/>
      </w:hyperlink>
      <w:r w:rsidRPr="00BA30A1">
        <w:rPr>
          <w:rFonts w:cstheme="minorHAnsi"/>
          <w:sz w:val="16"/>
          <w:szCs w:val="16"/>
        </w:rPr>
        <w:t xml:space="preserve">, </w:t>
      </w:r>
      <w:hyperlink r:id="rId34" w:history="1">
        <w:r w:rsidRPr="00BA30A1">
          <w:rPr>
            <w:rStyle w:val="Hyperlink"/>
            <w:rFonts w:cstheme="minorHAnsi"/>
            <w:b/>
            <w:bCs/>
            <w:color w:val="E8630C"/>
            <w:sz w:val="16"/>
            <w:szCs w:val="16"/>
          </w:rPr>
          <w:t xml:space="preserve">Entry 453: </w:t>
        </w:r>
        <w:proofErr w:type="spellStart"/>
        <w:r w:rsidRPr="00BA30A1">
          <w:rPr>
            <w:rStyle w:val="Hyperlink"/>
            <w:rFonts w:cstheme="minorHAnsi"/>
            <w:b/>
            <w:bCs/>
            <w:color w:val="E8630C"/>
            <w:sz w:val="16"/>
            <w:szCs w:val="16"/>
          </w:rPr>
          <w:t>Erbaqyt</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Otarbai</w:t>
        </w:r>
        <w:proofErr w:type="spellEnd"/>
      </w:hyperlink>
      <w:r w:rsidRPr="00BA30A1">
        <w:rPr>
          <w:rStyle w:val="Hyperlink"/>
          <w:rFonts w:cstheme="minorHAnsi"/>
          <w:b/>
          <w:bCs/>
          <w:color w:val="E8630C"/>
          <w:sz w:val="16"/>
          <w:szCs w:val="16"/>
        </w:rPr>
        <w:t xml:space="preserve">; </w:t>
      </w:r>
      <w:r w:rsidRPr="00BA30A1">
        <w:rPr>
          <w:rFonts w:cstheme="minorHAnsi"/>
          <w:sz w:val="16"/>
          <w:szCs w:val="16"/>
        </w:rPr>
        <w:t xml:space="preserve">Also, 2 account of torture in interrogations report being strapped into tiger chairs and kept in a tiny cell, and being hit with electric batons: </w:t>
      </w:r>
      <w:hyperlink r:id="rId35" w:history="1">
        <w:r w:rsidRPr="00BA30A1">
          <w:rPr>
            <w:rStyle w:val="Hyperlink"/>
            <w:rFonts w:cstheme="minorHAnsi"/>
            <w:b/>
            <w:bCs/>
            <w:color w:val="E8630C"/>
            <w:sz w:val="16"/>
            <w:szCs w:val="16"/>
          </w:rPr>
          <w:t xml:space="preserve">Entry 277: </w:t>
        </w:r>
        <w:proofErr w:type="spellStart"/>
        <w:r w:rsidRPr="00BA30A1">
          <w:rPr>
            <w:rStyle w:val="Hyperlink"/>
            <w:rFonts w:cstheme="minorHAnsi"/>
            <w:b/>
            <w:bCs/>
            <w:color w:val="E8630C"/>
            <w:sz w:val="16"/>
            <w:szCs w:val="16"/>
          </w:rPr>
          <w:t>Tursynbek</w:t>
        </w:r>
        <w:proofErr w:type="spellEnd"/>
        <w:r w:rsidRPr="00BA30A1">
          <w:rPr>
            <w:rStyle w:val="Hyperlink"/>
            <w:rFonts w:cstheme="minorHAnsi"/>
            <w:b/>
            <w:bCs/>
            <w:color w:val="E8630C"/>
            <w:sz w:val="16"/>
            <w:szCs w:val="16"/>
          </w:rPr>
          <w:t xml:space="preserve"> </w:t>
        </w:r>
        <w:proofErr w:type="spellStart"/>
        <w:r w:rsidRPr="00BA30A1">
          <w:rPr>
            <w:rStyle w:val="Hyperlink"/>
            <w:rFonts w:cstheme="minorHAnsi"/>
            <w:b/>
            <w:bCs/>
            <w:color w:val="E8630C"/>
            <w:sz w:val="16"/>
            <w:szCs w:val="16"/>
          </w:rPr>
          <w:t>Qabi</w:t>
        </w:r>
        <w:proofErr w:type="spellEnd"/>
      </w:hyperlink>
      <w:r w:rsidRPr="00BA30A1">
        <w:rPr>
          <w:rStyle w:val="Hyperlink"/>
          <w:rFonts w:cstheme="minorHAnsi"/>
          <w:b/>
          <w:bCs/>
          <w:color w:val="E8630C"/>
          <w:sz w:val="16"/>
          <w:szCs w:val="16"/>
        </w:rPr>
        <w:t xml:space="preserve">,, </w:t>
      </w:r>
      <w:hyperlink r:id="rId36" w:history="1">
        <w:r w:rsidRPr="00BA30A1">
          <w:rPr>
            <w:rStyle w:val="Hyperlink"/>
            <w:rFonts w:cstheme="minorHAnsi"/>
            <w:b/>
            <w:bCs/>
            <w:color w:val="E8630C"/>
            <w:sz w:val="16"/>
            <w:szCs w:val="16"/>
          </w:rPr>
          <w:t xml:space="preserve">Entry 5282: </w:t>
        </w:r>
        <w:proofErr w:type="spellStart"/>
        <w:r w:rsidRPr="00BA30A1">
          <w:rPr>
            <w:rStyle w:val="Hyperlink"/>
            <w:rFonts w:cstheme="minorHAnsi"/>
            <w:b/>
            <w:bCs/>
            <w:color w:val="E8630C"/>
            <w:sz w:val="16"/>
            <w:szCs w:val="16"/>
          </w:rPr>
          <w:t>Memettursun</w:t>
        </w:r>
        <w:proofErr w:type="spellEnd"/>
        <w:r w:rsidRPr="00BA30A1">
          <w:rPr>
            <w:rStyle w:val="Hyperlink"/>
            <w:rFonts w:cstheme="minorHAnsi"/>
            <w:b/>
            <w:bCs/>
            <w:color w:val="E8630C"/>
            <w:sz w:val="16"/>
            <w:szCs w:val="16"/>
          </w:rPr>
          <w:t xml:space="preserve"> Omer</w:t>
        </w:r>
      </w:hyperlink>
    </w:p>
  </w:footnote>
  <w:footnote w:id="163">
    <w:p w14:paraId="54C3BC0C" w14:textId="77777777" w:rsidR="00112990" w:rsidRPr="00BA30A1" w:rsidRDefault="00112990" w:rsidP="00BA30A1">
      <w:pPr>
        <w:spacing w:after="0" w:line="240" w:lineRule="auto"/>
        <w:contextualSpacing/>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X2 (NOTE: check if she was interviewed, supposed to be here: </w:t>
      </w:r>
      <w:hyperlink r:id="rId37" w:history="1">
        <w:r w:rsidRPr="00BA30A1">
          <w:rPr>
            <w:rStyle w:val="Hyperlink"/>
            <w:rFonts w:cstheme="minorHAnsi"/>
            <w:sz w:val="16"/>
            <w:szCs w:val="16"/>
            <w:lang w:val="en-US"/>
          </w:rPr>
          <w:t>https://www.buzzfeednews.com/article/alison_killing/china-ex-prisoners-horrors-xinjiang-camps-uighurs</w:t>
        </w:r>
      </w:hyperlink>
      <w:r w:rsidRPr="00BA30A1">
        <w:rPr>
          <w:rFonts w:cstheme="minorHAnsi"/>
          <w:sz w:val="16"/>
          <w:szCs w:val="16"/>
          <w:lang w:val="en-US"/>
        </w:rPr>
        <w:t xml:space="preserve">); </w:t>
      </w:r>
      <w:r w:rsidRPr="00BA30A1">
        <w:rPr>
          <w:rFonts w:cstheme="minorHAnsi"/>
          <w:sz w:val="16"/>
          <w:szCs w:val="16"/>
        </w:rPr>
        <w:t>She was involved for two months, before they stopped doing them at her hospital. She said the tests the hospital did: blood, x-ray lungs, ultrasound for liver and kidney, blood pressure.</w:t>
      </w:r>
    </w:p>
  </w:footnote>
  <w:footnote w:id="164">
    <w:p w14:paraId="7411FE7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 w1</w:t>
      </w:r>
    </w:p>
  </w:footnote>
  <w:footnote w:id="165">
    <w:p w14:paraId="715CCAF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w:t>
      </w:r>
    </w:p>
  </w:footnote>
  <w:footnote w:id="166">
    <w:p w14:paraId="0FE4342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X2</w:t>
      </w:r>
    </w:p>
  </w:footnote>
  <w:footnote w:id="167">
    <w:p w14:paraId="40B0EFA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https://shahit.biz/eng/#evidence</w:t>
      </w:r>
    </w:p>
  </w:footnote>
  <w:footnote w:id="168">
    <w:p w14:paraId="5EE73B8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HRW report: https://www.hrw.org/news/2017/12/13/china-minority-region-collects-dna-millions</w:t>
      </w:r>
    </w:p>
  </w:footnote>
  <w:footnote w:id="169">
    <w:p w14:paraId="554711FB"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Some also went from police stations to detention centers, </w:t>
      </w:r>
      <w:proofErr w:type="spellStart"/>
      <w:r w:rsidRPr="00BA30A1">
        <w:rPr>
          <w:rFonts w:cstheme="minorHAnsi"/>
          <w:sz w:val="16"/>
          <w:szCs w:val="16"/>
          <w:lang w:val="en-US"/>
        </w:rPr>
        <w:t>somefromdetention</w:t>
      </w:r>
      <w:proofErr w:type="spellEnd"/>
      <w:r w:rsidRPr="00BA30A1">
        <w:rPr>
          <w:rFonts w:cstheme="minorHAnsi"/>
          <w:sz w:val="16"/>
          <w:szCs w:val="16"/>
          <w:lang w:val="en-US"/>
        </w:rPr>
        <w:t xml:space="preserve"> </w:t>
      </w:r>
      <w:proofErr w:type="spellStart"/>
      <w:r w:rsidRPr="00BA30A1">
        <w:rPr>
          <w:rFonts w:cstheme="minorHAnsi"/>
          <w:sz w:val="16"/>
          <w:szCs w:val="16"/>
          <w:lang w:val="en-US"/>
        </w:rPr>
        <w:t>centerstocamps</w:t>
      </w:r>
      <w:proofErr w:type="spellEnd"/>
      <w:r w:rsidRPr="00BA30A1">
        <w:rPr>
          <w:rFonts w:cstheme="minorHAnsi"/>
          <w:sz w:val="16"/>
          <w:szCs w:val="16"/>
          <w:lang w:val="en-US"/>
        </w:rPr>
        <w:t>.,</w:t>
      </w:r>
    </w:p>
  </w:footnote>
  <w:footnote w:id="170">
    <w:p w14:paraId="5CC2384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O1, </w:t>
      </w:r>
      <w:r w:rsidRPr="00BA30A1">
        <w:rPr>
          <w:rFonts w:cstheme="minorHAnsi"/>
          <w:sz w:val="16"/>
          <w:szCs w:val="16"/>
          <w:lang w:val="en-US"/>
        </w:rPr>
        <w:t xml:space="preserve">Q1, q2 (check), F2 (wasn’t herself, witnessed large </w:t>
      </w:r>
      <w:proofErr w:type="spellStart"/>
      <w:r w:rsidRPr="00BA30A1">
        <w:rPr>
          <w:rFonts w:cstheme="minorHAnsi"/>
          <w:sz w:val="16"/>
          <w:szCs w:val="16"/>
          <w:lang w:val="en-US"/>
        </w:rPr>
        <w:t>nubers</w:t>
      </w:r>
      <w:proofErr w:type="spellEnd"/>
      <w:r w:rsidRPr="00BA30A1">
        <w:rPr>
          <w:rFonts w:cstheme="minorHAnsi"/>
          <w:sz w:val="16"/>
          <w:szCs w:val="16"/>
          <w:lang w:val="en-US"/>
        </w:rPr>
        <w:t xml:space="preserve"> of others), k2 (witnesses B2 (check)</w:t>
      </w:r>
    </w:p>
  </w:footnote>
  <w:footnote w:id="171">
    <w:p w14:paraId="4FE7CF70"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172">
    <w:p w14:paraId="4C7D18A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check</w:t>
      </w:r>
    </w:p>
  </w:footnote>
  <w:footnote w:id="173">
    <w:p w14:paraId="7626D76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B2</w:t>
      </w:r>
    </w:p>
  </w:footnote>
  <w:footnote w:id="174">
    <w:p w14:paraId="6890948B"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60</w:t>
      </w:r>
    </w:p>
  </w:footnote>
  <w:footnote w:id="175">
    <w:p w14:paraId="34446BA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E2, f2</w:t>
      </w:r>
    </w:p>
  </w:footnote>
  <w:footnote w:id="176">
    <w:p w14:paraId="3FE31646"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exampes</w:t>
      </w:r>
      <w:proofErr w:type="spellEnd"/>
    </w:p>
  </w:footnote>
  <w:footnote w:id="177">
    <w:p w14:paraId="05DA5A2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The telegram</w:t>
      </w:r>
    </w:p>
  </w:footnote>
  <w:footnote w:id="178">
    <w:p w14:paraId="24C0E15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40, a2, i2, q1, f1</w:t>
      </w:r>
    </w:p>
  </w:footnote>
  <w:footnote w:id="179">
    <w:p w14:paraId="169153F2" w14:textId="77777777" w:rsidR="00112990" w:rsidRPr="00BA30A1" w:rsidRDefault="00112990" w:rsidP="00BA30A1">
      <w:pPr>
        <w:pStyle w:val="FootnoteText"/>
        <w:contextualSpacing/>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E2, n1, https://www.buzzfeednews.com/article/alison_killing/china-ex-prisoners-horrors-xinjiang-camps-uighurs</w:t>
      </w:r>
    </w:p>
  </w:footnote>
  <w:footnote w:id="180">
    <w:p w14:paraId="604E2B2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K2, F1 (after arriving in camp)</w:t>
      </w:r>
    </w:p>
  </w:footnote>
  <w:footnote w:id="181">
    <w:p w14:paraId="31D95E0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Do we want to call these cell or rooms or living quarters or something else? </w:t>
      </w:r>
    </w:p>
  </w:footnote>
  <w:footnote w:id="182">
    <w:p w14:paraId="7AF88EC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K2, A2</w:t>
      </w:r>
    </w:p>
  </w:footnote>
  <w:footnote w:id="183">
    <w:p w14:paraId="2C8B3606" w14:textId="77777777" w:rsidR="00112990" w:rsidRPr="00BA30A1" w:rsidRDefault="00112990" w:rsidP="00BA30A1">
      <w:pPr>
        <w:pStyle w:val="FootnoteText"/>
        <w:contextualSpacing/>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Examples</w:t>
      </w:r>
      <w:r w:rsidRPr="00BA30A1">
        <w:rPr>
          <w:rFonts w:cstheme="minorHAnsi"/>
          <w:sz w:val="16"/>
          <w:szCs w:val="16"/>
        </w:rPr>
        <w:tab/>
      </w:r>
    </w:p>
  </w:footnote>
  <w:footnote w:id="184">
    <w:p w14:paraId="73A45F3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Examples</w:t>
      </w:r>
    </w:p>
  </w:footnote>
  <w:footnote w:id="185">
    <w:p w14:paraId="03E5B56C"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Examples </w:t>
      </w:r>
    </w:p>
  </w:footnote>
  <w:footnote w:id="186">
    <w:p w14:paraId="1E6DAE34"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187">
    <w:p w14:paraId="70C0BCA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Insert examples</w:t>
      </w:r>
    </w:p>
  </w:footnote>
  <w:footnote w:id="188">
    <w:p w14:paraId="2D135D77"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189">
    <w:p w14:paraId="717213D7" w14:textId="02567E86"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61</w:t>
      </w:r>
    </w:p>
  </w:footnote>
  <w:footnote w:id="190">
    <w:p w14:paraId="5AF57A9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X2; Shahit: </w:t>
      </w:r>
      <w:proofErr w:type="spellStart"/>
      <w:r w:rsidRPr="00BA30A1">
        <w:rPr>
          <w:rFonts w:cstheme="minorHAnsi"/>
          <w:sz w:val="16"/>
          <w:szCs w:val="16"/>
          <w:lang w:val="en-US"/>
        </w:rPr>
        <w:t>Adalgazy</w:t>
      </w:r>
      <w:proofErr w:type="spellEnd"/>
      <w:r w:rsidRPr="00BA30A1">
        <w:rPr>
          <w:rFonts w:cstheme="minorHAnsi"/>
          <w:sz w:val="16"/>
          <w:szCs w:val="16"/>
          <w:lang w:val="en-US"/>
        </w:rPr>
        <w:t xml:space="preserve"> </w:t>
      </w:r>
      <w:proofErr w:type="spellStart"/>
      <w:r w:rsidRPr="00BA30A1">
        <w:rPr>
          <w:rFonts w:cstheme="minorHAnsi"/>
          <w:sz w:val="16"/>
          <w:szCs w:val="16"/>
          <w:lang w:val="en-US"/>
        </w:rPr>
        <w:t>Zhakai</w:t>
      </w:r>
      <w:proofErr w:type="spellEnd"/>
    </w:p>
  </w:footnote>
  <w:footnote w:id="191">
    <w:p w14:paraId="166DD7D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X2</w:t>
      </w:r>
    </w:p>
  </w:footnote>
  <w:footnote w:id="192">
    <w:p w14:paraId="21BF4AD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E2, f2, w1, q1, u1</w:t>
      </w:r>
    </w:p>
  </w:footnote>
  <w:footnote w:id="193">
    <w:p w14:paraId="42A72DF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F1, y2</w:t>
      </w:r>
    </w:p>
  </w:footnote>
  <w:footnote w:id="194">
    <w:p w14:paraId="229A387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Article 10 of the ICCPR</w:t>
      </w:r>
    </w:p>
  </w:footnote>
  <w:footnote w:id="195">
    <w:p w14:paraId="1175E74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8 HRC General Comment 29, §13(a);</w:t>
      </w:r>
    </w:p>
  </w:footnote>
  <w:footnote w:id="196">
    <w:p w14:paraId="73358C4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Article 17(2)(c) of the Convention on Enforced Disappearance; Article 17(1) of the Convention on Enforced Disappearance</w:t>
      </w:r>
    </w:p>
  </w:footnote>
  <w:footnote w:id="197">
    <w:p w14:paraId="6852FCD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CESCR General Comment 14, §§34, 4, 11, 43 and 44.</w:t>
      </w:r>
    </w:p>
  </w:footnote>
  <w:footnote w:id="198">
    <w:p w14:paraId="52BBCDB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See CPT 3rd General Report, CPT/Inf (93) 12, §53.</w:t>
      </w:r>
    </w:p>
  </w:footnote>
  <w:footnote w:id="199">
    <w:p w14:paraId="09CF524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https://www.amnesty.org/download/Documents/100000/act400012003en.pdf</w:t>
      </w:r>
    </w:p>
  </w:footnote>
  <w:footnote w:id="200">
    <w:p w14:paraId="71951AA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Weerawansa v Sri Lanka, HRC, UN Doc. CCPR/C/95/D/1406/2005 (2009) §§2.5 and 7.4.</w:t>
      </w:r>
    </w:p>
  </w:footnote>
  <w:footnote w:id="201">
    <w:p w14:paraId="002B775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Article 17(2)(d) of the Convention on Enforced Disappearance, Rule 26 of the Bangkok Rules, Principle 19 of the Body of Principles</w:t>
      </w:r>
    </w:p>
  </w:footnote>
  <w:footnote w:id="202">
    <w:p w14:paraId="1E8E315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Manual section 4.3 </w:t>
      </w:r>
    </w:p>
  </w:footnote>
  <w:footnote w:id="203">
    <w:p w14:paraId="50072C7F" w14:textId="6192755E"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K2 – check for Chinese characters; </w:t>
      </w:r>
      <w:r w:rsidRPr="00BA30A1">
        <w:rPr>
          <w:rFonts w:cstheme="minorHAnsi"/>
          <w:sz w:val="16"/>
          <w:szCs w:val="16"/>
        </w:rPr>
        <w:t xml:space="preserve">E2 (has Chinese characters), </w:t>
      </w:r>
      <w:r w:rsidRPr="00BA30A1">
        <w:rPr>
          <w:rFonts w:cstheme="minorHAnsi"/>
          <w:sz w:val="16"/>
          <w:szCs w:val="16"/>
          <w:lang w:val="en-US"/>
        </w:rPr>
        <w:t xml:space="preserve">Some people explained the three categories are corresponding to the type of discipline that the detainees in the category were subjected to – ‘school’, ‘military’, and ‘prison’); some </w:t>
      </w:r>
      <w:proofErr w:type="spellStart"/>
      <w:r w:rsidRPr="00BA30A1">
        <w:rPr>
          <w:rFonts w:cstheme="minorHAnsi"/>
          <w:sz w:val="16"/>
          <w:szCs w:val="16"/>
          <w:lang w:val="en-US"/>
        </w:rPr>
        <w:t>shahit</w:t>
      </w:r>
      <w:proofErr w:type="spellEnd"/>
      <w:r w:rsidRPr="00BA30A1">
        <w:rPr>
          <w:rFonts w:cstheme="minorHAnsi"/>
          <w:sz w:val="16"/>
          <w:szCs w:val="16"/>
          <w:lang w:val="en-US"/>
        </w:rPr>
        <w:t xml:space="preserve"> accounts indicate classification was later (see: </w:t>
      </w:r>
      <w:proofErr w:type="spellStart"/>
      <w:r w:rsidRPr="00BA30A1">
        <w:rPr>
          <w:rFonts w:cstheme="minorHAnsi"/>
          <w:sz w:val="16"/>
          <w:szCs w:val="16"/>
          <w:lang w:val="en-US"/>
        </w:rPr>
        <w:t>Tabysqan</w:t>
      </w:r>
      <w:proofErr w:type="spellEnd"/>
      <w:r w:rsidRPr="00BA30A1">
        <w:rPr>
          <w:rFonts w:cstheme="minorHAnsi"/>
          <w:sz w:val="16"/>
          <w:szCs w:val="16"/>
          <w:lang w:val="en-US"/>
        </w:rPr>
        <w:t xml:space="preserve"> </w:t>
      </w:r>
      <w:proofErr w:type="spellStart"/>
      <w:r w:rsidRPr="00BA30A1">
        <w:rPr>
          <w:rFonts w:cstheme="minorHAnsi"/>
          <w:sz w:val="16"/>
          <w:szCs w:val="16"/>
          <w:lang w:val="en-US"/>
        </w:rPr>
        <w:t>Magrupqan</w:t>
      </w:r>
      <w:proofErr w:type="spellEnd"/>
      <w:r w:rsidRPr="00BA30A1">
        <w:rPr>
          <w:rFonts w:cstheme="minorHAnsi"/>
          <w:sz w:val="16"/>
          <w:szCs w:val="16"/>
          <w:lang w:val="en-US"/>
        </w:rPr>
        <w:t xml:space="preserve">, (Others explained as Normal, strict, and strike hard (m2); cite the telegram; Insert somewhere that some claimed </w:t>
      </w:r>
      <w:proofErr w:type="spellStart"/>
      <w:r w:rsidRPr="00BA30A1">
        <w:rPr>
          <w:rFonts w:cstheme="minorHAnsi"/>
          <w:sz w:val="16"/>
          <w:szCs w:val="16"/>
          <w:lang w:val="en-US"/>
        </w:rPr>
        <w:t>dvided</w:t>
      </w:r>
      <w:proofErr w:type="spellEnd"/>
      <w:r w:rsidRPr="00BA30A1">
        <w:rPr>
          <w:rFonts w:cstheme="minorHAnsi"/>
          <w:sz w:val="16"/>
          <w:szCs w:val="16"/>
          <w:lang w:val="en-US"/>
        </w:rPr>
        <w:t xml:space="preserve"> after verdicts; this classification system is consistent with leaked documents: </w:t>
      </w:r>
      <w:hyperlink r:id="rId38" w:history="1">
        <w:r w:rsidRPr="00BA30A1">
          <w:rPr>
            <w:rStyle w:val="Hyperlink"/>
            <w:rFonts w:cstheme="minorHAnsi"/>
            <w:sz w:val="16"/>
            <w:szCs w:val="16"/>
            <w:lang w:val="en-US"/>
          </w:rPr>
          <w:t>https://www.icij.org/investigations/china-cables/exposed-chinas-operating-manuals-for-mass-internment-and-arrest-by-algorithm</w:t>
        </w:r>
      </w:hyperlink>
      <w:r w:rsidRPr="00BA30A1">
        <w:rPr>
          <w:rFonts w:cstheme="minorHAnsi"/>
          <w:sz w:val="16"/>
          <w:szCs w:val="16"/>
          <w:lang w:val="en-US"/>
        </w:rPr>
        <w:t xml:space="preserve">; </w:t>
      </w:r>
      <w:r w:rsidRPr="00BA30A1">
        <w:rPr>
          <w:rFonts w:eastAsia="Times New Roman" w:cstheme="minorHAnsi"/>
          <w:color w:val="333333"/>
          <w:sz w:val="16"/>
          <w:szCs w:val="16"/>
          <w:lang w:val="en-US"/>
        </w:rPr>
        <w:t>The China Cables telegram mentions three VTIC management areas: “regular” (</w:t>
      </w:r>
      <w:proofErr w:type="spellStart"/>
      <w:r w:rsidRPr="00BA30A1">
        <w:rPr>
          <w:rFonts w:eastAsia="MS Gothic" w:cstheme="minorHAnsi"/>
          <w:color w:val="333333"/>
          <w:sz w:val="16"/>
          <w:szCs w:val="16"/>
          <w:lang w:val="en-US"/>
        </w:rPr>
        <w:t>普管区</w:t>
      </w:r>
      <w:proofErr w:type="spellEnd"/>
      <w:r w:rsidRPr="00BA30A1">
        <w:rPr>
          <w:rFonts w:eastAsia="Times New Roman" w:cstheme="minorHAnsi"/>
          <w:color w:val="333333"/>
          <w:sz w:val="16"/>
          <w:szCs w:val="16"/>
          <w:lang w:val="en-US"/>
        </w:rPr>
        <w:t>), strict (</w:t>
      </w:r>
      <w:proofErr w:type="spellStart"/>
      <w:r w:rsidRPr="00BA30A1">
        <w:rPr>
          <w:rFonts w:eastAsia="Microsoft JhengHei" w:cstheme="minorHAnsi"/>
          <w:color w:val="333333"/>
          <w:sz w:val="16"/>
          <w:szCs w:val="16"/>
          <w:lang w:val="en-US"/>
        </w:rPr>
        <w:t>严管区</w:t>
      </w:r>
      <w:proofErr w:type="spellEnd"/>
      <w:r w:rsidRPr="00BA30A1">
        <w:rPr>
          <w:rFonts w:eastAsia="Times New Roman" w:cstheme="minorHAnsi"/>
          <w:color w:val="333333"/>
          <w:sz w:val="16"/>
          <w:szCs w:val="16"/>
          <w:lang w:val="en-US"/>
        </w:rPr>
        <w:t>) and “forceful” or “very strict” (</w:t>
      </w:r>
      <w:proofErr w:type="spellStart"/>
      <w:r w:rsidRPr="00BA30A1">
        <w:rPr>
          <w:rFonts w:eastAsia="Malgun Gothic" w:cstheme="minorHAnsi"/>
          <w:color w:val="333333"/>
          <w:sz w:val="16"/>
          <w:szCs w:val="16"/>
          <w:lang w:val="en-US"/>
        </w:rPr>
        <w:t>强管</w:t>
      </w:r>
      <w:r w:rsidRPr="00BA30A1">
        <w:rPr>
          <w:rFonts w:eastAsia="MS Gothic" w:cstheme="minorHAnsi"/>
          <w:color w:val="333333"/>
          <w:sz w:val="16"/>
          <w:szCs w:val="16"/>
          <w:lang w:val="en-US"/>
        </w:rPr>
        <w:t>区</w:t>
      </w:r>
      <w:proofErr w:type="spellEnd"/>
      <w:r w:rsidRPr="00BA30A1">
        <w:rPr>
          <w:rFonts w:eastAsia="Times New Roman" w:cstheme="minorHAnsi"/>
          <w:color w:val="333333"/>
          <w:sz w:val="16"/>
          <w:szCs w:val="16"/>
          <w:lang w:val="en-US"/>
        </w:rPr>
        <w:t xml:space="preserve">); </w:t>
      </w:r>
      <w:proofErr w:type="spellStart"/>
      <w:r w:rsidRPr="00BA30A1">
        <w:rPr>
          <w:rFonts w:eastAsia="Times New Roman" w:cstheme="minorHAnsi"/>
          <w:color w:val="333333"/>
          <w:sz w:val="16"/>
          <w:szCs w:val="16"/>
          <w:lang w:val="en-US"/>
        </w:rPr>
        <w:t>karakax</w:t>
      </w:r>
      <w:proofErr w:type="spellEnd"/>
      <w:r w:rsidRPr="00BA30A1">
        <w:rPr>
          <w:rFonts w:eastAsia="Times New Roman" w:cstheme="minorHAnsi"/>
          <w:color w:val="333333"/>
          <w:sz w:val="16"/>
          <w:szCs w:val="16"/>
          <w:lang w:val="en-US"/>
        </w:rPr>
        <w:t xml:space="preserve"> list </w:t>
      </w:r>
      <w:r w:rsidRPr="00BA30A1">
        <w:rPr>
          <w:rFonts w:cstheme="minorHAnsi"/>
          <w:color w:val="444444"/>
          <w:sz w:val="16"/>
          <w:szCs w:val="16"/>
        </w:rPr>
        <w:t>There appear to be three levels: “common management” (</w:t>
      </w:r>
      <w:proofErr w:type="spellStart"/>
      <w:r w:rsidRPr="00BA30A1">
        <w:rPr>
          <w:rFonts w:eastAsia="MS Gothic" w:cstheme="minorHAnsi"/>
          <w:color w:val="444444"/>
          <w:sz w:val="16"/>
          <w:szCs w:val="16"/>
        </w:rPr>
        <w:t>普管区</w:t>
      </w:r>
      <w:proofErr w:type="spellEnd"/>
      <w:r w:rsidRPr="00BA30A1">
        <w:rPr>
          <w:rFonts w:cstheme="minorHAnsi"/>
          <w:color w:val="444444"/>
          <w:sz w:val="16"/>
          <w:szCs w:val="16"/>
        </w:rPr>
        <w:t>), “strict management” (</w:t>
      </w:r>
      <w:proofErr w:type="spellStart"/>
      <w:r w:rsidRPr="00BA30A1">
        <w:rPr>
          <w:rFonts w:eastAsia="Microsoft JhengHei" w:cstheme="minorHAnsi"/>
          <w:color w:val="444444"/>
          <w:sz w:val="16"/>
          <w:szCs w:val="16"/>
        </w:rPr>
        <w:t>严管区</w:t>
      </w:r>
      <w:proofErr w:type="spellEnd"/>
      <w:r w:rsidRPr="00BA30A1">
        <w:rPr>
          <w:rFonts w:cstheme="minorHAnsi"/>
          <w:color w:val="444444"/>
          <w:sz w:val="16"/>
          <w:szCs w:val="16"/>
        </w:rPr>
        <w:t>), and “strong management” (</w:t>
      </w:r>
      <w:proofErr w:type="spellStart"/>
      <w:r w:rsidRPr="00BA30A1">
        <w:rPr>
          <w:rFonts w:eastAsia="Malgun Gothic" w:cstheme="minorHAnsi"/>
          <w:color w:val="444444"/>
          <w:sz w:val="16"/>
          <w:szCs w:val="16"/>
        </w:rPr>
        <w:t>强管</w:t>
      </w:r>
      <w:r w:rsidRPr="00BA30A1">
        <w:rPr>
          <w:rFonts w:eastAsia="MS Gothic" w:cstheme="minorHAnsi"/>
          <w:color w:val="444444"/>
          <w:sz w:val="16"/>
          <w:szCs w:val="16"/>
        </w:rPr>
        <w:t>区</w:t>
      </w:r>
      <w:proofErr w:type="spellEnd"/>
      <w:r w:rsidRPr="00BA30A1">
        <w:rPr>
          <w:rFonts w:cstheme="minorHAnsi"/>
          <w:color w:val="444444"/>
          <w:sz w:val="16"/>
          <w:szCs w:val="16"/>
        </w:rPr>
        <w:t>)</w:t>
      </w:r>
      <w:r w:rsidRPr="00BA30A1">
        <w:rPr>
          <w:rFonts w:cstheme="minorHAnsi"/>
          <w:sz w:val="16"/>
          <w:szCs w:val="16"/>
          <w:lang w:val="en-US"/>
        </w:rPr>
        <w:t xml:space="preserve"> journalists accounts: </w:t>
      </w:r>
      <w:hyperlink r:id="rId39" w:history="1">
        <w:r w:rsidRPr="00BA30A1">
          <w:rPr>
            <w:rStyle w:val="Hyperlink"/>
            <w:rFonts w:cstheme="minorHAnsi"/>
            <w:sz w:val="16"/>
            <w:szCs w:val="16"/>
          </w:rPr>
          <w:t>https://www.buzzfeednews.com/article/alison_killing/china-ex-prisoners-horrors-xinjiang-camps-uighurs</w:t>
        </w:r>
      </w:hyperlink>
      <w:r w:rsidRPr="00BA30A1">
        <w:rPr>
          <w:rStyle w:val="Hyperlink"/>
          <w:rFonts w:cstheme="minorHAnsi"/>
          <w:sz w:val="16"/>
          <w:szCs w:val="16"/>
        </w:rPr>
        <w:t xml:space="preserve">; </w:t>
      </w:r>
    </w:p>
  </w:footnote>
  <w:footnote w:id="204">
    <w:p w14:paraId="3E42E93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Z1 (had this </w:t>
      </w:r>
      <w:proofErr w:type="spellStart"/>
      <w:proofErr w:type="gramStart"/>
      <w:r w:rsidRPr="00BA30A1">
        <w:rPr>
          <w:rFonts w:cstheme="minorHAnsi"/>
          <w:sz w:val="16"/>
          <w:szCs w:val="16"/>
          <w:lang w:val="en-US"/>
        </w:rPr>
        <w:t>color,said</w:t>
      </w:r>
      <w:proofErr w:type="spellEnd"/>
      <w:proofErr w:type="gramEnd"/>
      <w:r w:rsidRPr="00BA30A1">
        <w:rPr>
          <w:rFonts w:cstheme="minorHAnsi"/>
          <w:sz w:val="16"/>
          <w:szCs w:val="16"/>
          <w:lang w:val="en-US"/>
        </w:rPr>
        <w:t xml:space="preserve"> blue in second interview); e2 (has Chinese characters); T1 (said orange, not yellow), T1</w:t>
      </w:r>
    </w:p>
  </w:footnote>
  <w:footnote w:id="205">
    <w:p w14:paraId="27F9BE1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40" w:history="1">
        <w:r w:rsidRPr="00BA30A1">
          <w:rPr>
            <w:rStyle w:val="Hyperlink"/>
            <w:rFonts w:cstheme="minorHAnsi"/>
            <w:sz w:val="16"/>
            <w:szCs w:val="16"/>
            <w:lang w:val="en-US"/>
          </w:rPr>
          <w:t>https://www.icij.org/investigations/china-cables/exposed-chinas-operating-manuals-for-mass-internment-and-arrest-by-algorithm</w:t>
        </w:r>
      </w:hyperlink>
    </w:p>
  </w:footnote>
  <w:footnote w:id="206">
    <w:p w14:paraId="32FE73C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207">
    <w:p w14:paraId="66ABDFE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m2, n1, B2 (taught in camp); 5-6 </w:t>
      </w:r>
      <w:proofErr w:type="spellStart"/>
      <w:r w:rsidRPr="00BA30A1">
        <w:rPr>
          <w:rFonts w:cstheme="minorHAnsi"/>
          <w:sz w:val="16"/>
          <w:szCs w:val="16"/>
          <w:lang w:val="en-US"/>
        </w:rPr>
        <w:t>oman</w:t>
      </w:r>
      <w:proofErr w:type="spellEnd"/>
      <w:r w:rsidRPr="00BA30A1">
        <w:rPr>
          <w:rFonts w:cstheme="minorHAnsi"/>
          <w:sz w:val="16"/>
          <w:szCs w:val="16"/>
          <w:lang w:val="en-US"/>
        </w:rPr>
        <w:t xml:space="preserve"> wore red, they were caught praying or taught others how to pray (their hair was cut and given 3 year sentences); b2 (red for serious criminals)</w:t>
      </w:r>
    </w:p>
  </w:footnote>
  <w:footnote w:id="208">
    <w:p w14:paraId="6AB94F2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Check this to see how many people actually said this. </w:t>
      </w:r>
    </w:p>
  </w:footnote>
  <w:footnote w:id="209">
    <w:p w14:paraId="621E416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K2</w:t>
      </w:r>
    </w:p>
  </w:footnote>
  <w:footnote w:id="210">
    <w:p w14:paraId="3DC06CD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NOTE: she only saw their cell once. </w:t>
      </w:r>
    </w:p>
  </w:footnote>
  <w:footnote w:id="211">
    <w:p w14:paraId="1A1BDB6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E2 (check); also see Shahit: </w:t>
      </w:r>
      <w:proofErr w:type="spellStart"/>
      <w:r w:rsidRPr="00BA30A1">
        <w:rPr>
          <w:rFonts w:cstheme="minorHAnsi"/>
          <w:sz w:val="16"/>
          <w:szCs w:val="16"/>
          <w:lang w:val="en-US"/>
        </w:rPr>
        <w:t>kong</w:t>
      </w:r>
      <w:proofErr w:type="spellEnd"/>
    </w:p>
  </w:footnote>
  <w:footnote w:id="212">
    <w:p w14:paraId="39BBF45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E1 - He originally wore a blue vest, then was given a yellow vest, because “he was accused of a crime</w:t>
      </w:r>
    </w:p>
  </w:footnote>
  <w:footnote w:id="213">
    <w:p w14:paraId="7A98F70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In fact, reporting from leaked government documents indicates being in the least strict – i.e. ‘normal management’ category is a necessary condition for being released: </w:t>
      </w:r>
      <w:hyperlink r:id="rId41" w:history="1">
        <w:r w:rsidRPr="00BA30A1">
          <w:rPr>
            <w:rStyle w:val="Hyperlink"/>
            <w:rFonts w:cstheme="minorHAnsi"/>
            <w:sz w:val="16"/>
            <w:szCs w:val="16"/>
          </w:rPr>
          <w:t>https://www.icij.org/investigations/china-cables/exposed-chinas-operating-manuals-for-mass-internment-and-arrest-by-algorithm/</w:t>
        </w:r>
      </w:hyperlink>
    </w:p>
  </w:footnote>
  <w:footnote w:id="214">
    <w:p w14:paraId="594ACB4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E1</w:t>
      </w:r>
    </w:p>
  </w:footnote>
  <w:footnote w:id="215">
    <w:p w14:paraId="2565FC2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D1</w:t>
      </w:r>
    </w:p>
  </w:footnote>
  <w:footnote w:id="216">
    <w:p w14:paraId="548719F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B2</w:t>
      </w:r>
    </w:p>
  </w:footnote>
  <w:footnote w:id="217">
    <w:p w14:paraId="5DFC029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D1</w:t>
      </w:r>
    </w:p>
  </w:footnote>
  <w:footnote w:id="218">
    <w:p w14:paraId="27FCC10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P1 </w:t>
      </w:r>
    </w:p>
  </w:footnote>
  <w:footnote w:id="219">
    <w:p w14:paraId="2686501C"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220">
    <w:p w14:paraId="6273F67B" w14:textId="77777777" w:rsidR="00112990" w:rsidRPr="00BA30A1" w:rsidRDefault="00112990" w:rsidP="00BA30A1">
      <w:pPr>
        <w:pStyle w:val="FootnoteText"/>
        <w:contextualSpacing/>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U1</w:t>
      </w:r>
    </w:p>
  </w:footnote>
  <w:footnote w:id="221">
    <w:p w14:paraId="09BC13D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 01</w:t>
      </w:r>
    </w:p>
  </w:footnote>
  <w:footnote w:id="222">
    <w:p w14:paraId="0F521ED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 Z1, w1, i2</w:t>
      </w:r>
    </w:p>
  </w:footnote>
  <w:footnote w:id="223">
    <w:p w14:paraId="5C76AC2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w:t>
      </w:r>
    </w:p>
  </w:footnote>
  <w:footnote w:id="224">
    <w:p w14:paraId="4FB6F98E" w14:textId="77777777" w:rsidR="00112990" w:rsidRPr="00BA30A1" w:rsidRDefault="00112990" w:rsidP="00BA30A1">
      <w:pPr>
        <w:pStyle w:val="FootnoteText"/>
        <w:contextualSpacing/>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Q1</w:t>
      </w:r>
    </w:p>
  </w:footnote>
  <w:footnote w:id="225">
    <w:p w14:paraId="7FAD63B3" w14:textId="77777777" w:rsidR="00112990" w:rsidRPr="00BA30A1" w:rsidRDefault="00112990" w:rsidP="00BA30A1">
      <w:pPr>
        <w:pStyle w:val="FootnoteText"/>
        <w:contextualSpacing/>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E2 (</w:t>
      </w:r>
      <w:proofErr w:type="spellStart"/>
      <w:r w:rsidRPr="00BA30A1">
        <w:rPr>
          <w:rFonts w:cstheme="minorHAnsi"/>
          <w:sz w:val="16"/>
          <w:szCs w:val="16"/>
          <w:lang w:val="es-ES"/>
        </w:rPr>
        <w:t>quickly</w:t>
      </w:r>
      <w:proofErr w:type="spellEnd"/>
      <w:r w:rsidRPr="00BA30A1">
        <w:rPr>
          <w:rFonts w:cstheme="minorHAnsi"/>
          <w:sz w:val="16"/>
          <w:szCs w:val="16"/>
          <w:lang w:val="es-ES"/>
        </w:rPr>
        <w:t>)</w:t>
      </w:r>
    </w:p>
  </w:footnote>
  <w:footnote w:id="226">
    <w:p w14:paraId="39D6C60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L1</w:t>
      </w:r>
    </w:p>
  </w:footnote>
  <w:footnote w:id="227">
    <w:p w14:paraId="7F78126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A3</w:t>
      </w:r>
    </w:p>
  </w:footnote>
  <w:footnote w:id="228">
    <w:p w14:paraId="3C679A3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229">
    <w:p w14:paraId="6D93257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230">
    <w:p w14:paraId="4110192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w:t>
      </w:r>
    </w:p>
  </w:footnote>
  <w:footnote w:id="231">
    <w:p w14:paraId="21A18A2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I2, I1</w:t>
      </w:r>
    </w:p>
  </w:footnote>
  <w:footnote w:id="232">
    <w:p w14:paraId="4D3E526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 z1</w:t>
      </w:r>
    </w:p>
  </w:footnote>
  <w:footnote w:id="233">
    <w:p w14:paraId="6AEC683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234">
    <w:p w14:paraId="0A6749FF"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Examples </w:t>
      </w:r>
    </w:p>
  </w:footnote>
  <w:footnote w:id="235">
    <w:p w14:paraId="378E75B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 b2 (female), f2 (female), Z1, F2 (never in first facility, yes in second facility, which was a party school)</w:t>
      </w:r>
    </w:p>
  </w:footnote>
  <w:footnote w:id="236">
    <w:p w14:paraId="6F4671D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K2 (escorted people outside) </w:t>
      </w:r>
    </w:p>
  </w:footnote>
  <w:footnote w:id="237">
    <w:p w14:paraId="7C899A0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01, i1</w:t>
      </w:r>
    </w:p>
  </w:footnote>
  <w:footnote w:id="238">
    <w:p w14:paraId="45E6A11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E2</w:t>
      </w:r>
    </w:p>
  </w:footnote>
  <w:footnote w:id="239">
    <w:p w14:paraId="3BBE98C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H2 (guard)</w:t>
      </w:r>
    </w:p>
  </w:footnote>
  <w:footnote w:id="240">
    <w:p w14:paraId="19F8686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E1</w:t>
      </w:r>
    </w:p>
  </w:footnote>
  <w:footnote w:id="241">
    <w:p w14:paraId="69C939C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242">
    <w:p w14:paraId="67B9D69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 (larger point here is that he could never move)</w:t>
      </w:r>
    </w:p>
  </w:footnote>
  <w:footnote w:id="243">
    <w:p w14:paraId="5F6A362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244">
    <w:p w14:paraId="08AC1AB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B2</w:t>
      </w:r>
    </w:p>
  </w:footnote>
  <w:footnote w:id="245">
    <w:p w14:paraId="17A71F2F" w14:textId="202AD88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65</w:t>
      </w:r>
    </w:p>
  </w:footnote>
  <w:footnote w:id="246">
    <w:p w14:paraId="4D8A6A5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U1 (heating didn’t work)</w:t>
      </w:r>
    </w:p>
  </w:footnote>
  <w:footnote w:id="247">
    <w:p w14:paraId="521EC02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cite</w:t>
      </w:r>
    </w:p>
  </w:footnote>
  <w:footnote w:id="248">
    <w:p w14:paraId="00BF9B7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A3</w:t>
      </w:r>
    </w:p>
  </w:footnote>
  <w:footnote w:id="249">
    <w:p w14:paraId="51BC46F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 five minutes</w:t>
      </w:r>
    </w:p>
  </w:footnote>
  <w:footnote w:id="250">
    <w:p w14:paraId="16FA09B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Lights on: e2 (interviewed); f2 – said off at 9pm.</w:t>
      </w:r>
    </w:p>
  </w:footnote>
  <w:footnote w:id="251">
    <w:p w14:paraId="3EFBAC61" w14:textId="0CC64861"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 f2, w1; for more on night duty</w:t>
      </w:r>
    </w:p>
  </w:footnote>
  <w:footnote w:id="252">
    <w:p w14:paraId="5810D61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w:t>
      </w:r>
    </w:p>
  </w:footnote>
  <w:footnote w:id="253">
    <w:p w14:paraId="18F1E37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cite</w:t>
      </w:r>
    </w:p>
  </w:footnote>
  <w:footnote w:id="254">
    <w:p w14:paraId="12AFD4B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255">
    <w:p w14:paraId="7E7F9EA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W1</w:t>
      </w:r>
    </w:p>
  </w:footnote>
  <w:footnote w:id="256">
    <w:p w14:paraId="2F1EF64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w:t>
      </w:r>
    </w:p>
  </w:footnote>
  <w:footnote w:id="257">
    <w:p w14:paraId="00F685C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B2 (see if testimony is included) </w:t>
      </w:r>
    </w:p>
  </w:footnote>
  <w:footnote w:id="258">
    <w:p w14:paraId="0C75CDD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cite</w:t>
      </w:r>
    </w:p>
  </w:footnote>
  <w:footnote w:id="259">
    <w:p w14:paraId="1E65DE8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A4</w:t>
      </w:r>
    </w:p>
  </w:footnote>
  <w:footnote w:id="260">
    <w:p w14:paraId="627C9DF0"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rPr>
        <w:t>icij</w:t>
      </w:r>
      <w:proofErr w:type="spellEnd"/>
    </w:p>
  </w:footnote>
  <w:footnote w:id="261">
    <w:p w14:paraId="61C3F76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w:t>
      </w:r>
    </w:p>
  </w:footnote>
  <w:footnote w:id="262">
    <w:p w14:paraId="35F6DD8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w:t>
      </w:r>
    </w:p>
  </w:footnote>
  <w:footnote w:id="263">
    <w:p w14:paraId="5A9D0C8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w:t>
      </w:r>
    </w:p>
  </w:footnote>
  <w:footnote w:id="264">
    <w:p w14:paraId="55F5C538"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cite</w:t>
      </w:r>
    </w:p>
  </w:footnote>
  <w:footnote w:id="265">
    <w:p w14:paraId="509BE80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w:t>
      </w:r>
    </w:p>
  </w:footnote>
  <w:footnote w:id="266">
    <w:p w14:paraId="082264D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B2</w:t>
      </w:r>
    </w:p>
  </w:footnote>
  <w:footnote w:id="267">
    <w:p w14:paraId="31CDF22E" w14:textId="1B9F2286"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exampes</w:t>
      </w:r>
      <w:proofErr w:type="spellEnd"/>
    </w:p>
  </w:footnote>
  <w:footnote w:id="268">
    <w:p w14:paraId="56D979A4" w14:textId="1D68639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269">
    <w:p w14:paraId="52A07C0E" w14:textId="343529AC"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A2 (female</w:t>
      </w:r>
      <w:proofErr w:type="gramStart"/>
      <w:r w:rsidRPr="00BA30A1">
        <w:rPr>
          <w:rFonts w:cstheme="minorHAnsi"/>
          <w:sz w:val="16"/>
          <w:szCs w:val="16"/>
          <w:lang w:val="en-US"/>
        </w:rPr>
        <w:t>) ,</w:t>
      </w:r>
      <w:proofErr w:type="gramEnd"/>
      <w:r w:rsidRPr="00BA30A1">
        <w:rPr>
          <w:rFonts w:cstheme="minorHAnsi"/>
          <w:sz w:val="16"/>
          <w:szCs w:val="16"/>
          <w:lang w:val="en-US"/>
        </w:rPr>
        <w:t xml:space="preserve"> see the telegram</w:t>
      </w:r>
    </w:p>
  </w:footnote>
  <w:footnote w:id="270">
    <w:p w14:paraId="71C416D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61</w:t>
      </w:r>
    </w:p>
  </w:footnote>
  <w:footnote w:id="271">
    <w:p w14:paraId="0AAC928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272">
    <w:p w14:paraId="197DA12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 O1</w:t>
      </w:r>
    </w:p>
  </w:footnote>
  <w:footnote w:id="273">
    <w:p w14:paraId="039C2EC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w:t>
      </w:r>
    </w:p>
  </w:footnote>
  <w:footnote w:id="274">
    <w:p w14:paraId="19BB91C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42" w:history="1">
        <w:r w:rsidRPr="00BA30A1">
          <w:rPr>
            <w:rStyle w:val="Hyperlink"/>
            <w:rFonts w:cstheme="minorHAnsi"/>
            <w:sz w:val="16"/>
            <w:szCs w:val="16"/>
          </w:rPr>
          <w:t>https://www.bbc.com/news/av/world-asia-51097159</w:t>
        </w:r>
      </w:hyperlink>
      <w:r w:rsidRPr="00BA30A1">
        <w:rPr>
          <w:rFonts w:cstheme="minorHAnsi"/>
          <w:sz w:val="16"/>
          <w:szCs w:val="16"/>
        </w:rPr>
        <w:t>; https://www.theguardian.com/world/2020/jun/29/china-sterilising-ethnic-minority-women-in-xinjiang-report-says</w:t>
      </w:r>
    </w:p>
  </w:footnote>
  <w:footnote w:id="275">
    <w:p w14:paraId="4BD4B1C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276">
    <w:p w14:paraId="39B4C608"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277">
    <w:p w14:paraId="2A823F7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C1, s1, Y1</w:t>
      </w:r>
    </w:p>
  </w:footnote>
  <w:footnote w:id="278">
    <w:p w14:paraId="61CA02D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S1</w:t>
      </w:r>
    </w:p>
  </w:footnote>
  <w:footnote w:id="279">
    <w:p w14:paraId="1DDBAB9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Y1 – interviewed already - https://shahit.biz/eng/#view</w:t>
      </w:r>
    </w:p>
  </w:footnote>
  <w:footnote w:id="280">
    <w:p w14:paraId="0F520C7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S1</w:t>
      </w:r>
    </w:p>
  </w:footnote>
  <w:footnote w:id="281">
    <w:p w14:paraId="59B4A71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N1 (hemorrhoids)</w:t>
      </w:r>
    </w:p>
  </w:footnote>
  <w:footnote w:id="282">
    <w:p w14:paraId="027BEFBC" w14:textId="77777777" w:rsidR="00112990" w:rsidRPr="00BA30A1" w:rsidRDefault="00112990" w:rsidP="00BA30A1">
      <w:pPr>
        <w:pStyle w:val="FootnoteText"/>
        <w:contextualSpacing/>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Examples</w:t>
      </w:r>
    </w:p>
  </w:footnote>
  <w:footnote w:id="283">
    <w:p w14:paraId="67A8BDD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examples</w:t>
      </w:r>
    </w:p>
  </w:footnote>
  <w:footnote w:id="284">
    <w:p w14:paraId="4F88947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Erkin</w:t>
      </w:r>
      <w:proofErr w:type="spellEnd"/>
      <w:r w:rsidRPr="00BA30A1">
        <w:rPr>
          <w:rFonts w:cstheme="minorHAnsi"/>
          <w:sz w:val="16"/>
          <w:szCs w:val="16"/>
          <w:lang w:val="en-US"/>
        </w:rPr>
        <w:t xml:space="preserve"> </w:t>
      </w:r>
      <w:proofErr w:type="spellStart"/>
      <w:r w:rsidRPr="00BA30A1">
        <w:rPr>
          <w:rFonts w:cstheme="minorHAnsi"/>
          <w:sz w:val="16"/>
          <w:szCs w:val="16"/>
          <w:lang w:val="en-US"/>
        </w:rPr>
        <w:t>azat</w:t>
      </w:r>
      <w:proofErr w:type="spellEnd"/>
      <w:r w:rsidRPr="00BA30A1">
        <w:rPr>
          <w:rFonts w:cstheme="minorHAnsi"/>
          <w:sz w:val="16"/>
          <w:szCs w:val="16"/>
          <w:lang w:val="en-US"/>
        </w:rPr>
        <w:t xml:space="preserve"> a letter from a prison </w:t>
      </w:r>
      <w:proofErr w:type="spellStart"/>
      <w:r w:rsidRPr="00BA30A1">
        <w:rPr>
          <w:rFonts w:cstheme="minorHAnsi"/>
          <w:sz w:val="16"/>
          <w:szCs w:val="16"/>
          <w:lang w:val="en-US"/>
        </w:rPr>
        <w:t>fuard</w:t>
      </w:r>
      <w:proofErr w:type="spellEnd"/>
      <w:r w:rsidRPr="00BA30A1">
        <w:rPr>
          <w:rFonts w:cstheme="minorHAnsi"/>
          <w:sz w:val="16"/>
          <w:szCs w:val="16"/>
          <w:lang w:val="en-US"/>
        </w:rPr>
        <w:t xml:space="preserve"> in the newly </w:t>
      </w:r>
      <w:proofErr w:type="spellStart"/>
      <w:r w:rsidRPr="00BA30A1">
        <w:rPr>
          <w:rFonts w:cstheme="minorHAnsi"/>
          <w:sz w:val="16"/>
          <w:szCs w:val="16"/>
          <w:lang w:val="en-US"/>
        </w:rPr>
        <w:t>buildt</w:t>
      </w:r>
      <w:proofErr w:type="spellEnd"/>
      <w:r w:rsidRPr="00BA30A1">
        <w:rPr>
          <w:rFonts w:cstheme="minorHAnsi"/>
          <w:sz w:val="16"/>
          <w:szCs w:val="16"/>
          <w:lang w:val="en-US"/>
        </w:rPr>
        <w:t xml:space="preserve"> concentration camp in </w:t>
      </w:r>
      <w:proofErr w:type="spellStart"/>
      <w:r w:rsidRPr="00BA30A1">
        <w:rPr>
          <w:rFonts w:cstheme="minorHAnsi"/>
          <w:sz w:val="16"/>
          <w:szCs w:val="16"/>
          <w:lang w:val="en-US"/>
        </w:rPr>
        <w:t>dazanchining</w:t>
      </w:r>
      <w:proofErr w:type="spellEnd"/>
      <w:r w:rsidRPr="00BA30A1">
        <w:rPr>
          <w:rFonts w:cstheme="minorHAnsi"/>
          <w:sz w:val="16"/>
          <w:szCs w:val="16"/>
          <w:lang w:val="en-US"/>
        </w:rPr>
        <w:t>, medium 18 may 2019</w:t>
      </w:r>
    </w:p>
  </w:footnote>
  <w:footnote w:id="285">
    <w:p w14:paraId="45B4672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A1, L1, q1, T1, U1, c2 (“sat on cement for 20 days”); T1 (sat on bed and did nothing for first ten days); 12 (literally did nothing for 3 months); note: check that none of this was in the </w:t>
      </w:r>
      <w:proofErr w:type="spellStart"/>
      <w:r w:rsidRPr="00BA30A1">
        <w:rPr>
          <w:rFonts w:cstheme="minorHAnsi"/>
          <w:sz w:val="16"/>
          <w:szCs w:val="16"/>
          <w:lang w:val="en-US"/>
        </w:rPr>
        <w:t>detetion</w:t>
      </w:r>
      <w:proofErr w:type="spellEnd"/>
      <w:r w:rsidRPr="00BA30A1">
        <w:rPr>
          <w:rFonts w:cstheme="minorHAnsi"/>
          <w:sz w:val="16"/>
          <w:szCs w:val="16"/>
          <w:lang w:val="en-US"/>
        </w:rPr>
        <w:t xml:space="preserve"> center, D2</w:t>
      </w:r>
    </w:p>
  </w:footnote>
  <w:footnote w:id="286">
    <w:p w14:paraId="34E63FC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U1</w:t>
      </w:r>
    </w:p>
  </w:footnote>
  <w:footnote w:id="287">
    <w:p w14:paraId="00296B6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288">
    <w:p w14:paraId="5009BAB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Examples</w:t>
      </w:r>
    </w:p>
  </w:footnote>
  <w:footnote w:id="289">
    <w:p w14:paraId="204CBAB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 also said this during breaks</w:t>
      </w:r>
      <w:r w:rsidRPr="00BA30A1">
        <w:rPr>
          <w:rFonts w:cstheme="minorHAnsi"/>
          <w:sz w:val="16"/>
          <w:szCs w:val="16"/>
          <w:lang w:val="en-US"/>
        </w:rPr>
        <w:tab/>
      </w:r>
    </w:p>
  </w:footnote>
  <w:footnote w:id="290">
    <w:p w14:paraId="3AA434E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291">
    <w:p w14:paraId="488F739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292">
    <w:p w14:paraId="4253301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w:t>
      </w:r>
    </w:p>
  </w:footnote>
  <w:footnote w:id="293">
    <w:p w14:paraId="0C69BFD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w:t>
      </w:r>
    </w:p>
  </w:footnote>
  <w:footnote w:id="294">
    <w:p w14:paraId="4FF0BBB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A3</w:t>
      </w:r>
    </w:p>
  </w:footnote>
  <w:footnote w:id="295">
    <w:p w14:paraId="615E794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M1 (yellow lines), e2 (</w:t>
      </w:r>
      <w:proofErr w:type="spellStart"/>
      <w:r w:rsidRPr="00BA30A1">
        <w:rPr>
          <w:rFonts w:cstheme="minorHAnsi"/>
          <w:sz w:val="16"/>
          <w:szCs w:val="16"/>
          <w:lang w:val="en-US"/>
        </w:rPr>
        <w:t>tursunay</w:t>
      </w:r>
      <w:proofErr w:type="spellEnd"/>
      <w:r w:rsidRPr="00BA30A1">
        <w:rPr>
          <w:rFonts w:cstheme="minorHAnsi"/>
          <w:sz w:val="16"/>
          <w:szCs w:val="16"/>
          <w:lang w:val="en-US"/>
        </w:rPr>
        <w:t>), P1 (stay inside two lines), m2</w:t>
      </w:r>
    </w:p>
  </w:footnote>
  <w:footnote w:id="296">
    <w:p w14:paraId="005F872B" w14:textId="77777777" w:rsidR="00112990" w:rsidRPr="00BA30A1" w:rsidRDefault="00112990" w:rsidP="00BA30A1">
      <w:pPr>
        <w:pStyle w:val="FootnoteText"/>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Cite </w:t>
      </w:r>
    </w:p>
  </w:footnote>
  <w:footnote w:id="297">
    <w:p w14:paraId="6BD11F16" w14:textId="77777777" w:rsidR="00112990" w:rsidRPr="00BA30A1" w:rsidRDefault="00112990" w:rsidP="00BA30A1">
      <w:pPr>
        <w:pStyle w:val="FootnoteText"/>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w:t>
      </w:r>
      <w:proofErr w:type="gramStart"/>
      <w:r w:rsidRPr="00BA30A1">
        <w:rPr>
          <w:rFonts w:cstheme="minorHAnsi"/>
          <w:sz w:val="16"/>
          <w:szCs w:val="16"/>
          <w:lang w:val="fr-FR"/>
        </w:rPr>
        <w:t>cite</w:t>
      </w:r>
      <w:proofErr w:type="gramEnd"/>
    </w:p>
  </w:footnote>
  <w:footnote w:id="298">
    <w:p w14:paraId="50A27E1D" w14:textId="77777777" w:rsidR="00112990" w:rsidRPr="00BA30A1" w:rsidRDefault="00112990" w:rsidP="00BA30A1">
      <w:pPr>
        <w:pStyle w:val="FootnoteText"/>
        <w:contextualSpacing/>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F1</w:t>
      </w:r>
    </w:p>
  </w:footnote>
  <w:footnote w:id="299">
    <w:p w14:paraId="04CCEECA" w14:textId="77777777" w:rsidR="00112990" w:rsidRPr="00BA30A1" w:rsidRDefault="00112990" w:rsidP="00BA30A1">
      <w:pPr>
        <w:pStyle w:val="FootnoteText"/>
        <w:contextualSpacing/>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Q1</w:t>
      </w:r>
    </w:p>
  </w:footnote>
  <w:footnote w:id="300">
    <w:p w14:paraId="44F15D1A" w14:textId="77777777" w:rsidR="00112990" w:rsidRPr="00BA30A1" w:rsidRDefault="00112990" w:rsidP="00BA30A1">
      <w:pPr>
        <w:pStyle w:val="FootnoteText"/>
        <w:contextualSpacing/>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B3</w:t>
      </w:r>
    </w:p>
  </w:footnote>
  <w:footnote w:id="301">
    <w:p w14:paraId="7A8D7E3E" w14:textId="77777777" w:rsidR="00112990" w:rsidRPr="00BA30A1" w:rsidRDefault="00112990" w:rsidP="00BA30A1">
      <w:pPr>
        <w:pStyle w:val="FootnoteText"/>
        <w:contextualSpacing/>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M2</w:t>
      </w:r>
    </w:p>
  </w:footnote>
  <w:footnote w:id="302">
    <w:p w14:paraId="2130FB8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D1, w1</w:t>
      </w:r>
    </w:p>
  </w:footnote>
  <w:footnote w:id="303">
    <w:p w14:paraId="6F2E05D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Z1</w:t>
      </w:r>
    </w:p>
  </w:footnote>
  <w:footnote w:id="304">
    <w:p w14:paraId="53A2F1D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H2 (guard) – said bullet proof, f1, b2</w:t>
      </w:r>
    </w:p>
  </w:footnote>
  <w:footnote w:id="305">
    <w:p w14:paraId="2D25360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a3 – said the net was </w:t>
      </w:r>
      <w:proofErr w:type="spellStart"/>
      <w:r w:rsidRPr="00BA30A1">
        <w:rPr>
          <w:rFonts w:cstheme="minorHAnsi"/>
          <w:sz w:val="16"/>
          <w:szCs w:val="16"/>
          <w:lang w:val="en-US"/>
        </w:rPr>
        <w:t>electic</w:t>
      </w:r>
      <w:proofErr w:type="spellEnd"/>
      <w:r w:rsidRPr="00BA30A1">
        <w:rPr>
          <w:rFonts w:cstheme="minorHAnsi"/>
          <w:sz w:val="16"/>
          <w:szCs w:val="16"/>
          <w:lang w:val="en-US"/>
        </w:rPr>
        <w:t>; u1 said wires, q1 – metal net</w:t>
      </w:r>
    </w:p>
  </w:footnote>
  <w:footnote w:id="306">
    <w:p w14:paraId="079576D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 a3, Q1, u1 (not comfortable because can’t move them far apart), b2</w:t>
      </w:r>
    </w:p>
  </w:footnote>
  <w:footnote w:id="307">
    <w:p w14:paraId="0BFDE67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F1</w:t>
      </w:r>
    </w:p>
  </w:footnote>
  <w:footnote w:id="308">
    <w:p w14:paraId="267EFF1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w:t>
      </w:r>
    </w:p>
  </w:footnote>
  <w:footnote w:id="309">
    <w:p w14:paraId="710D782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P1 </w:t>
      </w:r>
    </w:p>
  </w:footnote>
  <w:footnote w:id="310">
    <w:p w14:paraId="2CC7B66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311">
    <w:p w14:paraId="04AE656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See Robert </w:t>
      </w:r>
      <w:proofErr w:type="spellStart"/>
      <w:r w:rsidRPr="00BA30A1">
        <w:rPr>
          <w:rFonts w:cstheme="minorHAnsi"/>
          <w:sz w:val="16"/>
          <w:szCs w:val="16"/>
          <w:lang w:val="en-US"/>
        </w:rPr>
        <w:t>featr</w:t>
      </w:r>
      <w:proofErr w:type="spellEnd"/>
      <w:r w:rsidRPr="00BA30A1">
        <w:rPr>
          <w:rFonts w:cstheme="minorHAnsi"/>
          <w:sz w:val="16"/>
          <w:szCs w:val="16"/>
          <w:lang w:val="en-US"/>
        </w:rPr>
        <w:t xml:space="preserve"> </w:t>
      </w:r>
      <w:proofErr w:type="spellStart"/>
      <w:proofErr w:type="gramStart"/>
      <w:r w:rsidRPr="00BA30A1">
        <w:rPr>
          <w:rFonts w:cstheme="minorHAnsi"/>
          <w:sz w:val="16"/>
          <w:szCs w:val="16"/>
          <w:lang w:val="en-US"/>
        </w:rPr>
        <w:t>an</w:t>
      </w:r>
      <w:proofErr w:type="spellEnd"/>
      <w:proofErr w:type="gramEnd"/>
      <w:r w:rsidRPr="00BA30A1">
        <w:rPr>
          <w:rFonts w:cstheme="minorHAnsi"/>
          <w:sz w:val="16"/>
          <w:szCs w:val="16"/>
          <w:lang w:val="en-US"/>
        </w:rPr>
        <w:t xml:space="preserve"> loathing in </w:t>
      </w:r>
      <w:proofErr w:type="spellStart"/>
      <w:r w:rsidRPr="00BA30A1">
        <w:rPr>
          <w:rFonts w:cstheme="minorHAnsi"/>
          <w:sz w:val="16"/>
          <w:szCs w:val="16"/>
          <w:lang w:val="en-US"/>
        </w:rPr>
        <w:t>xinjiang</w:t>
      </w:r>
      <w:proofErr w:type="spellEnd"/>
      <w:r w:rsidRPr="00BA30A1">
        <w:rPr>
          <w:rFonts w:cstheme="minorHAnsi"/>
          <w:sz w:val="16"/>
          <w:szCs w:val="16"/>
          <w:lang w:val="en-US"/>
        </w:rPr>
        <w:t xml:space="preserve">; </w:t>
      </w:r>
      <w:proofErr w:type="spellStart"/>
      <w:r w:rsidRPr="00BA30A1">
        <w:rPr>
          <w:rFonts w:cstheme="minorHAnsi"/>
          <w:sz w:val="16"/>
          <w:szCs w:val="16"/>
          <w:lang w:val="en-US"/>
        </w:rPr>
        <w:t>stavrou</w:t>
      </w:r>
      <w:proofErr w:type="spellEnd"/>
      <w:r w:rsidRPr="00BA30A1">
        <w:rPr>
          <w:rFonts w:cstheme="minorHAnsi"/>
          <w:sz w:val="16"/>
          <w:szCs w:val="16"/>
          <w:lang w:val="en-US"/>
        </w:rPr>
        <w:t xml:space="preserve"> a million people </w:t>
      </w:r>
      <w:proofErr w:type="spellStart"/>
      <w:r w:rsidRPr="00BA30A1">
        <w:rPr>
          <w:rFonts w:cstheme="minorHAnsi"/>
          <w:sz w:val="16"/>
          <w:szCs w:val="16"/>
          <w:lang w:val="en-US"/>
        </w:rPr>
        <w:t>jaled</w:t>
      </w:r>
      <w:proofErr w:type="spellEnd"/>
      <w:r w:rsidRPr="00BA30A1">
        <w:rPr>
          <w:rFonts w:cstheme="minorHAnsi"/>
          <w:sz w:val="16"/>
          <w:szCs w:val="16"/>
          <w:lang w:val="en-US"/>
        </w:rPr>
        <w:t xml:space="preserve"> at china’s gulags</w:t>
      </w:r>
    </w:p>
  </w:footnote>
  <w:footnote w:id="312">
    <w:p w14:paraId="317569F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This is consistent with leaked government documents: </w:t>
      </w:r>
      <w:hyperlink r:id="rId43" w:history="1">
        <w:r w:rsidRPr="00BA30A1">
          <w:rPr>
            <w:rStyle w:val="Hyperlink"/>
            <w:rFonts w:cstheme="minorHAnsi"/>
            <w:sz w:val="16"/>
            <w:szCs w:val="16"/>
          </w:rPr>
          <w:t>https://www.icij.org/investigations/china-cables/exposed-chinas-operating-manuals-for-mass-internment-and-arrest-by-algorithm/</w:t>
        </w:r>
      </w:hyperlink>
    </w:p>
  </w:footnote>
  <w:footnote w:id="313">
    <w:p w14:paraId="006F66D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 F1</w:t>
      </w:r>
    </w:p>
  </w:footnote>
  <w:footnote w:id="314">
    <w:p w14:paraId="4CC87FA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O1, N1 (rumour taken to punishment room and made to stand if you </w:t>
      </w:r>
      <w:proofErr w:type="spellStart"/>
      <w:r w:rsidRPr="00BA30A1">
        <w:rPr>
          <w:rFonts w:cstheme="minorHAnsi"/>
          <w:sz w:val="16"/>
          <w:szCs w:val="16"/>
        </w:rPr>
        <w:t>canpt</w:t>
      </w:r>
      <w:proofErr w:type="spellEnd"/>
      <w:r w:rsidRPr="00BA30A1">
        <w:rPr>
          <w:rFonts w:cstheme="minorHAnsi"/>
          <w:sz w:val="16"/>
          <w:szCs w:val="16"/>
        </w:rPr>
        <w:t xml:space="preserve"> pass exam), </w:t>
      </w:r>
      <w:r w:rsidRPr="00BA30A1">
        <w:rPr>
          <w:rFonts w:cstheme="minorHAnsi"/>
          <w:sz w:val="16"/>
          <w:szCs w:val="16"/>
          <w:lang w:val="en-US"/>
        </w:rPr>
        <w:t xml:space="preserve">This is consistent with leaked government documents: </w:t>
      </w:r>
      <w:hyperlink r:id="rId44" w:history="1">
        <w:r w:rsidRPr="00BA30A1">
          <w:rPr>
            <w:rStyle w:val="Hyperlink"/>
            <w:rFonts w:cstheme="minorHAnsi"/>
            <w:sz w:val="16"/>
            <w:szCs w:val="16"/>
          </w:rPr>
          <w:t>https://www.icij.org/investigations/china-cables/exposed-chinas-operating-manuals-for-mass-internment-and-arrest-by-algorithm/</w:t>
        </w:r>
      </w:hyperlink>
    </w:p>
  </w:footnote>
  <w:footnote w:id="315">
    <w:p w14:paraId="42D6CD37" w14:textId="77777777" w:rsidR="00112990" w:rsidRPr="00BA30A1" w:rsidRDefault="00112990" w:rsidP="00BA30A1">
      <w:pPr>
        <w:pStyle w:val="FootnoteText"/>
        <w:rPr>
          <w:rFonts w:cstheme="minorHAnsi"/>
          <w:sz w:val="16"/>
          <w:szCs w:val="16"/>
          <w:lang w:val="es-ES"/>
        </w:rPr>
      </w:pPr>
      <w:r w:rsidRPr="00BA30A1">
        <w:rPr>
          <w:rStyle w:val="FootnoteReference"/>
          <w:rFonts w:cstheme="minorHAnsi"/>
          <w:sz w:val="16"/>
          <w:szCs w:val="16"/>
        </w:rPr>
        <w:footnoteRef/>
      </w:r>
      <w:r w:rsidRPr="00BA30A1">
        <w:rPr>
          <w:rFonts w:cstheme="minorHAnsi"/>
          <w:sz w:val="16"/>
          <w:szCs w:val="16"/>
          <w:lang w:val="es-ES"/>
        </w:rPr>
        <w:t xml:space="preserve"> </w:t>
      </w:r>
      <w:hyperlink r:id="rId45" w:history="1">
        <w:r w:rsidRPr="00BA30A1">
          <w:rPr>
            <w:rStyle w:val="Hyperlink"/>
            <w:rFonts w:cstheme="minorHAnsi"/>
            <w:sz w:val="16"/>
            <w:szCs w:val="16"/>
            <w:lang w:val="es-ES"/>
          </w:rPr>
          <w:t>https://assets.documentcloud.org/documents/6558510/China-Cables-Telegram-English.pdf</w:t>
        </w:r>
      </w:hyperlink>
      <w:r w:rsidRPr="00BA30A1">
        <w:rPr>
          <w:rFonts w:cstheme="minorHAnsi"/>
          <w:sz w:val="16"/>
          <w:szCs w:val="16"/>
          <w:lang w:val="es-ES"/>
        </w:rPr>
        <w:t>, para 10</w:t>
      </w:r>
    </w:p>
  </w:footnote>
  <w:footnote w:id="316">
    <w:p w14:paraId="458B933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exampels</w:t>
      </w:r>
      <w:proofErr w:type="spellEnd"/>
    </w:p>
  </w:footnote>
  <w:footnote w:id="317">
    <w:p w14:paraId="169B95D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 – older person</w:t>
      </w:r>
    </w:p>
  </w:footnote>
  <w:footnote w:id="318">
    <w:p w14:paraId="69CF884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find</w:t>
      </w:r>
    </w:p>
  </w:footnote>
  <w:footnote w:id="319">
    <w:p w14:paraId="59AB263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D1</w:t>
      </w:r>
    </w:p>
  </w:footnote>
  <w:footnote w:id="320">
    <w:p w14:paraId="15E4F3F4" w14:textId="32093622"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w:t>
      </w:r>
    </w:p>
  </w:footnote>
  <w:footnote w:id="321">
    <w:p w14:paraId="0B6F9C6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shahit</w:t>
      </w:r>
      <w:proofErr w:type="spellEnd"/>
    </w:p>
  </w:footnote>
  <w:footnote w:id="322">
    <w:p w14:paraId="53D0D1B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Gov docs</w:t>
      </w:r>
    </w:p>
  </w:footnote>
  <w:footnote w:id="323">
    <w:p w14:paraId="0D097A2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I2, a2, w1, f2, d1</w:t>
      </w:r>
    </w:p>
  </w:footnote>
  <w:footnote w:id="324">
    <w:p w14:paraId="3FA0C20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325">
    <w:p w14:paraId="15404A6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M2: </w:t>
      </w:r>
      <w:r w:rsidRPr="00BA30A1">
        <w:rPr>
          <w:rFonts w:cstheme="minorHAnsi"/>
          <w:sz w:val="16"/>
          <w:szCs w:val="16"/>
          <w:lang w:val="en-US"/>
        </w:rPr>
        <w:t>“There was a TV set on the wall. We had to sit and watch TV for hours. There was the 19</w:t>
      </w:r>
      <w:r w:rsidRPr="00BA30A1">
        <w:rPr>
          <w:rFonts w:cstheme="minorHAnsi"/>
          <w:sz w:val="16"/>
          <w:szCs w:val="16"/>
          <w:vertAlign w:val="superscript"/>
          <w:lang w:val="en-US"/>
        </w:rPr>
        <w:t>th</w:t>
      </w:r>
      <w:r w:rsidRPr="00BA30A1">
        <w:rPr>
          <w:rFonts w:cstheme="minorHAnsi"/>
          <w:sz w:val="16"/>
          <w:szCs w:val="16"/>
          <w:lang w:val="en-US"/>
        </w:rPr>
        <w:t xml:space="preserve"> communist party session. We had to watch video about that session. 4 hours in the morning. 2 hours after. It was about the same session, about Xi Jinping’s visit to different countries. And we watched how prosperous china had become.”</w:t>
      </w:r>
    </w:p>
  </w:footnote>
  <w:footnote w:id="326">
    <w:p w14:paraId="5E74272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32</w:t>
      </w:r>
    </w:p>
  </w:footnote>
  <w:footnote w:id="327">
    <w:p w14:paraId="290F61DB"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N1</w:t>
      </w:r>
    </w:p>
  </w:footnote>
  <w:footnote w:id="328">
    <w:p w14:paraId="4E29E21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E1</w:t>
      </w:r>
    </w:p>
  </w:footnote>
  <w:footnote w:id="329">
    <w:p w14:paraId="37D3ED9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B2</w:t>
      </w:r>
    </w:p>
  </w:footnote>
  <w:footnote w:id="330">
    <w:p w14:paraId="584E942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shahit</w:t>
      </w:r>
      <w:proofErr w:type="spellEnd"/>
    </w:p>
  </w:footnote>
  <w:footnote w:id="331">
    <w:p w14:paraId="5996248F"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Robert 216; insert </w:t>
      </w:r>
      <w:proofErr w:type="spellStart"/>
      <w:r w:rsidRPr="00BA30A1">
        <w:rPr>
          <w:rFonts w:cstheme="minorHAnsi"/>
          <w:sz w:val="16"/>
          <w:szCs w:val="16"/>
        </w:rPr>
        <w:t>saraugul</w:t>
      </w:r>
      <w:proofErr w:type="spellEnd"/>
      <w:r w:rsidRPr="00BA30A1">
        <w:rPr>
          <w:rFonts w:cstheme="minorHAnsi"/>
          <w:sz w:val="16"/>
          <w:szCs w:val="16"/>
        </w:rPr>
        <w:t xml:space="preserve"> and </w:t>
      </w:r>
      <w:proofErr w:type="spellStart"/>
      <w:r w:rsidRPr="00BA30A1">
        <w:rPr>
          <w:rFonts w:cstheme="minorHAnsi"/>
          <w:sz w:val="16"/>
          <w:szCs w:val="16"/>
        </w:rPr>
        <w:t>bekali</w:t>
      </w:r>
      <w:proofErr w:type="spellEnd"/>
    </w:p>
  </w:footnote>
  <w:footnote w:id="332">
    <w:p w14:paraId="700568F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M1 – scanned his card and found out where he stayed, U1</w:t>
      </w:r>
    </w:p>
  </w:footnote>
  <w:footnote w:id="333">
    <w:p w14:paraId="1A990F4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W1</w:t>
      </w:r>
    </w:p>
  </w:footnote>
  <w:footnote w:id="334">
    <w:p w14:paraId="7CEC8D6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O1</w:t>
      </w:r>
    </w:p>
  </w:footnote>
  <w:footnote w:id="335">
    <w:p w14:paraId="19F8B9F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336">
    <w:p w14:paraId="7603697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L1</w:t>
      </w:r>
    </w:p>
  </w:footnote>
  <w:footnote w:id="337">
    <w:p w14:paraId="7BF2A6B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Examples + see </w:t>
      </w:r>
      <w:proofErr w:type="spellStart"/>
      <w:r w:rsidRPr="00BA30A1">
        <w:rPr>
          <w:rFonts w:cstheme="minorHAnsi"/>
          <w:sz w:val="16"/>
          <w:szCs w:val="16"/>
        </w:rPr>
        <w:t>shahit</w:t>
      </w:r>
      <w:proofErr w:type="spellEnd"/>
      <w:r w:rsidRPr="00BA30A1">
        <w:rPr>
          <w:rFonts w:cstheme="minorHAnsi"/>
          <w:sz w:val="16"/>
          <w:szCs w:val="16"/>
        </w:rPr>
        <w:t xml:space="preserve"> letter for an example of this. </w:t>
      </w:r>
    </w:p>
  </w:footnote>
  <w:footnote w:id="338">
    <w:p w14:paraId="26F1BCD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Reported here: </w:t>
      </w:r>
      <w:hyperlink r:id="rId46" w:history="1">
        <w:r w:rsidRPr="00BA30A1">
          <w:rPr>
            <w:rStyle w:val="Hyperlink"/>
            <w:rFonts w:cstheme="minorHAnsi"/>
            <w:sz w:val="16"/>
            <w:szCs w:val="16"/>
            <w:lang w:val="en-US"/>
          </w:rPr>
          <w:t>https://www.globaltimes.cn/content/898563.shtml</w:t>
        </w:r>
      </w:hyperlink>
      <w:r w:rsidRPr="00BA30A1">
        <w:rPr>
          <w:rFonts w:cstheme="minorHAnsi"/>
          <w:sz w:val="16"/>
          <w:szCs w:val="16"/>
          <w:lang w:val="en-US"/>
        </w:rPr>
        <w:t>; also UHRP has a translated version of the list</w:t>
      </w:r>
    </w:p>
  </w:footnote>
  <w:footnote w:id="339">
    <w:p w14:paraId="22E5D37B" w14:textId="77777777" w:rsidR="00112990" w:rsidRPr="00BA30A1" w:rsidRDefault="00112990" w:rsidP="00BA30A1">
      <w:pPr>
        <w:pStyle w:val="FootnoteText"/>
        <w:contextualSpacing/>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Q1</w:t>
      </w:r>
    </w:p>
  </w:footnote>
  <w:footnote w:id="340">
    <w:p w14:paraId="65EECD9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D2</w:t>
      </w:r>
    </w:p>
  </w:footnote>
  <w:footnote w:id="341">
    <w:p w14:paraId="155193F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40</w:t>
      </w:r>
    </w:p>
  </w:footnote>
  <w:footnote w:id="342">
    <w:p w14:paraId="75A52A9D" w14:textId="2F79F0FE"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Other people mentioned this – y2; https://archive.fo/XLxqi</w:t>
      </w:r>
    </w:p>
  </w:footnote>
  <w:footnote w:id="343">
    <w:p w14:paraId="5C60AD5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344">
    <w:p w14:paraId="03E7AB0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cite</w:t>
      </w:r>
    </w:p>
  </w:footnote>
  <w:footnote w:id="345">
    <w:p w14:paraId="6998974F"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ALSO cite: </w:t>
      </w:r>
      <w:proofErr w:type="spellStart"/>
      <w:r w:rsidRPr="00BA30A1">
        <w:rPr>
          <w:rFonts w:cstheme="minorHAnsi"/>
          <w:sz w:val="16"/>
          <w:szCs w:val="16"/>
          <w:lang w:val="en-US"/>
        </w:rPr>
        <w:t>straou</w:t>
      </w:r>
      <w:proofErr w:type="spellEnd"/>
      <w:r w:rsidRPr="00BA30A1">
        <w:rPr>
          <w:rFonts w:cstheme="minorHAnsi"/>
          <w:sz w:val="16"/>
          <w:szCs w:val="16"/>
          <w:lang w:val="en-US"/>
        </w:rPr>
        <w:t xml:space="preserve">: “inside the </w:t>
      </w:r>
      <w:proofErr w:type="spellStart"/>
      <w:r w:rsidRPr="00BA30A1">
        <w:rPr>
          <w:rFonts w:cstheme="minorHAnsi"/>
          <w:sz w:val="16"/>
          <w:szCs w:val="16"/>
          <w:lang w:val="en-US"/>
        </w:rPr>
        <w:t>cmpae</w:t>
      </w:r>
      <w:proofErr w:type="spellEnd"/>
      <w:r w:rsidRPr="00BA30A1">
        <w:rPr>
          <w:rFonts w:cstheme="minorHAnsi"/>
          <w:sz w:val="16"/>
          <w:szCs w:val="16"/>
          <w:lang w:val="en-US"/>
        </w:rPr>
        <w:t xml:space="preserve"> where chine ties to </w:t>
      </w:r>
      <w:proofErr w:type="spellStart"/>
      <w:r w:rsidRPr="00BA30A1">
        <w:rPr>
          <w:rFonts w:cstheme="minorHAnsi"/>
          <w:sz w:val="16"/>
          <w:szCs w:val="16"/>
          <w:lang w:val="en-US"/>
        </w:rPr>
        <w:t>brawhas</w:t>
      </w:r>
      <w:proofErr w:type="spellEnd"/>
      <w:r w:rsidRPr="00BA30A1">
        <w:rPr>
          <w:rFonts w:cstheme="minorHAnsi"/>
          <w:sz w:val="16"/>
          <w:szCs w:val="16"/>
          <w:lang w:val="en-US"/>
        </w:rPr>
        <w:t xml:space="preserve"> </w:t>
      </w:r>
      <w:proofErr w:type="spellStart"/>
      <w:r w:rsidRPr="00BA30A1">
        <w:rPr>
          <w:rFonts w:cstheme="minorHAnsi"/>
          <w:sz w:val="16"/>
          <w:szCs w:val="16"/>
          <w:lang w:val="en-US"/>
        </w:rPr>
        <w:t>mullim</w:t>
      </w:r>
      <w:proofErr w:type="spellEnd"/>
      <w:r w:rsidRPr="00BA30A1">
        <w:rPr>
          <w:rFonts w:cstheme="minorHAnsi"/>
          <w:sz w:val="16"/>
          <w:szCs w:val="16"/>
          <w:lang w:val="en-US"/>
        </w:rPr>
        <w:t xml:space="preserve">”, </w:t>
      </w:r>
      <w:proofErr w:type="spellStart"/>
      <w:r w:rsidRPr="00BA30A1">
        <w:rPr>
          <w:rFonts w:cstheme="minorHAnsi"/>
          <w:sz w:val="16"/>
          <w:szCs w:val="16"/>
          <w:lang w:val="en-US"/>
        </w:rPr>
        <w:t>meaixler</w:t>
      </w:r>
      <w:proofErr w:type="spellEnd"/>
      <w:r w:rsidRPr="00BA30A1">
        <w:rPr>
          <w:rFonts w:cstheme="minorHAnsi"/>
          <w:sz w:val="16"/>
          <w:szCs w:val="16"/>
          <w:lang w:val="en-US"/>
        </w:rPr>
        <w:t xml:space="preserve"> I begged to </w:t>
      </w:r>
      <w:proofErr w:type="spellStart"/>
      <w:r w:rsidRPr="00BA30A1">
        <w:rPr>
          <w:rFonts w:cstheme="minorHAnsi"/>
          <w:sz w:val="16"/>
          <w:szCs w:val="16"/>
          <w:lang w:val="en-US"/>
        </w:rPr>
        <w:t>to</w:t>
      </w:r>
      <w:proofErr w:type="spellEnd"/>
      <w:r w:rsidRPr="00BA30A1">
        <w:rPr>
          <w:rFonts w:cstheme="minorHAnsi"/>
          <w:sz w:val="16"/>
          <w:szCs w:val="16"/>
          <w:lang w:val="en-US"/>
        </w:rPr>
        <w:t xml:space="preserve"> kill </w:t>
      </w:r>
      <w:proofErr w:type="gramStart"/>
      <w:r w:rsidRPr="00BA30A1">
        <w:rPr>
          <w:rFonts w:cstheme="minorHAnsi"/>
          <w:sz w:val="16"/>
          <w:szCs w:val="16"/>
          <w:lang w:val="en-US"/>
        </w:rPr>
        <w:t>me ,</w:t>
      </w:r>
      <w:proofErr w:type="gramEnd"/>
      <w:r w:rsidRPr="00BA30A1">
        <w:rPr>
          <w:rFonts w:cstheme="minorHAnsi"/>
          <w:sz w:val="16"/>
          <w:szCs w:val="16"/>
          <w:lang w:val="en-US"/>
        </w:rPr>
        <w:t xml:space="preserve"> </w:t>
      </w:r>
      <w:proofErr w:type="spellStart"/>
      <w:r w:rsidRPr="00BA30A1">
        <w:rPr>
          <w:rFonts w:cstheme="minorHAnsi"/>
          <w:sz w:val="16"/>
          <w:szCs w:val="16"/>
          <w:lang w:val="en-US"/>
        </w:rPr>
        <w:t>mauk</w:t>
      </w:r>
      <w:proofErr w:type="spellEnd"/>
      <w:r w:rsidRPr="00BA30A1">
        <w:rPr>
          <w:rFonts w:cstheme="minorHAnsi"/>
          <w:sz w:val="16"/>
          <w:szCs w:val="16"/>
          <w:lang w:val="en-US"/>
        </w:rPr>
        <w:t>, untold stories from chines gulag state.</w:t>
      </w:r>
    </w:p>
  </w:footnote>
  <w:footnote w:id="346">
    <w:p w14:paraId="1DF1B041"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Rome Statute, Articles 7(1)(</w:t>
      </w:r>
      <w:proofErr w:type="gramStart"/>
      <w:r w:rsidRPr="00BA30A1">
        <w:rPr>
          <w:rFonts w:cstheme="minorHAnsi"/>
          <w:sz w:val="16"/>
          <w:szCs w:val="16"/>
          <w:lang w:val="en-US"/>
        </w:rPr>
        <w:t>f)(</w:t>
      </w:r>
      <w:proofErr w:type="gramEnd"/>
      <w:r w:rsidRPr="00BA30A1">
        <w:rPr>
          <w:rFonts w:cstheme="minorHAnsi"/>
          <w:sz w:val="16"/>
          <w:szCs w:val="16"/>
          <w:lang w:val="en-US"/>
        </w:rPr>
        <w:t>‘torture”) and 7(1)(k)(“other inhumane acts”)</w:t>
      </w:r>
    </w:p>
  </w:footnote>
  <w:footnote w:id="347">
    <w:p w14:paraId="5C037F6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6 See Basic Principles for the Treatment of Prisoners, G.A. res. 45/111, annex, 45 U.N. GAOR Supp. (No. 49A) at 200, U.N. Doc. A/45/49 (1990); Body of Principles for the Protection of All Persons under Any Form of Detention or Imprisonment, G.A. res. 43/173, annex, 43 U.N. GAOR Supp. (No. 49) at 298, U.N. Doc. A/43/49 (1988).</w:t>
      </w:r>
    </w:p>
  </w:footnote>
  <w:footnote w:id="348">
    <w:p w14:paraId="0D3CACA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Amnesty International, </w:t>
      </w:r>
      <w:r w:rsidRPr="00BA30A1">
        <w:rPr>
          <w:rFonts w:cstheme="minorHAnsi"/>
          <w:i/>
          <w:sz w:val="16"/>
          <w:szCs w:val="16"/>
          <w:lang w:val="en-US"/>
        </w:rPr>
        <w:t xml:space="preserve">Combating torture and other ill-treatment: a manual for action </w:t>
      </w:r>
      <w:r w:rsidRPr="00BA30A1">
        <w:rPr>
          <w:rFonts w:cstheme="minorHAnsi"/>
          <w:sz w:val="16"/>
          <w:szCs w:val="16"/>
          <w:lang w:val="en-US"/>
        </w:rPr>
        <w:t>(Index: POL 30/4036/2016), pp. 54-61.</w:t>
      </w:r>
    </w:p>
  </w:footnote>
  <w:footnote w:id="349">
    <w:p w14:paraId="6BB848A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CAT, ratified by china</w:t>
      </w:r>
    </w:p>
  </w:footnote>
  <w:footnote w:id="350">
    <w:p w14:paraId="17C7FB2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CAT</w:t>
      </w:r>
    </w:p>
  </w:footnote>
  <w:footnote w:id="351">
    <w:p w14:paraId="6DFB8BF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9 CAT Concluding Observations: USA, UN Doc.CAT/C/USA/CO/2 (2006) §24</w:t>
      </w:r>
    </w:p>
  </w:footnote>
  <w:footnote w:id="352">
    <w:p w14:paraId="6636744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lang w:val="fr-FR"/>
        </w:rPr>
        <w:t xml:space="preserve"> </w:t>
      </w:r>
      <w:proofErr w:type="spellStart"/>
      <w:r w:rsidRPr="00BA30A1">
        <w:rPr>
          <w:rFonts w:cstheme="minorHAnsi"/>
          <w:sz w:val="16"/>
          <w:szCs w:val="16"/>
          <w:lang w:val="fr-FR"/>
        </w:rPr>
        <w:t>See</w:t>
      </w:r>
      <w:proofErr w:type="spellEnd"/>
      <w:r w:rsidRPr="00BA30A1">
        <w:rPr>
          <w:rFonts w:cstheme="minorHAnsi"/>
          <w:sz w:val="16"/>
          <w:szCs w:val="16"/>
          <w:lang w:val="fr-FR"/>
        </w:rPr>
        <w:t xml:space="preserve"> UN </w:t>
      </w:r>
      <w:proofErr w:type="spellStart"/>
      <w:r w:rsidRPr="00BA30A1">
        <w:rPr>
          <w:rFonts w:cstheme="minorHAnsi"/>
          <w:sz w:val="16"/>
          <w:szCs w:val="16"/>
          <w:lang w:val="fr-FR"/>
        </w:rPr>
        <w:t>Special</w:t>
      </w:r>
      <w:proofErr w:type="spellEnd"/>
      <w:r w:rsidRPr="00BA30A1">
        <w:rPr>
          <w:rFonts w:cstheme="minorHAnsi"/>
          <w:sz w:val="16"/>
          <w:szCs w:val="16"/>
          <w:lang w:val="fr-FR"/>
        </w:rPr>
        <w:t xml:space="preserve"> Rapporteur on torture, UN Doc. </w:t>
      </w:r>
      <w:r w:rsidRPr="00BA30A1">
        <w:rPr>
          <w:rFonts w:cstheme="minorHAnsi"/>
          <w:sz w:val="16"/>
          <w:szCs w:val="16"/>
        </w:rPr>
        <w:t>A/56/156 (2001) §39(f); CPT Standards, 12th General Report, CPT/Inf (2002) 15 §38</w:t>
      </w:r>
    </w:p>
  </w:footnote>
  <w:footnote w:id="353">
    <w:p w14:paraId="52179BF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UN Mechanisms Joint Report on detainees at Guantánamo Bay, UN Doc. E/CN.4/2006/120 (2006) §60.</w:t>
      </w:r>
    </w:p>
  </w:footnote>
  <w:footnote w:id="354">
    <w:p w14:paraId="6EC61F5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2 UN Mechanisms Joint Study on secret detention, UN Doc. A/HRC/13/42 (2010), §§27-28, 292(f)</w:t>
      </w:r>
    </w:p>
  </w:footnote>
  <w:footnote w:id="355">
    <w:p w14:paraId="41AD9F6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rPr>
        <w:t>Asencios</w:t>
      </w:r>
      <w:proofErr w:type="spellEnd"/>
      <w:r w:rsidRPr="00BA30A1">
        <w:rPr>
          <w:rFonts w:cstheme="minorHAnsi"/>
          <w:sz w:val="16"/>
          <w:szCs w:val="16"/>
        </w:rPr>
        <w:t xml:space="preserve"> </w:t>
      </w:r>
      <w:proofErr w:type="spellStart"/>
      <w:r w:rsidRPr="00BA30A1">
        <w:rPr>
          <w:rFonts w:cstheme="minorHAnsi"/>
          <w:sz w:val="16"/>
          <w:szCs w:val="16"/>
        </w:rPr>
        <w:t>Lindo</w:t>
      </w:r>
      <w:proofErr w:type="spellEnd"/>
      <w:r w:rsidRPr="00BA30A1">
        <w:rPr>
          <w:rFonts w:cstheme="minorHAnsi"/>
          <w:sz w:val="16"/>
          <w:szCs w:val="16"/>
        </w:rPr>
        <w:t xml:space="preserve"> et al v Peru (11.182),</w:t>
      </w:r>
    </w:p>
  </w:footnote>
  <w:footnote w:id="356">
    <w:p w14:paraId="3CC8246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UN Standard Minimum Rules for the Treatment of Prisoners, adopted Aug. 30, 1955, by the First United Nations Congress on the Prevention of Crime and the Treatment of Offenders, U.N. Doc. A/CONF/611, annex I, E.S.C. res. 663C, 24 U.N. ESCOR Supp. (No. 1) at 11, U.N. Doc. E/3048 (1957), amended E.S.C. res. 2076, 62 U.N. ESCOR Supp. (No. 1) at 35, U.N. Doc. E/5988 (1977), art. 33; UN Committee against Torture, Observations on the UN Standard Minimum Rules, arts, 36 and 37 (“The use of restraints should be avoided or applied as a measure of last resort, when all other alternatives for control have failed and for the shortest possible time, with a view to minimizing their use in all establishments and, ultimately, abandoning them… Immobilization should only be used as a last resort to prevent the risk of harm to the individual or others”); https://www.amnesty.org/download/Documents/100000/act400012003en.pdf</w:t>
      </w:r>
    </w:p>
  </w:footnote>
  <w:footnote w:id="357">
    <w:p w14:paraId="652A61C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Rule 33 of the Standard Minimum Rules</w:t>
      </w:r>
    </w:p>
  </w:footnote>
  <w:footnote w:id="358">
    <w:p w14:paraId="25F61CF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Principle 5 of the Principles of Medical Ethics, Rules 33-34 of the Standard Minimum Rules</w:t>
      </w:r>
    </w:p>
  </w:footnote>
  <w:footnote w:id="359">
    <w:p w14:paraId="6DC2B58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color w:val="000000"/>
          <w:sz w:val="16"/>
          <w:szCs w:val="16"/>
          <w:shd w:val="clear" w:color="auto" w:fill="FFFFFF"/>
        </w:rPr>
        <w:t>Actions aimed at humiliating individuals or causing </w:t>
      </w:r>
      <w:r w:rsidRPr="00BA30A1">
        <w:rPr>
          <w:rStyle w:val="Strong"/>
          <w:rFonts w:cstheme="minorHAnsi"/>
          <w:b w:val="0"/>
          <w:color w:val="000000"/>
          <w:sz w:val="16"/>
          <w:szCs w:val="16"/>
          <w:shd w:val="clear" w:color="auto" w:fill="FFFFFF"/>
        </w:rPr>
        <w:t>psychological suffering</w:t>
      </w:r>
      <w:r w:rsidRPr="00BA30A1">
        <w:rPr>
          <w:rFonts w:cstheme="minorHAnsi"/>
          <w:color w:val="000000"/>
          <w:sz w:val="16"/>
          <w:szCs w:val="16"/>
          <w:shd w:val="clear" w:color="auto" w:fill="FFFFFF"/>
        </w:rPr>
        <w:t> may constitute torture or inhuman treatment, and also violate the right to human dignity. </w:t>
      </w:r>
    </w:p>
  </w:footnote>
  <w:footnote w:id="360">
    <w:p w14:paraId="61BAEEE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361">
    <w:p w14:paraId="5B6C25A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https://international-review.icrc.org/sites/default/files/irrc-867-5.pdf</w:t>
      </w:r>
    </w:p>
  </w:footnote>
  <w:footnote w:id="362">
    <w:p w14:paraId="5EED5CAB"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cecke</w:t>
      </w:r>
      <w:proofErr w:type="spellEnd"/>
    </w:p>
  </w:footnote>
  <w:footnote w:id="363">
    <w:p w14:paraId="530906A1"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eastAsia="Arial Unicode MS" w:cstheme="minorHAnsi"/>
          <w:sz w:val="16"/>
          <w:szCs w:val="16"/>
          <w:lang w:val="en-US"/>
        </w:rPr>
        <w:t xml:space="preserve"> U1</w:t>
      </w:r>
    </w:p>
  </w:footnote>
  <w:footnote w:id="364">
    <w:p w14:paraId="1C5027A8"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cite</w:t>
      </w:r>
    </w:p>
  </w:footnote>
  <w:footnote w:id="365">
    <w:p w14:paraId="4A0E115A"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cite</w:t>
      </w:r>
    </w:p>
  </w:footnote>
  <w:footnote w:id="366">
    <w:p w14:paraId="18BC81D0"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eastAsia="Arial Unicode MS" w:cstheme="minorHAnsi"/>
          <w:sz w:val="16"/>
          <w:szCs w:val="16"/>
          <w:lang w:val="en-US"/>
        </w:rPr>
        <w:t xml:space="preserve"> https://www.amnesty.org/download/Documents/ASA1727302015ENGLISH.PDF; </w:t>
      </w:r>
      <w:hyperlink r:id="rId47" w:history="1">
        <w:r w:rsidRPr="00BA30A1">
          <w:rPr>
            <w:rStyle w:val="Hyperlink0"/>
            <w:rFonts w:eastAsia="Arial Unicode MS" w:cstheme="minorHAnsi"/>
            <w:sz w:val="16"/>
            <w:szCs w:val="16"/>
          </w:rPr>
          <w:t>https://www.hrw.org/sites/default/files/report_pdf/china0515_web.pdf</w:t>
        </w:r>
      </w:hyperlink>
      <w:r w:rsidRPr="00BA30A1">
        <w:rPr>
          <w:rFonts w:eastAsia="Arial Unicode MS" w:cstheme="minorHAnsi"/>
          <w:sz w:val="16"/>
          <w:szCs w:val="16"/>
          <w:lang w:val="en-US"/>
        </w:rPr>
        <w:t>; UN Committee against Torture, Concluding Observations and Recommendations to China, A/48/44(SUPP) paras. 387-429, January 1, 1993; UN Committee against Torture, Concluding Observations and Recommendations to China, A/51/44(SUPP) paras. 138-150, January 1, 1996; UN Committee against Torture, Concluding Observations and Recommendations to China, CAT A/55/44 (2000) paras. 123-130, January 1, 2000; UN Committee against Torture, Concluding Observations and Recommendations to China, CAT/C/CHN/CO/4, December 12, 2008.</w:t>
      </w:r>
    </w:p>
  </w:footnote>
  <w:footnote w:id="367">
    <w:p w14:paraId="12CCD36B" w14:textId="77777777" w:rsidR="00112990" w:rsidRPr="00BA30A1" w:rsidRDefault="00112990" w:rsidP="00BA30A1">
      <w:pPr>
        <w:pStyle w:val="FootnoteText"/>
        <w:rPr>
          <w:rFonts w:cstheme="minorHAnsi"/>
          <w:sz w:val="16"/>
          <w:szCs w:val="16"/>
          <w:lang w:val="es-ES"/>
        </w:rPr>
      </w:pPr>
      <w:r w:rsidRPr="00BA30A1">
        <w:rPr>
          <w:rFonts w:cstheme="minorHAnsi"/>
          <w:sz w:val="16"/>
          <w:szCs w:val="16"/>
          <w:vertAlign w:val="superscript"/>
          <w:lang w:val="en-US"/>
        </w:rPr>
        <w:footnoteRef/>
      </w:r>
      <w:r w:rsidRPr="00BA30A1">
        <w:rPr>
          <w:rFonts w:eastAsia="Arial Unicode MS" w:cstheme="minorHAnsi"/>
          <w:sz w:val="16"/>
          <w:szCs w:val="16"/>
          <w:lang w:val="es-ES"/>
        </w:rPr>
        <w:t xml:space="preserve"> </w:t>
      </w:r>
      <w:proofErr w:type="spellStart"/>
      <w:r w:rsidRPr="00BA30A1">
        <w:rPr>
          <w:rFonts w:eastAsia="Arial Unicode MS" w:cstheme="minorHAnsi"/>
          <w:sz w:val="16"/>
          <w:szCs w:val="16"/>
          <w:lang w:val="es-ES"/>
        </w:rPr>
        <w:t>examples</w:t>
      </w:r>
      <w:proofErr w:type="spellEnd"/>
    </w:p>
  </w:footnote>
  <w:footnote w:id="368">
    <w:p w14:paraId="56D774F4" w14:textId="3A84BD1E" w:rsidR="00112990" w:rsidRPr="00BA30A1" w:rsidRDefault="00112990" w:rsidP="00BA30A1">
      <w:pPr>
        <w:pStyle w:val="FootnoteText"/>
        <w:rPr>
          <w:rFonts w:cstheme="minorHAnsi"/>
          <w:sz w:val="16"/>
          <w:szCs w:val="16"/>
          <w:lang w:val="es-ES"/>
        </w:rPr>
      </w:pPr>
      <w:r w:rsidRPr="00BA30A1">
        <w:rPr>
          <w:rFonts w:cstheme="minorHAnsi"/>
          <w:sz w:val="16"/>
          <w:szCs w:val="16"/>
          <w:vertAlign w:val="superscript"/>
          <w:lang w:val="en-US"/>
        </w:rPr>
        <w:footnoteRef/>
      </w:r>
      <w:r w:rsidRPr="00BA30A1">
        <w:rPr>
          <w:rFonts w:cstheme="minorHAnsi"/>
          <w:sz w:val="16"/>
          <w:szCs w:val="16"/>
          <w:lang w:val="es-ES"/>
        </w:rPr>
        <w:t xml:space="preserve"> P1; 65</w:t>
      </w:r>
    </w:p>
  </w:footnote>
  <w:footnote w:id="369">
    <w:p w14:paraId="7D64E30C" w14:textId="558E5DCC" w:rsidR="00112990" w:rsidRPr="00BA30A1" w:rsidRDefault="00112990" w:rsidP="00BA30A1">
      <w:pPr>
        <w:pStyle w:val="FootnoteText"/>
        <w:rPr>
          <w:rFonts w:cstheme="minorHAnsi"/>
          <w:sz w:val="16"/>
          <w:szCs w:val="16"/>
          <w:lang w:val="es-ES"/>
        </w:rPr>
      </w:pPr>
      <w:r w:rsidRPr="00BA30A1">
        <w:rPr>
          <w:rFonts w:cstheme="minorHAnsi"/>
          <w:sz w:val="16"/>
          <w:szCs w:val="16"/>
          <w:vertAlign w:val="superscript"/>
          <w:lang w:val="en-US"/>
        </w:rPr>
        <w:footnoteRef/>
      </w:r>
      <w:r w:rsidRPr="00BA30A1">
        <w:rPr>
          <w:rFonts w:eastAsia="Arial Unicode MS" w:cstheme="minorHAnsi"/>
          <w:sz w:val="16"/>
          <w:szCs w:val="16"/>
          <w:lang w:val="es-ES"/>
        </w:rPr>
        <w:t xml:space="preserve"> U1, P1, e1, o1, z1, M2</w:t>
      </w:r>
    </w:p>
  </w:footnote>
  <w:footnote w:id="370">
    <w:p w14:paraId="346AED13"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G1 – for trying to defend a cellmate.</w:t>
      </w:r>
    </w:p>
  </w:footnote>
  <w:footnote w:id="371">
    <w:p w14:paraId="0515B56B" w14:textId="77777777" w:rsidR="00112990" w:rsidRPr="00BA30A1" w:rsidRDefault="00112990" w:rsidP="00BA30A1">
      <w:pPr>
        <w:pStyle w:val="FootnoteText"/>
        <w:rPr>
          <w:rFonts w:cstheme="minorHAnsi"/>
          <w:sz w:val="16"/>
          <w:szCs w:val="16"/>
        </w:rPr>
      </w:pPr>
      <w:r w:rsidRPr="00BA30A1">
        <w:rPr>
          <w:rFonts w:cstheme="minorHAnsi"/>
          <w:b/>
          <w:bCs/>
          <w:sz w:val="16"/>
          <w:szCs w:val="16"/>
          <w:vertAlign w:val="superscript"/>
          <w:lang w:val="en-US"/>
        </w:rPr>
        <w:footnoteRef/>
      </w:r>
      <w:r w:rsidRPr="00BA30A1">
        <w:rPr>
          <w:rFonts w:cstheme="minorHAnsi"/>
          <w:sz w:val="16"/>
          <w:szCs w:val="16"/>
          <w:lang w:val="en-US"/>
        </w:rPr>
        <w:t xml:space="preserve"> P1</w:t>
      </w:r>
    </w:p>
  </w:footnote>
  <w:footnote w:id="372">
    <w:p w14:paraId="2CDD703C" w14:textId="77777777" w:rsidR="00112990" w:rsidRPr="00BA30A1" w:rsidRDefault="00112990" w:rsidP="00BA30A1">
      <w:pPr>
        <w:pStyle w:val="FootnoteText"/>
        <w:rPr>
          <w:rFonts w:cstheme="minorHAnsi"/>
          <w:sz w:val="16"/>
          <w:szCs w:val="16"/>
        </w:rPr>
      </w:pPr>
      <w:r w:rsidRPr="00BA30A1">
        <w:rPr>
          <w:rFonts w:cstheme="minorHAnsi"/>
          <w:b/>
          <w:bCs/>
          <w:sz w:val="16"/>
          <w:szCs w:val="16"/>
          <w:vertAlign w:val="superscript"/>
          <w:lang w:val="en-US"/>
        </w:rPr>
        <w:footnoteRef/>
      </w:r>
      <w:r w:rsidRPr="00BA30A1">
        <w:rPr>
          <w:rFonts w:cstheme="minorHAnsi"/>
          <w:sz w:val="16"/>
          <w:szCs w:val="16"/>
          <w:lang w:val="en-US"/>
        </w:rPr>
        <w:t xml:space="preserve"> X1 – </w:t>
      </w:r>
      <w:proofErr w:type="gramStart"/>
      <w:r w:rsidRPr="00BA30A1">
        <w:rPr>
          <w:rFonts w:cstheme="minorHAnsi"/>
          <w:sz w:val="16"/>
          <w:szCs w:val="16"/>
          <w:lang w:val="en-US"/>
        </w:rPr>
        <w:t>interviewed ,</w:t>
      </w:r>
      <w:proofErr w:type="gramEnd"/>
      <w:r w:rsidRPr="00BA30A1">
        <w:rPr>
          <w:rFonts w:cstheme="minorHAnsi"/>
          <w:sz w:val="16"/>
          <w:szCs w:val="16"/>
          <w:lang w:val="en-US"/>
        </w:rPr>
        <w:t xml:space="preserve"> but didn’t want </w:t>
      </w:r>
      <w:proofErr w:type="spellStart"/>
      <w:r w:rsidRPr="00BA30A1">
        <w:rPr>
          <w:rFonts w:cstheme="minorHAnsi"/>
          <w:sz w:val="16"/>
          <w:szCs w:val="16"/>
          <w:lang w:val="en-US"/>
        </w:rPr>
        <w:t>wher</w:t>
      </w:r>
      <w:proofErr w:type="spellEnd"/>
      <w:r w:rsidRPr="00BA30A1">
        <w:rPr>
          <w:rFonts w:cstheme="minorHAnsi"/>
          <w:sz w:val="16"/>
          <w:szCs w:val="16"/>
          <w:lang w:val="en-US"/>
        </w:rPr>
        <w:t xml:space="preserve"> name to be used - https://www.buzzfeednews.com/article/alison_killing/china-ex-prisoners-horrors-xinjiang-camps-uighurs</w:t>
      </w:r>
    </w:p>
  </w:footnote>
  <w:footnote w:id="373">
    <w:p w14:paraId="107A462B" w14:textId="3A4E5F71"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374">
    <w:p w14:paraId="33AD00BD" w14:textId="0F0220D0" w:rsidR="00112990" w:rsidRPr="00BA30A1" w:rsidRDefault="00112990" w:rsidP="00BA30A1">
      <w:pPr>
        <w:pStyle w:val="Body"/>
        <w:pBdr>
          <w:top w:val="nil"/>
          <w:left w:val="nil"/>
          <w:bottom w:val="nil"/>
          <w:right w:val="nil"/>
          <w:between w:val="nil"/>
          <w:bar w:val="nil"/>
        </w:pBdr>
        <w:jc w:val="both"/>
        <w:rPr>
          <w:rFonts w:asciiTheme="minorHAnsi" w:hAnsiTheme="minorHAnsi" w:cstheme="minorHAnsi"/>
          <w:sz w:val="16"/>
          <w:szCs w:val="16"/>
          <w:lang w:val="en-GB"/>
        </w:rPr>
      </w:pPr>
      <w:r w:rsidRPr="00BA30A1">
        <w:rPr>
          <w:rFonts w:asciiTheme="minorHAnsi" w:hAnsiTheme="minorHAnsi" w:cstheme="minorHAnsi"/>
          <w:sz w:val="16"/>
          <w:szCs w:val="16"/>
          <w:vertAlign w:val="superscript"/>
        </w:rPr>
        <w:footnoteRef/>
      </w:r>
      <w:r w:rsidRPr="00BA30A1">
        <w:rPr>
          <w:rFonts w:asciiTheme="minorHAnsi" w:hAnsiTheme="minorHAnsi" w:cstheme="minorHAnsi"/>
          <w:sz w:val="16"/>
          <w:szCs w:val="16"/>
        </w:rPr>
        <w:t xml:space="preserve"> </w:t>
      </w:r>
      <w:r w:rsidRPr="00BA30A1">
        <w:rPr>
          <w:rFonts w:asciiTheme="minorHAnsi" w:hAnsiTheme="minorHAnsi" w:cstheme="minorHAnsi"/>
          <w:sz w:val="16"/>
          <w:szCs w:val="16"/>
          <w:lang w:val="en-GB"/>
        </w:rPr>
        <w:t xml:space="preserve">NPR has reported on </w:t>
      </w:r>
      <w:proofErr w:type="spellStart"/>
      <w:r w:rsidRPr="00BA30A1">
        <w:rPr>
          <w:rFonts w:asciiTheme="minorHAnsi" w:hAnsiTheme="minorHAnsi" w:cstheme="minorHAnsi"/>
          <w:sz w:val="16"/>
          <w:szCs w:val="16"/>
          <w:lang w:val="en-GB"/>
        </w:rPr>
        <w:t>Kairat</w:t>
      </w:r>
      <w:proofErr w:type="spellEnd"/>
      <w:r w:rsidRPr="00BA30A1">
        <w:rPr>
          <w:rFonts w:asciiTheme="minorHAnsi" w:hAnsiTheme="minorHAnsi" w:cstheme="minorHAnsi"/>
          <w:sz w:val="16"/>
          <w:szCs w:val="16"/>
          <w:lang w:val="en-GB"/>
        </w:rPr>
        <w:t xml:space="preserve"> </w:t>
      </w:r>
      <w:proofErr w:type="spellStart"/>
      <w:r w:rsidRPr="00BA30A1">
        <w:rPr>
          <w:rFonts w:asciiTheme="minorHAnsi" w:hAnsiTheme="minorHAnsi" w:cstheme="minorHAnsi"/>
          <w:sz w:val="16"/>
          <w:szCs w:val="16"/>
          <w:lang w:val="en-GB"/>
        </w:rPr>
        <w:t>Samarkan’s</w:t>
      </w:r>
      <w:proofErr w:type="spellEnd"/>
      <w:r w:rsidRPr="00BA30A1">
        <w:rPr>
          <w:rFonts w:asciiTheme="minorHAnsi" w:hAnsiTheme="minorHAnsi" w:cstheme="minorHAnsi"/>
          <w:sz w:val="16"/>
          <w:szCs w:val="16"/>
          <w:lang w:val="en-GB"/>
        </w:rPr>
        <w:t xml:space="preserve"> first-hand accounts of torture and ill-treatment, including detainees being forced to wear “iron clothes”, being put in outstretched positions for long periods of time, and living in cramped spaces with others in the camps. He is also mentioned in the Shahit database, Reuters report, and Associated News press report, all mentioned below.</w:t>
      </w:r>
    </w:p>
    <w:p w14:paraId="462787A3" w14:textId="0F24B045" w:rsidR="00112990" w:rsidRPr="00BA30A1" w:rsidRDefault="00112990" w:rsidP="00BA30A1">
      <w:pPr>
        <w:pStyle w:val="FootnoteText"/>
        <w:rPr>
          <w:rFonts w:cstheme="minorHAnsi"/>
          <w:sz w:val="16"/>
          <w:szCs w:val="16"/>
        </w:rPr>
      </w:pPr>
      <w:hyperlink r:id="rId48" w:history="1">
        <w:r w:rsidRPr="00BA30A1">
          <w:rPr>
            <w:rStyle w:val="Hyperlink0"/>
            <w:rFonts w:eastAsia="Arial Unicode MS" w:cstheme="minorHAnsi"/>
            <w:sz w:val="16"/>
            <w:szCs w:val="16"/>
          </w:rPr>
          <w:t>https://www.npr.org/2018/11/13/666287509/ex-detainee-describes-torture-in-chinas-xinjiang-re-education-camp?t=1614247394971</w:t>
        </w:r>
      </w:hyperlink>
    </w:p>
  </w:footnote>
  <w:footnote w:id="375">
    <w:p w14:paraId="758B49E2" w14:textId="1C00047C"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eastAsia="Arial Unicode MS" w:cstheme="minorHAnsi"/>
          <w:sz w:val="16"/>
          <w:szCs w:val="16"/>
        </w:rPr>
        <w:t xml:space="preserve"> </w:t>
      </w:r>
      <w:r w:rsidRPr="00BA30A1">
        <w:rPr>
          <w:rFonts w:cstheme="minorHAnsi"/>
          <w:sz w:val="16"/>
          <w:szCs w:val="16"/>
        </w:rPr>
        <w:t>Share America</w:t>
      </w:r>
      <w:r w:rsidRPr="00BA30A1">
        <w:rPr>
          <w:rFonts w:eastAsia="Arial Unicode MS" w:cstheme="minorHAnsi"/>
          <w:color w:val="AAAAAA"/>
          <w:sz w:val="16"/>
          <w:szCs w:val="16"/>
          <w:lang w:val="en-US"/>
        </w:rPr>
        <w:t xml:space="preserve"> This journal article website is managed by the </w:t>
      </w:r>
      <w:hyperlink r:id="rId49" w:history="1">
        <w:r w:rsidRPr="00BA30A1">
          <w:rPr>
            <w:rStyle w:val="Hyperlink0"/>
            <w:rFonts w:eastAsia="Arial Unicode MS" w:cstheme="minorHAnsi"/>
            <w:sz w:val="16"/>
            <w:szCs w:val="16"/>
          </w:rPr>
          <w:t>Bureau of Global Public Affairs</w:t>
        </w:r>
      </w:hyperlink>
      <w:r w:rsidRPr="00BA30A1">
        <w:rPr>
          <w:rFonts w:eastAsia="Arial Unicode MS" w:cstheme="minorHAnsi"/>
          <w:color w:val="AAAAAA"/>
          <w:sz w:val="16"/>
          <w:szCs w:val="16"/>
          <w:lang w:val="en-US"/>
        </w:rPr>
        <w:t> within the </w:t>
      </w:r>
      <w:hyperlink r:id="rId50" w:history="1">
        <w:r w:rsidRPr="00BA30A1">
          <w:rPr>
            <w:rStyle w:val="Hyperlink0"/>
            <w:rFonts w:eastAsia="Arial Unicode MS" w:cstheme="minorHAnsi"/>
            <w:sz w:val="16"/>
            <w:szCs w:val="16"/>
          </w:rPr>
          <w:t>U.S. Department of State</w:t>
        </w:r>
      </w:hyperlink>
      <w:r w:rsidRPr="00BA30A1">
        <w:rPr>
          <w:rFonts w:eastAsia="Arial Unicode MS" w:cstheme="minorHAnsi"/>
          <w:color w:val="AAAAAA"/>
          <w:sz w:val="16"/>
          <w:szCs w:val="16"/>
          <w:lang w:val="en-US"/>
        </w:rPr>
        <w:t>.</w:t>
      </w:r>
    </w:p>
  </w:footnote>
  <w:footnote w:id="376">
    <w:p w14:paraId="7B9E62DA" w14:textId="62786CB4"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eastAsia="Arial Unicode MS" w:cstheme="minorHAnsi"/>
          <w:sz w:val="16"/>
          <w:szCs w:val="16"/>
        </w:rPr>
        <w:t xml:space="preserve"> </w:t>
      </w:r>
      <w:r w:rsidRPr="00BA30A1">
        <w:rPr>
          <w:rFonts w:cstheme="minorHAnsi"/>
          <w:sz w:val="16"/>
          <w:szCs w:val="16"/>
        </w:rPr>
        <w:t xml:space="preserve">reported on </w:t>
      </w:r>
      <w:proofErr w:type="spellStart"/>
      <w:r w:rsidRPr="00BA30A1">
        <w:rPr>
          <w:rFonts w:cstheme="minorHAnsi"/>
          <w:sz w:val="16"/>
          <w:szCs w:val="16"/>
        </w:rPr>
        <w:t>Mihrigul</w:t>
      </w:r>
      <w:proofErr w:type="spellEnd"/>
      <w:r w:rsidRPr="00BA30A1">
        <w:rPr>
          <w:rFonts w:cstheme="minorHAnsi"/>
          <w:sz w:val="16"/>
          <w:szCs w:val="16"/>
        </w:rPr>
        <w:t xml:space="preserve"> </w:t>
      </w:r>
      <w:proofErr w:type="spellStart"/>
      <w:r w:rsidRPr="00BA30A1">
        <w:rPr>
          <w:rFonts w:cstheme="minorHAnsi"/>
          <w:sz w:val="16"/>
          <w:szCs w:val="16"/>
        </w:rPr>
        <w:t>Tursun’s</w:t>
      </w:r>
      <w:proofErr w:type="spellEnd"/>
      <w:r w:rsidRPr="00BA30A1">
        <w:rPr>
          <w:rFonts w:cstheme="minorHAnsi"/>
          <w:sz w:val="16"/>
          <w:szCs w:val="16"/>
        </w:rPr>
        <w:t xml:space="preserve"> account of torture, including sleep deprivation, electric shocks, and being strapped in a chair</w:t>
      </w:r>
      <w:r w:rsidRPr="00BA30A1">
        <w:rPr>
          <w:rStyle w:val="Hyperlink0"/>
          <w:rFonts w:cstheme="minorHAnsi"/>
          <w:sz w:val="16"/>
          <w:szCs w:val="16"/>
        </w:rPr>
        <w:t xml:space="preserve"> </w:t>
      </w:r>
      <w:hyperlink r:id="rId51" w:history="1">
        <w:r w:rsidRPr="00BA30A1">
          <w:rPr>
            <w:rStyle w:val="Hyperlink0"/>
            <w:rFonts w:eastAsia="Arial Unicode MS" w:cstheme="minorHAnsi"/>
            <w:sz w:val="16"/>
            <w:szCs w:val="16"/>
          </w:rPr>
          <w:t>https://share.america.gov/tale-of-torture-in-chinese-internment-camp-for-uyghurs/</w:t>
        </w:r>
      </w:hyperlink>
      <w:r w:rsidRPr="00BA30A1">
        <w:rPr>
          <w:rFonts w:eastAsia="Arial Unicode MS" w:cstheme="minorHAnsi"/>
          <w:sz w:val="16"/>
          <w:szCs w:val="16"/>
          <w:lang w:val="en-US"/>
        </w:rPr>
        <w:t>, VIDEO INTERVIEW: https://share.america.gov/uyghur-survivor-story/</w:t>
      </w:r>
    </w:p>
  </w:footnote>
  <w:footnote w:id="377">
    <w:p w14:paraId="064339DD" w14:textId="794F1712"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eastAsia="Arial Unicode MS" w:cstheme="minorHAnsi"/>
          <w:sz w:val="16"/>
          <w:szCs w:val="16"/>
        </w:rPr>
        <w:t xml:space="preserve"> </w:t>
      </w:r>
      <w:r w:rsidRPr="00BA30A1">
        <w:rPr>
          <w:rFonts w:cstheme="minorHAnsi"/>
          <w:sz w:val="16"/>
          <w:szCs w:val="16"/>
        </w:rPr>
        <w:t xml:space="preserve">Aljazeera also interviewed </w:t>
      </w:r>
      <w:proofErr w:type="spellStart"/>
      <w:r w:rsidRPr="00BA30A1">
        <w:rPr>
          <w:rFonts w:cstheme="minorHAnsi"/>
          <w:sz w:val="16"/>
          <w:szCs w:val="16"/>
        </w:rPr>
        <w:t>Mihrigul</w:t>
      </w:r>
      <w:proofErr w:type="spellEnd"/>
      <w:r w:rsidRPr="00BA30A1">
        <w:rPr>
          <w:rFonts w:cstheme="minorHAnsi"/>
          <w:sz w:val="16"/>
          <w:szCs w:val="16"/>
        </w:rPr>
        <w:t xml:space="preserve"> </w:t>
      </w:r>
      <w:proofErr w:type="spellStart"/>
      <w:r w:rsidRPr="00BA30A1">
        <w:rPr>
          <w:rFonts w:cstheme="minorHAnsi"/>
          <w:sz w:val="16"/>
          <w:szCs w:val="16"/>
        </w:rPr>
        <w:t>Tursun</w:t>
      </w:r>
      <w:proofErr w:type="spellEnd"/>
      <w:r w:rsidRPr="00BA30A1">
        <w:rPr>
          <w:rStyle w:val="Hyperlink0"/>
          <w:rFonts w:cstheme="minorHAnsi"/>
          <w:sz w:val="16"/>
          <w:szCs w:val="16"/>
        </w:rPr>
        <w:t xml:space="preserve"> </w:t>
      </w:r>
      <w:hyperlink r:id="rId52" w:history="1">
        <w:r w:rsidRPr="00BA30A1">
          <w:rPr>
            <w:rStyle w:val="Hyperlink0"/>
            <w:rFonts w:eastAsia="Arial Unicode MS" w:cstheme="minorHAnsi"/>
            <w:sz w:val="16"/>
            <w:szCs w:val="16"/>
          </w:rPr>
          <w:t>https://www.aljazeera.com/news/2018/11/27/academics-condemn-china-over-xinjiang-camps-urge-sanctions</w:t>
        </w:r>
      </w:hyperlink>
    </w:p>
  </w:footnote>
  <w:footnote w:id="378">
    <w:p w14:paraId="5C0F7FB7" w14:textId="104375E4"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eastAsia="Arial Unicode MS" w:cstheme="minorHAnsi"/>
          <w:sz w:val="16"/>
          <w:szCs w:val="16"/>
        </w:rPr>
        <w:t xml:space="preserve"> </w:t>
      </w:r>
      <w:r w:rsidRPr="00BA30A1">
        <w:rPr>
          <w:rFonts w:cstheme="minorHAnsi"/>
          <w:sz w:val="16"/>
          <w:szCs w:val="16"/>
        </w:rPr>
        <w:t xml:space="preserve">as did the Shahit </w:t>
      </w:r>
      <w:proofErr w:type="spellStart"/>
      <w:r w:rsidRPr="00BA30A1">
        <w:rPr>
          <w:rFonts w:cstheme="minorHAnsi"/>
          <w:sz w:val="16"/>
          <w:szCs w:val="16"/>
        </w:rPr>
        <w:t>database.</w:t>
      </w:r>
      <w:hyperlink r:id="rId53" w:history="1">
        <w:r w:rsidRPr="00BA30A1">
          <w:rPr>
            <w:rStyle w:val="Hyperlink0"/>
            <w:rFonts w:eastAsia="Arial Unicode MS" w:cstheme="minorHAnsi"/>
            <w:sz w:val="16"/>
            <w:szCs w:val="16"/>
          </w:rPr>
          <w:t>https</w:t>
        </w:r>
        <w:proofErr w:type="spellEnd"/>
        <w:r w:rsidRPr="00BA30A1">
          <w:rPr>
            <w:rStyle w:val="Hyperlink0"/>
            <w:rFonts w:eastAsia="Arial Unicode MS" w:cstheme="minorHAnsi"/>
            <w:sz w:val="16"/>
            <w:szCs w:val="16"/>
          </w:rPr>
          <w:t>://shahit.biz/</w:t>
        </w:r>
        <w:proofErr w:type="spellStart"/>
        <w:r w:rsidRPr="00BA30A1">
          <w:rPr>
            <w:rStyle w:val="Hyperlink0"/>
            <w:rFonts w:eastAsia="Arial Unicode MS" w:cstheme="minorHAnsi"/>
            <w:sz w:val="16"/>
            <w:szCs w:val="16"/>
          </w:rPr>
          <w:t>eng</w:t>
        </w:r>
        <w:proofErr w:type="spellEnd"/>
        <w:r w:rsidRPr="00BA30A1">
          <w:rPr>
            <w:rStyle w:val="Hyperlink0"/>
            <w:rFonts w:eastAsia="Arial Unicode MS" w:cstheme="minorHAnsi"/>
            <w:sz w:val="16"/>
            <w:szCs w:val="16"/>
          </w:rPr>
          <w:t>/</w:t>
        </w:r>
        <w:proofErr w:type="spellStart"/>
        <w:r w:rsidRPr="00BA30A1">
          <w:rPr>
            <w:rStyle w:val="Hyperlink0"/>
            <w:rFonts w:eastAsia="Arial Unicode MS" w:cstheme="minorHAnsi"/>
            <w:sz w:val="16"/>
            <w:szCs w:val="16"/>
          </w:rPr>
          <w:t>viewentry.php?entryno</w:t>
        </w:r>
        <w:proofErr w:type="spellEnd"/>
        <w:r w:rsidRPr="00BA30A1">
          <w:rPr>
            <w:rStyle w:val="Hyperlink0"/>
            <w:rFonts w:eastAsia="Arial Unicode MS" w:cstheme="minorHAnsi"/>
            <w:sz w:val="16"/>
            <w:szCs w:val="16"/>
          </w:rPr>
          <w:t>=2110</w:t>
        </w:r>
      </w:hyperlink>
    </w:p>
  </w:footnote>
  <w:footnote w:id="379">
    <w:p w14:paraId="59A384AB" w14:textId="746564D1"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eastAsia="Arial Unicode MS" w:cstheme="minorHAnsi"/>
          <w:sz w:val="16"/>
          <w:szCs w:val="16"/>
        </w:rPr>
        <w:t xml:space="preserve"> </w:t>
      </w:r>
      <w:r w:rsidRPr="00BA30A1">
        <w:rPr>
          <w:rFonts w:cstheme="minorHAnsi"/>
          <w:sz w:val="16"/>
          <w:szCs w:val="16"/>
        </w:rPr>
        <w:t xml:space="preserve">Aljazeera mentions the effects of the torture causing her psychological trauma in the form of suicidal thoughts. </w:t>
      </w:r>
      <w:r w:rsidRPr="00BA30A1">
        <w:rPr>
          <w:rFonts w:eastAsia="Arial Unicode MS" w:cstheme="minorHAnsi"/>
          <w:sz w:val="16"/>
          <w:szCs w:val="16"/>
        </w:rPr>
        <w:t xml:space="preserve">her testimony: </w:t>
      </w:r>
      <w:hyperlink r:id="rId54" w:history="1">
        <w:r w:rsidRPr="00BA30A1">
          <w:rPr>
            <w:rStyle w:val="Hyperlink0"/>
            <w:rFonts w:eastAsia="Arial Unicode MS" w:cstheme="minorHAnsi"/>
            <w:sz w:val="16"/>
            <w:szCs w:val="16"/>
          </w:rPr>
          <w:t>https://www.cecc.gov/sites/chinacommission.house.gov/files/documents/REVISED_Mihrigul%20Tursun%20Testimony%20for%20CECC%20Hearing%2011-28-18_0.pdf</w:t>
        </w:r>
      </w:hyperlink>
      <w:r w:rsidRPr="00BA30A1">
        <w:rPr>
          <w:rFonts w:cstheme="minorHAnsi"/>
          <w:sz w:val="16"/>
          <w:szCs w:val="16"/>
        </w:rPr>
        <w:t xml:space="preserve">; Also, </w:t>
      </w:r>
      <w:proofErr w:type="spellStart"/>
      <w:r w:rsidRPr="00BA30A1">
        <w:rPr>
          <w:rFonts w:cstheme="minorHAnsi"/>
          <w:sz w:val="16"/>
          <w:szCs w:val="16"/>
        </w:rPr>
        <w:t>Amat</w:t>
      </w:r>
      <w:proofErr w:type="spellEnd"/>
      <w:r w:rsidRPr="00BA30A1">
        <w:rPr>
          <w:rFonts w:cstheme="minorHAnsi"/>
          <w:sz w:val="16"/>
          <w:szCs w:val="16"/>
        </w:rPr>
        <w:t xml:space="preserve">; </w:t>
      </w:r>
      <w:hyperlink r:id="rId55" w:history="1">
        <w:r w:rsidRPr="00BA30A1">
          <w:rPr>
            <w:rStyle w:val="Hyperlink"/>
            <w:rFonts w:cstheme="minorHAnsi"/>
            <w:sz w:val="16"/>
            <w:szCs w:val="16"/>
          </w:rPr>
          <w:t>https://www.aljazeera.com/features/2019/2/1/exposed-chinas-surveillance-of-muslim-uighurs</w:t>
        </w:r>
      </w:hyperlink>
    </w:p>
  </w:footnote>
  <w:footnote w:id="380">
    <w:p w14:paraId="71257141" w14:textId="5CDC2CE0"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eastAsia="Arial Unicode MS" w:cstheme="minorHAnsi"/>
          <w:sz w:val="16"/>
          <w:szCs w:val="16"/>
        </w:rPr>
        <w:t xml:space="preserve"> </w:t>
      </w:r>
      <w:r w:rsidRPr="00BA30A1">
        <w:rPr>
          <w:rFonts w:cstheme="minorHAnsi"/>
          <w:sz w:val="16"/>
          <w:szCs w:val="16"/>
        </w:rPr>
        <w:t>Reuters reports eight first-hand accounts of torture, including being shackled to chairs for days during interrogations, being deprived of sleep, and living in prison-like conditions.</w:t>
      </w:r>
      <w:r w:rsidRPr="00BA30A1">
        <w:rPr>
          <w:rFonts w:eastAsia="Arial Unicode MS" w:cstheme="minorHAnsi"/>
          <w:sz w:val="16"/>
          <w:szCs w:val="16"/>
        </w:rPr>
        <w:t>https://www.reuters.com/investigates/special-report/muslims-camps-china/</w:t>
      </w:r>
    </w:p>
  </w:footnote>
  <w:footnote w:id="381">
    <w:p w14:paraId="4476C259" w14:textId="535D7539"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eastAsia="Arial Unicode MS" w:cstheme="minorHAnsi"/>
          <w:sz w:val="16"/>
          <w:szCs w:val="16"/>
        </w:rPr>
        <w:t xml:space="preserve"> </w:t>
      </w:r>
      <w:proofErr w:type="spellStart"/>
      <w:r w:rsidRPr="00BA30A1">
        <w:rPr>
          <w:rFonts w:cstheme="minorHAnsi"/>
          <w:sz w:val="16"/>
          <w:szCs w:val="16"/>
        </w:rPr>
        <w:t>Kairat</w:t>
      </w:r>
      <w:proofErr w:type="spellEnd"/>
      <w:r w:rsidRPr="00BA30A1">
        <w:rPr>
          <w:rFonts w:cstheme="minorHAnsi"/>
          <w:sz w:val="16"/>
          <w:szCs w:val="16"/>
        </w:rPr>
        <w:t xml:space="preserve"> </w:t>
      </w:r>
      <w:proofErr w:type="spellStart"/>
      <w:r w:rsidRPr="00BA30A1">
        <w:rPr>
          <w:rFonts w:cstheme="minorHAnsi"/>
          <w:sz w:val="16"/>
          <w:szCs w:val="16"/>
        </w:rPr>
        <w:t>Samarkan</w:t>
      </w:r>
      <w:proofErr w:type="spellEnd"/>
      <w:r w:rsidRPr="00BA30A1">
        <w:rPr>
          <w:rFonts w:cstheme="minorHAnsi"/>
          <w:sz w:val="16"/>
          <w:szCs w:val="16"/>
        </w:rPr>
        <w:t xml:space="preserve"> comments on suicidal thoughts as an effect of the torture. He is also reported in the Shahit </w:t>
      </w:r>
      <w:proofErr w:type="spellStart"/>
      <w:r w:rsidRPr="00BA30A1">
        <w:rPr>
          <w:rFonts w:cstheme="minorHAnsi"/>
          <w:sz w:val="16"/>
          <w:szCs w:val="16"/>
        </w:rPr>
        <w:t>database.</w:t>
      </w:r>
      <w:hyperlink r:id="rId56" w:history="1">
        <w:r w:rsidRPr="00BA30A1">
          <w:rPr>
            <w:rStyle w:val="Hyperlink0"/>
            <w:rFonts w:eastAsia="Arial Unicode MS" w:cstheme="minorHAnsi"/>
            <w:sz w:val="16"/>
            <w:szCs w:val="16"/>
          </w:rPr>
          <w:t>https</w:t>
        </w:r>
        <w:proofErr w:type="spellEnd"/>
        <w:r w:rsidRPr="00BA30A1">
          <w:rPr>
            <w:rStyle w:val="Hyperlink0"/>
            <w:rFonts w:eastAsia="Arial Unicode MS" w:cstheme="minorHAnsi"/>
            <w:sz w:val="16"/>
            <w:szCs w:val="16"/>
          </w:rPr>
          <w:t>://shahit.biz/</w:t>
        </w:r>
        <w:proofErr w:type="spellStart"/>
        <w:r w:rsidRPr="00BA30A1">
          <w:rPr>
            <w:rStyle w:val="Hyperlink0"/>
            <w:rFonts w:eastAsia="Arial Unicode MS" w:cstheme="minorHAnsi"/>
            <w:sz w:val="16"/>
            <w:szCs w:val="16"/>
          </w:rPr>
          <w:t>eng</w:t>
        </w:r>
        <w:proofErr w:type="spellEnd"/>
        <w:r w:rsidRPr="00BA30A1">
          <w:rPr>
            <w:rStyle w:val="Hyperlink0"/>
            <w:rFonts w:eastAsia="Arial Unicode MS" w:cstheme="minorHAnsi"/>
            <w:sz w:val="16"/>
            <w:szCs w:val="16"/>
          </w:rPr>
          <w:t>/</w:t>
        </w:r>
        <w:proofErr w:type="spellStart"/>
        <w:r w:rsidRPr="00BA30A1">
          <w:rPr>
            <w:rStyle w:val="Hyperlink0"/>
            <w:rFonts w:eastAsia="Arial Unicode MS" w:cstheme="minorHAnsi"/>
            <w:sz w:val="16"/>
            <w:szCs w:val="16"/>
          </w:rPr>
          <w:t>viewentry.php?entryno</w:t>
        </w:r>
        <w:proofErr w:type="spellEnd"/>
        <w:r w:rsidRPr="00BA30A1">
          <w:rPr>
            <w:rStyle w:val="Hyperlink0"/>
            <w:rFonts w:eastAsia="Arial Unicode MS" w:cstheme="minorHAnsi"/>
            <w:sz w:val="16"/>
            <w:szCs w:val="16"/>
          </w:rPr>
          <w:t>=1540</w:t>
        </w:r>
      </w:hyperlink>
    </w:p>
  </w:footnote>
  <w:footnote w:id="382">
    <w:p w14:paraId="1B0AB45D" w14:textId="76622A6C"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eastAsia="Arial Unicode MS" w:cstheme="minorHAnsi"/>
          <w:sz w:val="16"/>
          <w:szCs w:val="16"/>
        </w:rPr>
        <w:t xml:space="preserve"> </w:t>
      </w:r>
      <w:r w:rsidRPr="00BA30A1">
        <w:rPr>
          <w:rFonts w:cstheme="minorHAnsi"/>
          <w:sz w:val="16"/>
          <w:szCs w:val="16"/>
        </w:rPr>
        <w:t xml:space="preserve">Associated Press News has reported one first-hand account of torture in the camps. </w:t>
      </w:r>
      <w:proofErr w:type="spellStart"/>
      <w:r w:rsidRPr="00BA30A1">
        <w:rPr>
          <w:rFonts w:cstheme="minorHAnsi"/>
          <w:sz w:val="16"/>
          <w:szCs w:val="16"/>
        </w:rPr>
        <w:t>Bekali</w:t>
      </w:r>
      <w:proofErr w:type="spellEnd"/>
      <w:r w:rsidRPr="00BA30A1">
        <w:rPr>
          <w:rFonts w:cstheme="minorHAnsi"/>
          <w:sz w:val="16"/>
          <w:szCs w:val="16"/>
        </w:rPr>
        <w:t xml:space="preserve"> mentions being forced to stand at a wall, solitary confinement, and food deprivation.</w:t>
      </w:r>
      <w:hyperlink r:id="rId57" w:history="1">
        <w:r w:rsidRPr="00BA30A1">
          <w:rPr>
            <w:rStyle w:val="Hyperlink0"/>
            <w:rFonts w:eastAsia="Arial Unicode MS" w:cstheme="minorHAnsi"/>
            <w:sz w:val="16"/>
            <w:szCs w:val="16"/>
          </w:rPr>
          <w:t>https://apnews.com/article/6e151296fb194f85ba69a8babd972e4b</w:t>
        </w:r>
      </w:hyperlink>
      <w:r w:rsidRPr="00BA30A1">
        <w:rPr>
          <w:rStyle w:val="Hyperlink0"/>
          <w:rFonts w:eastAsia="Arial Unicode MS" w:cstheme="minorHAnsi"/>
          <w:sz w:val="16"/>
          <w:szCs w:val="16"/>
        </w:rPr>
        <w:t xml:space="preserve">; and </w:t>
      </w:r>
      <w:proofErr w:type="spellStart"/>
      <w:r w:rsidRPr="00BA30A1">
        <w:rPr>
          <w:rStyle w:val="Hyperlink0"/>
          <w:rFonts w:eastAsia="Arial Unicode MS" w:cstheme="minorHAnsi"/>
          <w:sz w:val="16"/>
          <w:szCs w:val="16"/>
        </w:rPr>
        <w:t>intervewied</w:t>
      </w:r>
      <w:proofErr w:type="spellEnd"/>
      <w:r w:rsidRPr="00BA30A1">
        <w:rPr>
          <w:rStyle w:val="Hyperlink0"/>
          <w:rFonts w:eastAsia="Arial Unicode MS" w:cstheme="minorHAnsi"/>
          <w:sz w:val="16"/>
          <w:szCs w:val="16"/>
        </w:rPr>
        <w:t xml:space="preserve"> by: </w:t>
      </w:r>
      <w:hyperlink r:id="rId58" w:history="1">
        <w:r w:rsidRPr="00BA30A1">
          <w:rPr>
            <w:rStyle w:val="Hyperlink0"/>
            <w:rFonts w:eastAsia="Arial Unicode MS" w:cstheme="minorHAnsi"/>
            <w:sz w:val="16"/>
            <w:szCs w:val="16"/>
          </w:rPr>
          <w:t>https://www.varsity.co.uk/interviews/19990</w:t>
        </w:r>
      </w:hyperlink>
    </w:p>
  </w:footnote>
  <w:footnote w:id="383">
    <w:p w14:paraId="04B61A12" w14:textId="3F6EEAFE" w:rsidR="00112990" w:rsidRPr="00BA30A1" w:rsidRDefault="00112990" w:rsidP="00BA30A1">
      <w:pPr>
        <w:pStyle w:val="Body"/>
        <w:jc w:val="both"/>
        <w:rPr>
          <w:rFonts w:asciiTheme="minorHAnsi" w:hAnsiTheme="minorHAnsi" w:cstheme="minorHAnsi"/>
          <w:sz w:val="16"/>
          <w:szCs w:val="16"/>
          <w:lang w:val="en-GB"/>
        </w:rPr>
      </w:pPr>
      <w:r w:rsidRPr="00BA30A1">
        <w:rPr>
          <w:rFonts w:asciiTheme="minorHAnsi" w:hAnsiTheme="minorHAnsi" w:cstheme="minorHAnsi"/>
          <w:sz w:val="16"/>
          <w:szCs w:val="16"/>
          <w:vertAlign w:val="superscript"/>
        </w:rPr>
        <w:footnoteRef/>
      </w:r>
      <w:r w:rsidRPr="00BA30A1">
        <w:rPr>
          <w:rFonts w:asciiTheme="minorHAnsi" w:hAnsiTheme="minorHAnsi" w:cstheme="minorHAnsi"/>
          <w:sz w:val="16"/>
          <w:szCs w:val="16"/>
        </w:rPr>
        <w:t xml:space="preserve"> </w:t>
      </w:r>
      <w:r w:rsidRPr="00BA30A1">
        <w:rPr>
          <w:rFonts w:asciiTheme="minorHAnsi" w:hAnsiTheme="minorHAnsi" w:cstheme="minorHAnsi"/>
          <w:sz w:val="16"/>
          <w:szCs w:val="16"/>
          <w:lang w:val="en-GB"/>
        </w:rPr>
        <w:t xml:space="preserve">The </w:t>
      </w:r>
      <w:r w:rsidRPr="00BA30A1">
        <w:rPr>
          <w:rFonts w:asciiTheme="minorHAnsi" w:hAnsiTheme="minorHAnsi" w:cstheme="minorHAnsi"/>
          <w:bCs/>
          <w:sz w:val="16"/>
          <w:szCs w:val="16"/>
          <w:lang w:val="en-GB"/>
        </w:rPr>
        <w:t>Shahit database reports include four</w:t>
      </w:r>
      <w:r w:rsidRPr="00BA30A1">
        <w:rPr>
          <w:rFonts w:asciiTheme="minorHAnsi" w:hAnsiTheme="minorHAnsi" w:cstheme="minorHAnsi"/>
          <w:b/>
          <w:bCs/>
          <w:sz w:val="16"/>
          <w:szCs w:val="16"/>
          <w:lang w:val="en-GB"/>
        </w:rPr>
        <w:t xml:space="preserve"> </w:t>
      </w:r>
      <w:r w:rsidRPr="00BA30A1">
        <w:rPr>
          <w:rFonts w:asciiTheme="minorHAnsi" w:hAnsiTheme="minorHAnsi" w:cstheme="minorHAnsi"/>
          <w:sz w:val="16"/>
          <w:szCs w:val="16"/>
          <w:lang w:val="en-GB"/>
        </w:rPr>
        <w:t xml:space="preserve">first-hand accounts of torture and ill-treatment: </w:t>
      </w:r>
      <w:hyperlink r:id="rId59" w:history="1">
        <w:proofErr w:type="spellStart"/>
        <w:r w:rsidRPr="00BA30A1">
          <w:rPr>
            <w:rStyle w:val="Hyperlink0"/>
            <w:rFonts w:asciiTheme="minorHAnsi" w:hAnsiTheme="minorHAnsi" w:cstheme="minorHAnsi"/>
            <w:sz w:val="16"/>
            <w:szCs w:val="16"/>
            <w:lang w:val="en-GB"/>
          </w:rPr>
          <w:t>Abduhebir</w:t>
        </w:r>
        <w:proofErr w:type="spellEnd"/>
        <w:r w:rsidRPr="00BA30A1">
          <w:rPr>
            <w:rStyle w:val="Hyperlink0"/>
            <w:rFonts w:asciiTheme="minorHAnsi" w:hAnsiTheme="minorHAnsi" w:cstheme="minorHAnsi"/>
            <w:sz w:val="16"/>
            <w:szCs w:val="16"/>
            <w:lang w:val="en-GB"/>
          </w:rPr>
          <w:t xml:space="preserve"> </w:t>
        </w:r>
        <w:proofErr w:type="spellStart"/>
        <w:r w:rsidRPr="00BA30A1">
          <w:rPr>
            <w:rStyle w:val="Hyperlink0"/>
            <w:rFonts w:asciiTheme="minorHAnsi" w:hAnsiTheme="minorHAnsi" w:cstheme="minorHAnsi"/>
            <w:sz w:val="16"/>
            <w:szCs w:val="16"/>
            <w:lang w:val="en-GB"/>
          </w:rPr>
          <w:t>Rejep</w:t>
        </w:r>
        <w:proofErr w:type="spellEnd"/>
      </w:hyperlink>
      <w:r w:rsidRPr="00BA30A1">
        <w:rPr>
          <w:rFonts w:asciiTheme="minorHAnsi" w:hAnsiTheme="minorHAnsi" w:cstheme="minorHAnsi"/>
          <w:sz w:val="16"/>
          <w:szCs w:val="16"/>
          <w:lang w:val="en-GB"/>
        </w:rPr>
        <w:t xml:space="preserve"> was chained from the hands to the feet from morning to day for days on end and beaten with wire bats and sticks. He was beaten until his ribs broke and oozed; </w:t>
      </w:r>
      <w:hyperlink r:id="rId60" w:history="1">
        <w:proofErr w:type="spellStart"/>
        <w:r w:rsidRPr="00BA30A1">
          <w:rPr>
            <w:rStyle w:val="Hyperlink0"/>
            <w:rFonts w:asciiTheme="minorHAnsi" w:hAnsiTheme="minorHAnsi" w:cstheme="minorHAnsi"/>
            <w:sz w:val="16"/>
            <w:szCs w:val="16"/>
            <w:lang w:val="en-GB"/>
          </w:rPr>
          <w:t>Ergali</w:t>
        </w:r>
        <w:proofErr w:type="spellEnd"/>
        <w:r w:rsidRPr="00BA30A1">
          <w:rPr>
            <w:rStyle w:val="Hyperlink0"/>
            <w:rFonts w:asciiTheme="minorHAnsi" w:hAnsiTheme="minorHAnsi" w:cstheme="minorHAnsi"/>
            <w:sz w:val="16"/>
            <w:szCs w:val="16"/>
            <w:lang w:val="en-GB"/>
          </w:rPr>
          <w:t xml:space="preserve"> </w:t>
        </w:r>
        <w:proofErr w:type="spellStart"/>
        <w:r w:rsidRPr="00BA30A1">
          <w:rPr>
            <w:rStyle w:val="Hyperlink0"/>
            <w:rFonts w:asciiTheme="minorHAnsi" w:hAnsiTheme="minorHAnsi" w:cstheme="minorHAnsi"/>
            <w:sz w:val="16"/>
            <w:szCs w:val="16"/>
            <w:lang w:val="en-GB"/>
          </w:rPr>
          <w:t>Ermek</w:t>
        </w:r>
        <w:proofErr w:type="spellEnd"/>
      </w:hyperlink>
      <w:r w:rsidRPr="00BA30A1">
        <w:rPr>
          <w:rFonts w:asciiTheme="minorHAnsi" w:hAnsiTheme="minorHAnsi" w:cstheme="minorHAnsi"/>
          <w:sz w:val="16"/>
          <w:szCs w:val="16"/>
          <w:lang w:val="en-GB"/>
        </w:rPr>
        <w:t xml:space="preserve"> reported sleep deprivation, and “so many people died from the beatings and torture. The Chinese would dispose of the body immediately and write that the person had died of some illness or other.”; </w:t>
      </w:r>
      <w:hyperlink r:id="rId61" w:history="1">
        <w:proofErr w:type="spellStart"/>
        <w:r w:rsidRPr="00BA30A1">
          <w:rPr>
            <w:rStyle w:val="Hyperlink0"/>
            <w:rFonts w:asciiTheme="minorHAnsi" w:hAnsiTheme="minorHAnsi" w:cstheme="minorHAnsi"/>
            <w:sz w:val="16"/>
            <w:szCs w:val="16"/>
            <w:lang w:val="en-GB"/>
          </w:rPr>
          <w:t>Abduweli</w:t>
        </w:r>
        <w:proofErr w:type="spellEnd"/>
        <w:r w:rsidRPr="00BA30A1">
          <w:rPr>
            <w:rStyle w:val="Hyperlink0"/>
            <w:rFonts w:asciiTheme="minorHAnsi" w:hAnsiTheme="minorHAnsi" w:cstheme="minorHAnsi"/>
            <w:sz w:val="16"/>
            <w:szCs w:val="16"/>
            <w:lang w:val="en-GB"/>
          </w:rPr>
          <w:t xml:space="preserve"> </w:t>
        </w:r>
        <w:proofErr w:type="spellStart"/>
        <w:r w:rsidRPr="00BA30A1">
          <w:rPr>
            <w:rStyle w:val="Hyperlink0"/>
            <w:rFonts w:asciiTheme="minorHAnsi" w:hAnsiTheme="minorHAnsi" w:cstheme="minorHAnsi"/>
            <w:sz w:val="16"/>
            <w:szCs w:val="16"/>
            <w:lang w:val="en-GB"/>
          </w:rPr>
          <w:t>Ayup</w:t>
        </w:r>
        <w:proofErr w:type="spellEnd"/>
      </w:hyperlink>
      <w:r w:rsidRPr="00BA30A1">
        <w:rPr>
          <w:rFonts w:asciiTheme="minorHAnsi" w:hAnsiTheme="minorHAnsi" w:cstheme="minorHAnsi"/>
          <w:sz w:val="16"/>
          <w:szCs w:val="16"/>
          <w:lang w:val="en-GB"/>
        </w:rPr>
        <w:t xml:space="preserve"> was interrogated in a detention centre; he was strapped to a tiger chair, hands and shoulders beaten.; </w:t>
      </w:r>
      <w:hyperlink r:id="rId62" w:history="1">
        <w:proofErr w:type="spellStart"/>
        <w:r w:rsidRPr="00BA30A1">
          <w:rPr>
            <w:rStyle w:val="Hyperlink0"/>
            <w:rFonts w:asciiTheme="minorHAnsi" w:hAnsiTheme="minorHAnsi" w:cstheme="minorHAnsi"/>
            <w:sz w:val="16"/>
            <w:szCs w:val="16"/>
            <w:lang w:val="en-GB"/>
          </w:rPr>
          <w:t>Erbaqyt</w:t>
        </w:r>
        <w:proofErr w:type="spellEnd"/>
        <w:r w:rsidRPr="00BA30A1">
          <w:rPr>
            <w:rStyle w:val="Hyperlink0"/>
            <w:rFonts w:asciiTheme="minorHAnsi" w:hAnsiTheme="minorHAnsi" w:cstheme="minorHAnsi"/>
            <w:sz w:val="16"/>
            <w:szCs w:val="16"/>
            <w:lang w:val="en-GB"/>
          </w:rPr>
          <w:t xml:space="preserve"> </w:t>
        </w:r>
        <w:proofErr w:type="spellStart"/>
        <w:r w:rsidRPr="00BA30A1">
          <w:rPr>
            <w:rStyle w:val="Hyperlink0"/>
            <w:rFonts w:asciiTheme="minorHAnsi" w:hAnsiTheme="minorHAnsi" w:cstheme="minorHAnsi"/>
            <w:sz w:val="16"/>
            <w:szCs w:val="16"/>
            <w:lang w:val="en-GB"/>
          </w:rPr>
          <w:t>Otarbai</w:t>
        </w:r>
        <w:proofErr w:type="spellEnd"/>
      </w:hyperlink>
      <w:r w:rsidRPr="00BA30A1">
        <w:rPr>
          <w:rFonts w:asciiTheme="minorHAnsi" w:hAnsiTheme="minorHAnsi" w:cstheme="minorHAnsi"/>
          <w:sz w:val="16"/>
          <w:szCs w:val="16"/>
          <w:lang w:val="en-GB"/>
        </w:rPr>
        <w:t xml:space="preserve"> mentions being put in fetters and having his face covered with a hood.</w:t>
      </w:r>
      <w:r w:rsidRPr="00BA30A1">
        <w:rPr>
          <w:rStyle w:val="CommentReference"/>
          <w:rFonts w:asciiTheme="minorHAnsi" w:eastAsiaTheme="minorHAnsi" w:hAnsiTheme="minorHAnsi" w:cstheme="minorHAnsi"/>
          <w:color w:val="auto"/>
          <w:lang w:val="en-GB"/>
          <w14:textOutline w14:w="0" w14:cap="rnd" w14:cmpd="sng" w14:algn="ctr">
            <w14:noFill/>
            <w14:prstDash w14:val="solid"/>
            <w14:bevel/>
          </w14:textOutline>
        </w:rPr>
        <w:annotationRef/>
      </w:r>
    </w:p>
  </w:footnote>
  <w:footnote w:id="384">
    <w:p w14:paraId="5912E68D"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I2</w:t>
      </w:r>
    </w:p>
  </w:footnote>
  <w:footnote w:id="385">
    <w:p w14:paraId="45238A09"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D1, f1, p1, q1, x2, e2, f2, a3, q1 </w:t>
      </w:r>
      <w:proofErr w:type="gramStart"/>
      <w:r w:rsidRPr="00BA30A1">
        <w:rPr>
          <w:rFonts w:cstheme="minorHAnsi"/>
          <w:sz w:val="16"/>
          <w:szCs w:val="16"/>
          <w:lang w:val="en-US"/>
        </w:rPr>
        <w:t>Of</w:t>
      </w:r>
      <w:proofErr w:type="gramEnd"/>
      <w:r w:rsidRPr="00BA30A1">
        <w:rPr>
          <w:rFonts w:cstheme="minorHAnsi"/>
          <w:sz w:val="16"/>
          <w:szCs w:val="16"/>
          <w:lang w:val="en-US"/>
        </w:rPr>
        <w:t xml:space="preserve"> man coming back to room with swollen feet and legs saying he was beaten; P1 - Of hui cell mates beaten badly on ‘bottom’ he told us he was hit with stick, k2, z1</w:t>
      </w:r>
    </w:p>
  </w:footnote>
  <w:footnote w:id="386">
    <w:p w14:paraId="364C29E5" w14:textId="118831BB"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61</w:t>
      </w:r>
    </w:p>
  </w:footnote>
  <w:footnote w:id="387">
    <w:p w14:paraId="7F735ACD"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rPr>
        <w:footnoteRef/>
      </w:r>
      <w:r w:rsidRPr="00BA30A1">
        <w:rPr>
          <w:rFonts w:cstheme="minorHAnsi"/>
          <w:sz w:val="16"/>
          <w:szCs w:val="16"/>
          <w:lang w:val="en-US"/>
        </w:rPr>
        <w:t xml:space="preserve"> D1</w:t>
      </w:r>
    </w:p>
  </w:footnote>
  <w:footnote w:id="388">
    <w:p w14:paraId="076F5B05" w14:textId="77777777" w:rsidR="00112990" w:rsidRPr="00BA30A1" w:rsidRDefault="00112990" w:rsidP="00BA30A1">
      <w:pPr>
        <w:pStyle w:val="FootnoteText"/>
        <w:rPr>
          <w:rFonts w:cstheme="minorHAnsi"/>
          <w:sz w:val="16"/>
          <w:szCs w:val="16"/>
        </w:rPr>
      </w:pPr>
      <w:r w:rsidRPr="00BA30A1">
        <w:rPr>
          <w:rFonts w:cstheme="minorHAnsi"/>
          <w:b/>
          <w:bCs/>
          <w:sz w:val="16"/>
          <w:szCs w:val="16"/>
          <w:vertAlign w:val="superscript"/>
        </w:rPr>
        <w:footnoteRef/>
      </w:r>
      <w:r w:rsidRPr="00BA30A1">
        <w:rPr>
          <w:rFonts w:cstheme="minorHAnsi"/>
          <w:sz w:val="16"/>
          <w:szCs w:val="16"/>
          <w:lang w:val="en-US"/>
        </w:rPr>
        <w:t xml:space="preserve"> Z1</w:t>
      </w:r>
    </w:p>
  </w:footnote>
  <w:footnote w:id="389">
    <w:p w14:paraId="725BE5CB" w14:textId="166D14C0"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64</w:t>
      </w:r>
    </w:p>
  </w:footnote>
  <w:footnote w:id="390">
    <w:p w14:paraId="56037BB3"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Q1 – check if taken away because he looked. </w:t>
      </w:r>
    </w:p>
  </w:footnote>
  <w:footnote w:id="391">
    <w:p w14:paraId="5EAD544C"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eastAsia="Arial Unicode MS" w:cstheme="minorHAnsi"/>
          <w:sz w:val="16"/>
          <w:szCs w:val="16"/>
          <w:lang w:val="en-US"/>
        </w:rPr>
        <w:t xml:space="preserve"> A1, U1, Vi (interviewed before), r1(in 2016 – when in prison for short period), t1 (no report of abuse), z1, r1 (Might be </w:t>
      </w:r>
      <w:proofErr w:type="spellStart"/>
      <w:r w:rsidRPr="00BA30A1">
        <w:rPr>
          <w:rFonts w:eastAsia="Arial Unicode MS" w:cstheme="minorHAnsi"/>
          <w:sz w:val="16"/>
          <w:szCs w:val="16"/>
          <w:lang w:val="en-US"/>
        </w:rPr>
        <w:t>aprison</w:t>
      </w:r>
      <w:proofErr w:type="spellEnd"/>
      <w:r w:rsidRPr="00BA30A1">
        <w:rPr>
          <w:rFonts w:eastAsia="Arial Unicode MS" w:cstheme="minorHAnsi"/>
          <w:sz w:val="16"/>
          <w:szCs w:val="16"/>
          <w:lang w:val="en-US"/>
        </w:rPr>
        <w:t xml:space="preserve">), U1 (with a rifle butt to head when he arrived in the </w:t>
      </w:r>
      <w:proofErr w:type="spellStart"/>
      <w:r w:rsidRPr="00BA30A1">
        <w:rPr>
          <w:rFonts w:eastAsia="Arial Unicode MS" w:cstheme="minorHAnsi"/>
          <w:sz w:val="16"/>
          <w:szCs w:val="16"/>
          <w:lang w:val="en-US"/>
        </w:rPr>
        <w:t>priso</w:t>
      </w:r>
      <w:proofErr w:type="spellEnd"/>
      <w:r w:rsidRPr="00BA30A1">
        <w:rPr>
          <w:rFonts w:eastAsia="Arial Unicode MS" w:cstheme="minorHAnsi"/>
          <w:sz w:val="16"/>
          <w:szCs w:val="16"/>
          <w:lang w:val="en-US"/>
        </w:rPr>
        <w:t xml:space="preserve"> guards beat </w:t>
      </w:r>
      <w:proofErr w:type="spellStart"/>
      <w:r w:rsidRPr="00BA30A1">
        <w:rPr>
          <w:rFonts w:eastAsia="Arial Unicode MS" w:cstheme="minorHAnsi"/>
          <w:sz w:val="16"/>
          <w:szCs w:val="16"/>
          <w:lang w:val="en-US"/>
        </w:rPr>
        <w:t>hima</w:t>
      </w:r>
      <w:proofErr w:type="spellEnd"/>
      <w:r w:rsidRPr="00BA30A1">
        <w:rPr>
          <w:rFonts w:eastAsia="Arial Unicode MS" w:cstheme="minorHAnsi"/>
          <w:sz w:val="16"/>
          <w:szCs w:val="16"/>
          <w:lang w:val="en-US"/>
        </w:rPr>
        <w:t xml:space="preserve"> lot); n1 (</w:t>
      </w:r>
      <w:proofErr w:type="spellStart"/>
      <w:r w:rsidRPr="00BA30A1">
        <w:rPr>
          <w:rFonts w:eastAsia="Arial Unicode MS" w:cstheme="minorHAnsi"/>
          <w:sz w:val="16"/>
          <w:szCs w:val="16"/>
          <w:lang w:val="en-US"/>
        </w:rPr>
        <w:t>hitwhen</w:t>
      </w:r>
      <w:proofErr w:type="spellEnd"/>
      <w:r w:rsidRPr="00BA30A1">
        <w:rPr>
          <w:rFonts w:eastAsia="Arial Unicode MS" w:cstheme="minorHAnsi"/>
          <w:sz w:val="16"/>
          <w:szCs w:val="16"/>
          <w:lang w:val="en-US"/>
        </w:rPr>
        <w:t xml:space="preserve"> made </w:t>
      </w:r>
      <w:proofErr w:type="spellStart"/>
      <w:r w:rsidRPr="00BA30A1">
        <w:rPr>
          <w:rFonts w:eastAsia="Arial Unicode MS" w:cstheme="minorHAnsi"/>
          <w:sz w:val="16"/>
          <w:szCs w:val="16"/>
          <w:lang w:val="en-US"/>
        </w:rPr>
        <w:t>anextraphone</w:t>
      </w:r>
      <w:proofErr w:type="spellEnd"/>
      <w:r w:rsidRPr="00BA30A1">
        <w:rPr>
          <w:rFonts w:eastAsia="Arial Unicode MS" w:cstheme="minorHAnsi"/>
          <w:sz w:val="16"/>
          <w:szCs w:val="16"/>
          <w:lang w:val="en-US"/>
        </w:rPr>
        <w:t xml:space="preserve"> call)</w:t>
      </w:r>
    </w:p>
  </w:footnote>
  <w:footnote w:id="392">
    <w:p w14:paraId="3A87D262"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X1 (female), B2 (female) once, not beaten)</w:t>
      </w:r>
    </w:p>
  </w:footnote>
  <w:footnote w:id="393">
    <w:p w14:paraId="079ECD3A"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C2(says it was 230 – 450 watt… now </w:t>
      </w:r>
      <w:proofErr w:type="spellStart"/>
      <w:r w:rsidRPr="00BA30A1">
        <w:rPr>
          <w:rFonts w:cstheme="minorHAnsi"/>
          <w:sz w:val="16"/>
          <w:szCs w:val="16"/>
          <w:lang w:val="en-US"/>
        </w:rPr>
        <w:t>wsyaing</w:t>
      </w:r>
      <w:proofErr w:type="spellEnd"/>
      <w:r w:rsidRPr="00BA30A1">
        <w:rPr>
          <w:rFonts w:cstheme="minorHAnsi"/>
          <w:sz w:val="16"/>
          <w:szCs w:val="16"/>
          <w:lang w:val="en-US"/>
        </w:rPr>
        <w:t xml:space="preserve"> </w:t>
      </w:r>
      <w:proofErr w:type="spellStart"/>
      <w:r w:rsidRPr="00BA30A1">
        <w:rPr>
          <w:rFonts w:cstheme="minorHAnsi"/>
          <w:sz w:val="16"/>
          <w:szCs w:val="16"/>
          <w:lang w:val="en-US"/>
        </w:rPr>
        <w:t>happended</w:t>
      </w:r>
      <w:proofErr w:type="spellEnd"/>
      <w:r w:rsidRPr="00BA30A1">
        <w:rPr>
          <w:rFonts w:cstheme="minorHAnsi"/>
          <w:sz w:val="16"/>
          <w:szCs w:val="16"/>
          <w:lang w:val="en-US"/>
        </w:rPr>
        <w:t xml:space="preserve"> </w:t>
      </w:r>
      <w:proofErr w:type="spellStart"/>
      <w:r w:rsidRPr="00BA30A1">
        <w:rPr>
          <w:rFonts w:cstheme="minorHAnsi"/>
          <w:sz w:val="16"/>
          <w:szCs w:val="16"/>
          <w:lang w:val="en-US"/>
        </w:rPr>
        <w:t>tohim</w:t>
      </w:r>
      <w:proofErr w:type="spellEnd"/>
      <w:r w:rsidRPr="00BA30A1">
        <w:rPr>
          <w:rFonts w:cstheme="minorHAnsi"/>
          <w:sz w:val="16"/>
          <w:szCs w:val="16"/>
          <w:lang w:val="en-US"/>
        </w:rPr>
        <w:t xml:space="preserve"> </w:t>
      </w:r>
      <w:proofErr w:type="spellStart"/>
      <w:r w:rsidRPr="00BA30A1">
        <w:rPr>
          <w:rFonts w:cstheme="minorHAnsi"/>
          <w:sz w:val="16"/>
          <w:szCs w:val="16"/>
          <w:lang w:val="en-US"/>
        </w:rPr>
        <w:t>afewtimes</w:t>
      </w:r>
      <w:proofErr w:type="spellEnd"/>
      <w:r w:rsidRPr="00BA30A1">
        <w:rPr>
          <w:rFonts w:cstheme="minorHAnsi"/>
          <w:sz w:val="16"/>
          <w:szCs w:val="16"/>
          <w:lang w:val="en-US"/>
        </w:rPr>
        <w:t xml:space="preserve"> </w:t>
      </w:r>
      <w:proofErr w:type="spellStart"/>
      <w:r w:rsidRPr="00BA30A1">
        <w:rPr>
          <w:rFonts w:cstheme="minorHAnsi"/>
          <w:sz w:val="16"/>
          <w:szCs w:val="16"/>
          <w:lang w:val="en-US"/>
        </w:rPr>
        <w:t>infirst</w:t>
      </w:r>
      <w:proofErr w:type="spellEnd"/>
      <w:r w:rsidRPr="00BA30A1">
        <w:rPr>
          <w:rFonts w:cstheme="minorHAnsi"/>
          <w:sz w:val="16"/>
          <w:szCs w:val="16"/>
          <w:lang w:val="en-US"/>
        </w:rPr>
        <w:t xml:space="preserve"> facility) </w:t>
      </w:r>
    </w:p>
  </w:footnote>
  <w:footnote w:id="394">
    <w:p w14:paraId="7233D274"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H1, i1, y2 (rubber </w:t>
      </w:r>
      <w:proofErr w:type="gramStart"/>
      <w:r w:rsidRPr="00BA30A1">
        <w:rPr>
          <w:rFonts w:cstheme="minorHAnsi"/>
          <w:sz w:val="16"/>
          <w:szCs w:val="16"/>
          <w:lang w:val="en-US"/>
        </w:rPr>
        <w:t>stick(</w:t>
      </w:r>
      <w:proofErr w:type="gramEnd"/>
    </w:p>
  </w:footnote>
  <w:footnote w:id="395">
    <w:p w14:paraId="491DA8AC"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N1</w:t>
      </w:r>
    </w:p>
  </w:footnote>
  <w:footnote w:id="396">
    <w:p w14:paraId="11DCA421"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H2 (guard)</w:t>
      </w:r>
    </w:p>
  </w:footnote>
  <w:footnote w:id="397">
    <w:p w14:paraId="58915111" w14:textId="77777777" w:rsidR="00112990" w:rsidRPr="00BA30A1" w:rsidRDefault="00112990" w:rsidP="00BA30A1">
      <w:pPr>
        <w:pStyle w:val="FootnoteText"/>
        <w:rPr>
          <w:rFonts w:cstheme="minorHAnsi"/>
          <w:sz w:val="16"/>
          <w:szCs w:val="16"/>
        </w:rPr>
      </w:pPr>
      <w:r w:rsidRPr="00BA30A1">
        <w:rPr>
          <w:rFonts w:cstheme="minorHAnsi"/>
          <w:b/>
          <w:bCs/>
          <w:sz w:val="16"/>
          <w:szCs w:val="16"/>
          <w:vertAlign w:val="superscript"/>
          <w:lang w:val="en-US"/>
        </w:rPr>
        <w:footnoteRef/>
      </w:r>
      <w:r w:rsidRPr="00BA30A1">
        <w:rPr>
          <w:rFonts w:cstheme="minorHAnsi"/>
          <w:sz w:val="16"/>
          <w:szCs w:val="16"/>
          <w:lang w:val="en-US"/>
        </w:rPr>
        <w:t xml:space="preserve"> C2 (</w:t>
      </w:r>
      <w:proofErr w:type="spellStart"/>
      <w:r w:rsidRPr="00BA30A1">
        <w:rPr>
          <w:rFonts w:cstheme="minorHAnsi"/>
          <w:sz w:val="16"/>
          <w:szCs w:val="16"/>
          <w:lang w:val="en-US"/>
        </w:rPr>
        <w:t>checktomake</w:t>
      </w:r>
      <w:proofErr w:type="spellEnd"/>
      <w:r w:rsidRPr="00BA30A1">
        <w:rPr>
          <w:rFonts w:cstheme="minorHAnsi"/>
          <w:sz w:val="16"/>
          <w:szCs w:val="16"/>
          <w:lang w:val="en-US"/>
        </w:rPr>
        <w:t xml:space="preserve"> </w:t>
      </w:r>
      <w:proofErr w:type="spellStart"/>
      <w:r w:rsidRPr="00BA30A1">
        <w:rPr>
          <w:rFonts w:cstheme="minorHAnsi"/>
          <w:sz w:val="16"/>
          <w:szCs w:val="16"/>
          <w:lang w:val="en-US"/>
        </w:rPr>
        <w:t>surenot</w:t>
      </w:r>
      <w:proofErr w:type="spellEnd"/>
      <w:r w:rsidRPr="00BA30A1">
        <w:rPr>
          <w:rFonts w:cstheme="minorHAnsi"/>
          <w:sz w:val="16"/>
          <w:szCs w:val="16"/>
          <w:lang w:val="en-US"/>
        </w:rPr>
        <w:t xml:space="preserve"> a prison) </w:t>
      </w:r>
    </w:p>
  </w:footnote>
  <w:footnote w:id="398">
    <w:p w14:paraId="59DFD32A" w14:textId="77777777" w:rsidR="00112990" w:rsidRPr="00BA30A1" w:rsidRDefault="00112990" w:rsidP="00BA30A1">
      <w:pPr>
        <w:pStyle w:val="FootnoteText"/>
        <w:rPr>
          <w:rFonts w:cstheme="minorHAnsi"/>
          <w:sz w:val="16"/>
          <w:szCs w:val="16"/>
        </w:rPr>
      </w:pPr>
      <w:r w:rsidRPr="00BA30A1">
        <w:rPr>
          <w:rFonts w:cstheme="minorHAnsi"/>
          <w:b/>
          <w:bCs/>
          <w:sz w:val="16"/>
          <w:szCs w:val="16"/>
          <w:vertAlign w:val="superscript"/>
        </w:rPr>
        <w:footnoteRef/>
      </w:r>
      <w:r w:rsidRPr="00BA30A1">
        <w:rPr>
          <w:rFonts w:cstheme="minorHAnsi"/>
          <w:sz w:val="16"/>
          <w:szCs w:val="16"/>
          <w:lang w:val="en-US"/>
        </w:rPr>
        <w:t xml:space="preserve"> Check quote</w:t>
      </w:r>
    </w:p>
  </w:footnote>
  <w:footnote w:id="399">
    <w:p w14:paraId="7AB4D1DD" w14:textId="77777777" w:rsidR="00112990" w:rsidRPr="00BA30A1" w:rsidRDefault="00112990" w:rsidP="00BA30A1">
      <w:pPr>
        <w:pStyle w:val="FootnoteText"/>
        <w:rPr>
          <w:rFonts w:cstheme="minorHAnsi"/>
          <w:sz w:val="16"/>
          <w:szCs w:val="16"/>
        </w:rPr>
      </w:pPr>
      <w:r w:rsidRPr="00BA30A1">
        <w:rPr>
          <w:rFonts w:cstheme="minorHAnsi"/>
          <w:b/>
          <w:bCs/>
          <w:sz w:val="16"/>
          <w:szCs w:val="16"/>
          <w:vertAlign w:val="superscript"/>
          <w:lang w:val="en-US"/>
        </w:rPr>
        <w:footnoteRef/>
      </w:r>
      <w:r w:rsidRPr="00BA30A1">
        <w:rPr>
          <w:rFonts w:cstheme="minorHAnsi"/>
          <w:sz w:val="16"/>
          <w:szCs w:val="16"/>
          <w:lang w:val="en-US"/>
        </w:rPr>
        <w:t xml:space="preserve"> cite</w:t>
      </w:r>
    </w:p>
  </w:footnote>
  <w:footnote w:id="400">
    <w:p w14:paraId="586D1DDA" w14:textId="77777777" w:rsidR="00112990" w:rsidRPr="00BA30A1" w:rsidRDefault="00112990" w:rsidP="00BA30A1">
      <w:pPr>
        <w:pStyle w:val="Body"/>
        <w:jc w:val="both"/>
      </w:pPr>
      <w:r w:rsidRPr="00BA30A1">
        <w:rPr>
          <w:rFonts w:asciiTheme="minorHAnsi" w:hAnsiTheme="minorHAnsi" w:cstheme="minorHAnsi"/>
          <w:sz w:val="16"/>
          <w:szCs w:val="16"/>
          <w:vertAlign w:val="superscript"/>
        </w:rPr>
        <w:footnoteRef/>
      </w:r>
      <w:r w:rsidRPr="00BA30A1">
        <w:rPr>
          <w:rFonts w:asciiTheme="minorHAnsi" w:hAnsiTheme="minorHAnsi" w:cstheme="minorHAnsi"/>
          <w:sz w:val="16"/>
          <w:szCs w:val="16"/>
        </w:rPr>
        <w:t xml:space="preserve"> Cite numerous example from here: </w:t>
      </w:r>
      <w:r w:rsidRPr="00BA30A1">
        <w:rPr>
          <w:rStyle w:val="Hyperlink0"/>
          <w:rFonts w:asciiTheme="minorHAnsi" w:hAnsiTheme="minorHAnsi" w:cstheme="minorHAnsi"/>
          <w:sz w:val="16"/>
          <w:szCs w:val="16"/>
        </w:rPr>
        <w:t>file:///C:/Users/User/Desktop/xjvictims_primary%20(2).pdf</w:t>
      </w:r>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Mihrigul</w:t>
      </w:r>
      <w:proofErr w:type="spell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tursun</w:t>
      </w:r>
      <w:proofErr w:type="spellEnd"/>
      <w:r w:rsidRPr="00BA30A1">
        <w:rPr>
          <w:rFonts w:asciiTheme="minorHAnsi" w:hAnsiTheme="minorHAnsi" w:cstheme="minorHAnsi"/>
          <w:sz w:val="16"/>
          <w:szCs w:val="16"/>
        </w:rPr>
        <w:t xml:space="preserve"> – account </w:t>
      </w:r>
      <w:proofErr w:type="spellStart"/>
      <w:r w:rsidRPr="00BA30A1">
        <w:rPr>
          <w:rFonts w:asciiTheme="minorHAnsi" w:hAnsiTheme="minorHAnsi" w:cstheme="minorHAnsi"/>
          <w:sz w:val="16"/>
          <w:szCs w:val="16"/>
        </w:rPr>
        <w:t>ofo</w:t>
      </w:r>
      <w:proofErr w:type="spellEnd"/>
      <w:r w:rsidRPr="00BA30A1">
        <w:rPr>
          <w:rFonts w:asciiTheme="minorHAnsi" w:hAnsiTheme="minorHAnsi" w:cstheme="minorHAnsi"/>
          <w:sz w:val="16"/>
          <w:szCs w:val="16"/>
        </w:rPr>
        <w:t xml:space="preserve"> electro-</w:t>
      </w:r>
      <w:proofErr w:type="gramStart"/>
      <w:r w:rsidRPr="00BA30A1">
        <w:rPr>
          <w:rFonts w:asciiTheme="minorHAnsi" w:hAnsiTheme="minorHAnsi" w:cstheme="minorHAnsi"/>
          <w:sz w:val="16"/>
          <w:szCs w:val="16"/>
        </w:rPr>
        <w:t>shock :</w:t>
      </w:r>
      <w:proofErr w:type="gramEnd"/>
      <w:r w:rsidRPr="00BA30A1">
        <w:rPr>
          <w:rFonts w:asciiTheme="minorHAnsi" w:hAnsiTheme="minorHAnsi" w:cstheme="minorHAnsi"/>
          <w:sz w:val="16"/>
          <w:szCs w:val="16"/>
        </w:rPr>
        <w:t xml:space="preserve"> </w:t>
      </w:r>
      <w:proofErr w:type="spellStart"/>
      <w:r w:rsidRPr="00BA30A1">
        <w:rPr>
          <w:rFonts w:asciiTheme="minorHAnsi" w:hAnsiTheme="minorHAnsi" w:cstheme="minorHAnsi"/>
          <w:sz w:val="16"/>
          <w:szCs w:val="16"/>
        </w:rPr>
        <w:t>meixler</w:t>
      </w:r>
      <w:proofErr w:type="spellEnd"/>
      <w:r w:rsidRPr="00BA30A1">
        <w:rPr>
          <w:rFonts w:asciiTheme="minorHAnsi" w:hAnsiTheme="minorHAnsi" w:cstheme="minorHAnsi"/>
          <w:sz w:val="16"/>
          <w:szCs w:val="16"/>
        </w:rPr>
        <w:t xml:space="preserve"> “I begged them to kill me”; </w:t>
      </w:r>
      <w:r w:rsidRPr="00BA30A1">
        <w:rPr>
          <w:rFonts w:asciiTheme="minorHAnsi" w:hAnsiTheme="minorHAnsi" w:cstheme="minorHAnsi"/>
          <w:i/>
          <w:iCs/>
          <w:sz w:val="16"/>
          <w:szCs w:val="16"/>
        </w:rPr>
        <w:t xml:space="preserve">LEGAL STUFF FROM HRW: </w:t>
      </w:r>
      <w:r w:rsidRPr="00BA30A1">
        <w:rPr>
          <w:rFonts w:asciiTheme="minorHAnsi" w:hAnsiTheme="minorHAnsi" w:cstheme="minorHAnsi"/>
          <w:sz w:val="16"/>
          <w:szCs w:val="16"/>
        </w:rPr>
        <w:t>Police officers regularly use restraints—known as the “tiger chair”—to immobilize suspects during interrogations. Former detainees told Human Rights Watch that they were strapped in this metal chair for hours and even days, deprived of sleep, and immobilized until their legs and buttocks were swollen</w:t>
      </w:r>
      <w:r w:rsidRPr="00BA30A1">
        <w:rPr>
          <w:rFonts w:cstheme="minorHAnsi"/>
          <w:sz w:val="16"/>
          <w:szCs w:val="16"/>
        </w:rPr>
        <w:t xml:space="preserve">; </w:t>
      </w:r>
      <w:r w:rsidRPr="00BA30A1">
        <w:t xml:space="preserve">The Shahit </w:t>
      </w:r>
      <w:proofErr w:type="spellStart"/>
      <w:r w:rsidRPr="00BA30A1">
        <w:t>Databse</w:t>
      </w:r>
      <w:proofErr w:type="spellEnd"/>
      <w:r w:rsidRPr="00BA30A1">
        <w:t xml:space="preserve"> reports 3 first-hand accounts of beatings: </w:t>
      </w:r>
      <w:hyperlink r:id="rId63" w:history="1">
        <w:r w:rsidRPr="00BA30A1">
          <w:rPr>
            <w:rStyle w:val="Hyperlink0"/>
            <w:lang w:val="pt-PT"/>
          </w:rPr>
          <w:t>Gulzira Auelhan</w:t>
        </w:r>
      </w:hyperlink>
      <w:r w:rsidRPr="00BA30A1">
        <w:t xml:space="preserve"> suffered five or six beatings in the head and mentions the head is always targeted.</w:t>
      </w:r>
    </w:p>
    <w:p w14:paraId="05E402CD" w14:textId="6D1F10CE" w:rsidR="00112990" w:rsidRPr="00BA30A1" w:rsidRDefault="00112990" w:rsidP="00BA30A1">
      <w:pPr>
        <w:pStyle w:val="FootnoteText"/>
        <w:rPr>
          <w:rFonts w:cstheme="minorHAnsi"/>
          <w:sz w:val="16"/>
          <w:szCs w:val="16"/>
        </w:rPr>
      </w:pPr>
      <w:hyperlink r:id="rId64" w:history="1">
        <w:proofErr w:type="spellStart"/>
        <w:r w:rsidRPr="00BA30A1">
          <w:rPr>
            <w:rStyle w:val="Hyperlink0"/>
          </w:rPr>
          <w:t>Qaster</w:t>
        </w:r>
        <w:proofErr w:type="spellEnd"/>
        <w:r w:rsidRPr="00BA30A1">
          <w:rPr>
            <w:rStyle w:val="Hyperlink0"/>
          </w:rPr>
          <w:t xml:space="preserve"> </w:t>
        </w:r>
        <w:proofErr w:type="spellStart"/>
        <w:r w:rsidRPr="00BA30A1">
          <w:rPr>
            <w:rStyle w:val="Hyperlink0"/>
          </w:rPr>
          <w:t>Musahan</w:t>
        </w:r>
        <w:proofErr w:type="spellEnd"/>
      </w:hyperlink>
      <w:r w:rsidRPr="00BA30A1">
        <w:t xml:space="preserve"> said they would be beatings in the camps </w:t>
      </w:r>
      <w:proofErr w:type="spellStart"/>
      <w:r w:rsidRPr="00BA30A1">
        <w:t>everyday</w:t>
      </w:r>
      <w:proofErr w:type="spellEnd"/>
      <w:r w:rsidRPr="00BA30A1">
        <w:t xml:space="preserve"> with electric batons and then your face would be covered with plastic and a wet cloth. </w:t>
      </w:r>
      <w:hyperlink r:id="rId65" w:history="1">
        <w:r w:rsidRPr="00BA30A1">
          <w:rPr>
            <w:rStyle w:val="Hyperlink0"/>
            <w:lang w:val="nl-NL"/>
          </w:rPr>
          <w:t>Zharqynbek Otan</w:t>
        </w:r>
      </w:hyperlink>
      <w:r w:rsidRPr="00BA30A1">
        <w:t xml:space="preserve"> as well</w:t>
      </w:r>
    </w:p>
  </w:footnote>
  <w:footnote w:id="401">
    <w:p w14:paraId="174C1B29"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Shackled most of the time</w:t>
      </w:r>
    </w:p>
  </w:footnote>
  <w:footnote w:id="402">
    <w:p w14:paraId="5DBABF92"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V1 (all day)</w:t>
      </w:r>
    </w:p>
  </w:footnote>
  <w:footnote w:id="403">
    <w:p w14:paraId="60542F69" w14:textId="77777777" w:rsidR="00112990" w:rsidRPr="00BA30A1" w:rsidRDefault="00112990" w:rsidP="00BA30A1">
      <w:pPr>
        <w:pStyle w:val="FootnoteText"/>
        <w:rPr>
          <w:rFonts w:cstheme="minorHAnsi"/>
          <w:sz w:val="16"/>
          <w:szCs w:val="16"/>
        </w:rPr>
      </w:pPr>
      <w:r w:rsidRPr="00BA30A1">
        <w:rPr>
          <w:rFonts w:cstheme="minorHAnsi"/>
          <w:b/>
          <w:bCs/>
          <w:sz w:val="16"/>
          <w:szCs w:val="16"/>
          <w:vertAlign w:val="superscript"/>
          <w:lang w:val="en-US"/>
        </w:rPr>
        <w:footnoteRef/>
      </w:r>
      <w:r w:rsidRPr="00BA30A1">
        <w:rPr>
          <w:rFonts w:cstheme="minorHAnsi"/>
          <w:sz w:val="16"/>
          <w:szCs w:val="16"/>
          <w:lang w:val="en-US"/>
        </w:rPr>
        <w:t xml:space="preserve"> E1</w:t>
      </w:r>
    </w:p>
  </w:footnote>
  <w:footnote w:id="404">
    <w:p w14:paraId="18ABB427"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A3</w:t>
      </w:r>
    </w:p>
  </w:footnote>
  <w:footnote w:id="405">
    <w:p w14:paraId="0E2AE9F4"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F3 (</w:t>
      </w:r>
      <w:proofErr w:type="spellStart"/>
      <w:r w:rsidRPr="00BA30A1">
        <w:rPr>
          <w:rFonts w:cstheme="minorHAnsi"/>
          <w:sz w:val="16"/>
          <w:szCs w:val="16"/>
          <w:lang w:val="en-US"/>
        </w:rPr>
        <w:t>akikat</w:t>
      </w:r>
      <w:proofErr w:type="spellEnd"/>
      <w:r w:rsidRPr="00BA30A1">
        <w:rPr>
          <w:rFonts w:cstheme="minorHAnsi"/>
          <w:sz w:val="16"/>
          <w:szCs w:val="16"/>
          <w:lang w:val="en-US"/>
        </w:rPr>
        <w:t>)</w:t>
      </w:r>
    </w:p>
  </w:footnote>
  <w:footnote w:id="406">
    <w:p w14:paraId="1F5DE872" w14:textId="77777777" w:rsidR="00112990" w:rsidRPr="00BA30A1" w:rsidRDefault="00112990" w:rsidP="00BA30A1">
      <w:pPr>
        <w:pStyle w:val="FootnoteText"/>
        <w:rPr>
          <w:rFonts w:cstheme="minorHAnsi"/>
          <w:sz w:val="16"/>
          <w:szCs w:val="16"/>
        </w:rPr>
      </w:pPr>
      <w:r w:rsidRPr="00BA30A1">
        <w:rPr>
          <w:rFonts w:cstheme="minorHAnsi"/>
          <w:b/>
          <w:bCs/>
          <w:sz w:val="16"/>
          <w:szCs w:val="16"/>
          <w:vertAlign w:val="superscript"/>
          <w:lang w:val="en-US"/>
        </w:rPr>
        <w:footnoteRef/>
      </w:r>
      <w:r w:rsidRPr="00BA30A1">
        <w:rPr>
          <w:rFonts w:cstheme="minorHAnsi"/>
          <w:sz w:val="16"/>
          <w:szCs w:val="16"/>
          <w:lang w:val="en-US"/>
        </w:rPr>
        <w:t xml:space="preserve"> C2</w:t>
      </w:r>
    </w:p>
  </w:footnote>
  <w:footnote w:id="407">
    <w:p w14:paraId="70AB16BB"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C2 – if we want to </w:t>
      </w:r>
      <w:proofErr w:type="spellStart"/>
      <w:r w:rsidRPr="00BA30A1">
        <w:rPr>
          <w:rFonts w:cstheme="minorHAnsi"/>
          <w:sz w:val="16"/>
          <w:szCs w:val="16"/>
          <w:lang w:val="en-US"/>
        </w:rPr>
        <w:t>cinlude</w:t>
      </w:r>
      <w:proofErr w:type="spellEnd"/>
      <w:r w:rsidRPr="00BA30A1">
        <w:rPr>
          <w:rFonts w:cstheme="minorHAnsi"/>
          <w:sz w:val="16"/>
          <w:szCs w:val="16"/>
          <w:lang w:val="en-US"/>
        </w:rPr>
        <w:t xml:space="preserve"> this I will try to follow-up. Unclear if he truly did not remember or if he was withholding the name. </w:t>
      </w:r>
    </w:p>
  </w:footnote>
  <w:footnote w:id="408">
    <w:p w14:paraId="7E49DF81" w14:textId="50259103" w:rsidR="00112990" w:rsidRPr="00BA30A1" w:rsidRDefault="00112990" w:rsidP="00BA30A1">
      <w:pPr>
        <w:pStyle w:val="Default"/>
        <w:spacing w:before="0"/>
        <w:rPr>
          <w:sz w:val="16"/>
          <w:szCs w:val="16"/>
        </w:rPr>
      </w:pPr>
      <w:r w:rsidRPr="00BA30A1">
        <w:rPr>
          <w:rStyle w:val="FootnoteReference"/>
          <w:sz w:val="16"/>
          <w:szCs w:val="16"/>
        </w:rPr>
        <w:footnoteRef/>
      </w:r>
      <w:r w:rsidRPr="00BA30A1">
        <w:rPr>
          <w:sz w:val="16"/>
          <w:szCs w:val="16"/>
        </w:rPr>
        <w:t xml:space="preserve"> The Shahit </w:t>
      </w:r>
      <w:proofErr w:type="spellStart"/>
      <w:r w:rsidRPr="00BA30A1">
        <w:rPr>
          <w:sz w:val="16"/>
          <w:szCs w:val="16"/>
        </w:rPr>
        <w:t>Databse</w:t>
      </w:r>
      <w:proofErr w:type="spellEnd"/>
      <w:r w:rsidRPr="00BA30A1">
        <w:rPr>
          <w:sz w:val="16"/>
          <w:szCs w:val="16"/>
        </w:rPr>
        <w:t xml:space="preserve"> reports 1 second-hand account of killings in the camps. </w:t>
      </w:r>
      <w:hyperlink r:id="rId66" w:history="1">
        <w:r w:rsidRPr="00BA30A1">
          <w:rPr>
            <w:rStyle w:val="Hyperlink0"/>
            <w:sz w:val="16"/>
            <w:szCs w:val="16"/>
            <w:lang w:val="it-IT"/>
          </w:rPr>
          <w:t>Tabysqan Magrupqan</w:t>
        </w:r>
      </w:hyperlink>
      <w:r w:rsidRPr="00BA30A1">
        <w:rPr>
          <w:sz w:val="16"/>
          <w:szCs w:val="16"/>
        </w:rPr>
        <w:t xml:space="preserve"> reports that an imam in </w:t>
      </w:r>
      <w:proofErr w:type="spellStart"/>
      <w:r w:rsidRPr="00BA30A1">
        <w:rPr>
          <w:sz w:val="16"/>
          <w:szCs w:val="16"/>
        </w:rPr>
        <w:t>Besterek</w:t>
      </w:r>
      <w:proofErr w:type="spellEnd"/>
      <w:r w:rsidRPr="00BA30A1">
        <w:rPr>
          <w:sz w:val="16"/>
          <w:szCs w:val="16"/>
        </w:rPr>
        <w:t xml:space="preserve"> [Township], had died during interrogation And 1 account of suicide: </w:t>
      </w:r>
      <w:hyperlink r:id="rId67" w:anchor="lists" w:history="1">
        <w:r w:rsidRPr="00BA30A1">
          <w:rPr>
            <w:rStyle w:val="Hyperlink"/>
            <w:sz w:val="16"/>
            <w:szCs w:val="16"/>
          </w:rPr>
          <w:t>https://shahit.biz/eng/#lists</w:t>
        </w:r>
      </w:hyperlink>
      <w:r w:rsidRPr="00BA30A1">
        <w:rPr>
          <w:sz w:val="16"/>
          <w:szCs w:val="16"/>
        </w:rPr>
        <w:t xml:space="preserve">; Radio Free Asia (RFA) reports 4 accounts of killings in custody:  Death sentences (2 accounts) </w:t>
      </w:r>
      <w:hyperlink r:id="rId68" w:history="1">
        <w:r w:rsidRPr="00BA30A1">
          <w:rPr>
            <w:rStyle w:val="Hyperlink"/>
            <w:sz w:val="16"/>
            <w:szCs w:val="16"/>
          </w:rPr>
          <w:t>https://www.rfa.org/english/news/uyghur/philanthropist-11212018131511.html</w:t>
        </w:r>
      </w:hyperlink>
      <w:r w:rsidRPr="00BA30A1">
        <w:rPr>
          <w:sz w:val="16"/>
          <w:szCs w:val="16"/>
        </w:rPr>
        <w:t xml:space="preserve">;  </w:t>
      </w:r>
      <w:hyperlink r:id="rId69" w:history="1">
        <w:r w:rsidRPr="00BA30A1">
          <w:rPr>
            <w:rStyle w:val="Hyperlink"/>
            <w:sz w:val="16"/>
            <w:szCs w:val="16"/>
          </w:rPr>
          <w:t>https://www.rfa.org/english/news/uyghur/sentence-09282018145150.html</w:t>
        </w:r>
      </w:hyperlink>
      <w:r w:rsidRPr="00BA30A1">
        <w:rPr>
          <w:sz w:val="16"/>
          <w:szCs w:val="16"/>
        </w:rPr>
        <w:t xml:space="preserve">; Suicide: </w:t>
      </w:r>
      <w:hyperlink r:id="rId70" w:history="1">
        <w:r w:rsidRPr="00BA30A1">
          <w:rPr>
            <w:rStyle w:val="Hyperlink"/>
            <w:sz w:val="16"/>
            <w:szCs w:val="16"/>
          </w:rPr>
          <w:t>https://www.rfa.org/english/news/uyghur/suicide-02052018165305.html</w:t>
        </w:r>
      </w:hyperlink>
      <w:r w:rsidRPr="00BA30A1">
        <w:rPr>
          <w:sz w:val="16"/>
          <w:szCs w:val="16"/>
        </w:rPr>
        <w:t xml:space="preserve">;  </w:t>
      </w:r>
      <w:hyperlink r:id="rId71" w:history="1">
        <w:r w:rsidRPr="00BA30A1">
          <w:rPr>
            <w:rStyle w:val="Hyperlink"/>
            <w:sz w:val="16"/>
            <w:szCs w:val="16"/>
          </w:rPr>
          <w:t>https://www.rfa.org/english/news/uyghur/suicide-09282018171559.html</w:t>
        </w:r>
      </w:hyperlink>
    </w:p>
  </w:footnote>
  <w:footnote w:id="409">
    <w:p w14:paraId="6E940269" w14:textId="77777777" w:rsidR="00112990" w:rsidRPr="00BA30A1" w:rsidRDefault="00112990" w:rsidP="00BA30A1">
      <w:pPr>
        <w:pStyle w:val="FootnoteText"/>
        <w:rPr>
          <w:rFonts w:cstheme="minorHAnsi"/>
          <w:sz w:val="16"/>
          <w:szCs w:val="16"/>
        </w:rPr>
      </w:pPr>
      <w:r w:rsidRPr="00BA30A1">
        <w:rPr>
          <w:rFonts w:eastAsia="Times New Roman" w:cstheme="minorHAnsi"/>
          <w:b/>
          <w:bCs/>
          <w:sz w:val="16"/>
          <w:szCs w:val="16"/>
          <w:vertAlign w:val="superscript"/>
          <w:lang w:val="en-US"/>
        </w:rPr>
        <w:footnoteRef/>
      </w:r>
      <w:r w:rsidRPr="00BA30A1">
        <w:rPr>
          <w:rFonts w:eastAsia="Arial Unicode MS" w:cstheme="minorHAnsi"/>
          <w:sz w:val="16"/>
          <w:szCs w:val="16"/>
          <w:lang w:val="en-US"/>
        </w:rPr>
        <w:t xml:space="preserve"> U1</w:t>
      </w:r>
    </w:p>
  </w:footnote>
  <w:footnote w:id="410">
    <w:p w14:paraId="3F2D675D" w14:textId="77777777" w:rsidR="00112990" w:rsidRPr="00BA30A1" w:rsidRDefault="00112990" w:rsidP="00BA30A1">
      <w:pPr>
        <w:pStyle w:val="FootnoteText"/>
        <w:rPr>
          <w:rFonts w:cstheme="minorHAnsi"/>
          <w:sz w:val="16"/>
          <w:szCs w:val="16"/>
        </w:rPr>
      </w:pPr>
      <w:r w:rsidRPr="00BA30A1">
        <w:rPr>
          <w:rFonts w:cstheme="minorHAnsi"/>
          <w:sz w:val="16"/>
          <w:szCs w:val="16"/>
          <w:vertAlign w:val="superscript"/>
          <w:lang w:val="en-US"/>
        </w:rPr>
        <w:footnoteRef/>
      </w:r>
      <w:r w:rsidRPr="00BA30A1">
        <w:rPr>
          <w:rFonts w:cstheme="minorHAnsi"/>
          <w:sz w:val="16"/>
          <w:szCs w:val="16"/>
          <w:lang w:val="en-US"/>
        </w:rPr>
        <w:t xml:space="preserve"> C2</w:t>
      </w:r>
    </w:p>
  </w:footnote>
  <w:footnote w:id="411">
    <w:p w14:paraId="4BE31FF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Cite </w:t>
      </w:r>
      <w:proofErr w:type="spellStart"/>
      <w:r w:rsidRPr="00BA30A1">
        <w:rPr>
          <w:rFonts w:cstheme="minorHAnsi"/>
          <w:sz w:val="16"/>
          <w:szCs w:val="16"/>
          <w:lang w:val="en-US"/>
        </w:rPr>
        <w:t>ferris</w:t>
      </w:r>
      <w:proofErr w:type="spellEnd"/>
      <w:r w:rsidRPr="00BA30A1">
        <w:rPr>
          <w:rFonts w:cstheme="minorHAnsi"/>
          <w:sz w:val="16"/>
          <w:szCs w:val="16"/>
          <w:lang w:val="en-US"/>
        </w:rPr>
        <w:t xml:space="preserve"> </w:t>
      </w:r>
      <w:proofErr w:type="spellStart"/>
      <w:r w:rsidRPr="00BA30A1">
        <w:rPr>
          <w:rFonts w:cstheme="minorHAnsi"/>
          <w:sz w:val="16"/>
          <w:szCs w:val="16"/>
          <w:lang w:val="en-US"/>
        </w:rPr>
        <w:t>rotman</w:t>
      </w:r>
      <w:proofErr w:type="spellEnd"/>
      <w:r w:rsidRPr="00BA30A1">
        <w:rPr>
          <w:rFonts w:cstheme="minorHAnsi"/>
          <w:sz w:val="16"/>
          <w:szCs w:val="16"/>
          <w:lang w:val="en-US"/>
        </w:rPr>
        <w:t xml:space="preserve"> </w:t>
      </w:r>
      <w:proofErr w:type="spellStart"/>
      <w:r w:rsidRPr="00BA30A1">
        <w:rPr>
          <w:rFonts w:cstheme="minorHAnsi"/>
          <w:sz w:val="16"/>
          <w:szCs w:val="16"/>
          <w:lang w:val="en-US"/>
        </w:rPr>
        <w:t>aboritoin</w:t>
      </w:r>
      <w:proofErr w:type="spellEnd"/>
      <w:r w:rsidRPr="00BA30A1">
        <w:rPr>
          <w:rFonts w:cstheme="minorHAnsi"/>
          <w:sz w:val="16"/>
          <w:szCs w:val="16"/>
          <w:lang w:val="en-US"/>
        </w:rPr>
        <w:t xml:space="preserve"> </w:t>
      </w:r>
      <w:proofErr w:type="spellStart"/>
      <w:r w:rsidRPr="00BA30A1">
        <w:rPr>
          <w:rFonts w:cstheme="minorHAnsi"/>
          <w:sz w:val="16"/>
          <w:szCs w:val="16"/>
          <w:lang w:val="en-US"/>
        </w:rPr>
        <w:t>iud</w:t>
      </w:r>
      <w:proofErr w:type="spellEnd"/>
      <w:r w:rsidRPr="00BA30A1">
        <w:rPr>
          <w:rFonts w:cstheme="minorHAnsi"/>
          <w:sz w:val="16"/>
          <w:szCs w:val="16"/>
          <w:lang w:val="en-US"/>
        </w:rPr>
        <w:t xml:space="preserve"> and </w:t>
      </w:r>
      <w:proofErr w:type="spellStart"/>
      <w:r w:rsidRPr="00BA30A1">
        <w:rPr>
          <w:rFonts w:cstheme="minorHAnsi"/>
          <w:sz w:val="16"/>
          <w:szCs w:val="16"/>
          <w:lang w:val="en-US"/>
        </w:rPr>
        <w:t>secutal</w:t>
      </w:r>
      <w:proofErr w:type="spellEnd"/>
      <w:r w:rsidRPr="00BA30A1">
        <w:rPr>
          <w:rFonts w:cstheme="minorHAnsi"/>
          <w:sz w:val="16"/>
          <w:szCs w:val="16"/>
          <w:lang w:val="en-US"/>
        </w:rPr>
        <w:t xml:space="preserve"> humiliation</w:t>
      </w:r>
    </w:p>
  </w:footnote>
  <w:footnote w:id="412">
    <w:p w14:paraId="634D537D" w14:textId="77777777" w:rsidR="00112990" w:rsidRPr="00BA30A1" w:rsidRDefault="00112990" w:rsidP="00BA30A1">
      <w:pPr>
        <w:spacing w:after="0" w:line="240" w:lineRule="auto"/>
        <w:rPr>
          <w:rFonts w:cstheme="minorHAnsi"/>
          <w:sz w:val="16"/>
          <w:szCs w:val="16"/>
          <w:u w:val="single"/>
        </w:rPr>
      </w:pPr>
      <w:r w:rsidRPr="00BA30A1">
        <w:rPr>
          <w:rStyle w:val="FootnoteReference"/>
          <w:rFonts w:cstheme="minorHAnsi"/>
          <w:sz w:val="16"/>
          <w:szCs w:val="16"/>
        </w:rPr>
        <w:footnoteRef/>
      </w:r>
      <w:r w:rsidRPr="00BA30A1">
        <w:rPr>
          <w:rFonts w:cstheme="minorHAnsi"/>
          <w:sz w:val="16"/>
          <w:szCs w:val="16"/>
        </w:rPr>
        <w:t xml:space="preserve"> See, for example: </w:t>
      </w:r>
      <w:hyperlink r:id="rId72" w:history="1">
        <w:r w:rsidRPr="00BA30A1">
          <w:rPr>
            <w:rStyle w:val="Hyperlink"/>
            <w:rFonts w:cstheme="minorHAnsi"/>
            <w:sz w:val="16"/>
            <w:szCs w:val="16"/>
          </w:rPr>
          <w:t>https://time.com/5738401/xinjiang-uighur-muslim-camps-china-cables/</w:t>
        </w:r>
      </w:hyperlink>
      <w:r w:rsidRPr="00BA30A1">
        <w:rPr>
          <w:rFonts w:cstheme="minorHAnsi"/>
          <w:sz w:val="16"/>
          <w:szCs w:val="16"/>
          <w:u w:val="single"/>
        </w:rPr>
        <w:t xml:space="preserve">, </w:t>
      </w:r>
      <w:hyperlink r:id="rId73" w:history="1">
        <w:r w:rsidRPr="00BA30A1">
          <w:rPr>
            <w:rStyle w:val="Hyperlink"/>
            <w:rFonts w:cstheme="minorHAnsi"/>
            <w:sz w:val="16"/>
            <w:szCs w:val="16"/>
          </w:rPr>
          <w:t>https://www.rfa.org/english/news/uyghur/abuse-10302019142433.html</w:t>
        </w:r>
      </w:hyperlink>
      <w:r w:rsidRPr="00BA30A1">
        <w:rPr>
          <w:rFonts w:cstheme="minorHAnsi"/>
          <w:sz w:val="16"/>
          <w:szCs w:val="16"/>
          <w:u w:val="single"/>
        </w:rPr>
        <w:t xml:space="preserve"> and </w:t>
      </w:r>
      <w:hyperlink r:id="rId74" w:history="1">
        <w:r w:rsidRPr="00BA30A1">
          <w:rPr>
            <w:rStyle w:val="Hyperlink"/>
            <w:rFonts w:cstheme="minorHAnsi"/>
            <w:sz w:val="16"/>
            <w:szCs w:val="16"/>
          </w:rPr>
          <w:t>https://focustaiwan.tw/cross-strait/201911030007</w:t>
        </w:r>
      </w:hyperlink>
      <w:r w:rsidRPr="00BA30A1">
        <w:rPr>
          <w:rFonts w:cstheme="minorHAnsi"/>
          <w:sz w:val="16"/>
          <w:szCs w:val="16"/>
          <w:u w:val="single"/>
        </w:rPr>
        <w:t xml:space="preserve"> </w:t>
      </w:r>
    </w:p>
  </w:footnote>
  <w:footnote w:id="413">
    <w:p w14:paraId="2888D4AD" w14:textId="54F23852"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See: </w:t>
      </w:r>
      <w:hyperlink r:id="rId75" w:history="1">
        <w:r w:rsidRPr="00BA30A1">
          <w:rPr>
            <w:rStyle w:val="Hyperlink"/>
            <w:rFonts w:cstheme="minorHAnsi"/>
            <w:sz w:val="16"/>
            <w:szCs w:val="16"/>
          </w:rPr>
          <w:t>https://www.washingtonpost.com/world/asia_pacific/abortions-iuds-and- sexual-humiliation-muslim-women-who-fled-china-for-kazakhstan-recount-ordeals/2019/10/04/551c2658-cfd2-11e9- a620-0a91656d7db6_story.html</w:t>
        </w:r>
      </w:hyperlink>
      <w:r w:rsidRPr="00BA30A1">
        <w:rPr>
          <w:rFonts w:cstheme="minorHAnsi"/>
          <w:sz w:val="16"/>
          <w:szCs w:val="16"/>
        </w:rPr>
        <w:t xml:space="preserve"> </w:t>
      </w:r>
    </w:p>
  </w:footnote>
  <w:footnote w:id="414">
    <w:p w14:paraId="2453CAC3"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BuzzFeed, 2020. She Escaped One </w:t>
      </w:r>
      <w:proofErr w:type="gramStart"/>
      <w:r w:rsidRPr="00BA30A1">
        <w:rPr>
          <w:rFonts w:cstheme="minorHAnsi"/>
          <w:sz w:val="16"/>
          <w:szCs w:val="16"/>
        </w:rPr>
        <w:t>Of</w:t>
      </w:r>
      <w:proofErr w:type="gramEnd"/>
      <w:r w:rsidRPr="00BA30A1">
        <w:rPr>
          <w:rFonts w:cstheme="minorHAnsi"/>
          <w:sz w:val="16"/>
          <w:szCs w:val="16"/>
        </w:rPr>
        <w:t xml:space="preserve"> China’s Brutal Internment Camps For Muslims. Now She Could Be Sent Back. [online] Available at: </w:t>
      </w:r>
      <w:hyperlink r:id="rId76" w:history="1">
        <w:r w:rsidRPr="00BA30A1">
          <w:rPr>
            <w:rStyle w:val="Hyperlink"/>
            <w:rFonts w:cstheme="minorHAnsi"/>
            <w:sz w:val="16"/>
            <w:szCs w:val="16"/>
          </w:rPr>
          <w:t>https://www.buzzfeednews.com/article/meghara/china-uighur-xinjiang-kazakhstan</w:t>
        </w:r>
      </w:hyperlink>
      <w:r w:rsidRPr="00BA30A1">
        <w:rPr>
          <w:rFonts w:cstheme="minorHAnsi"/>
          <w:sz w:val="16"/>
          <w:szCs w:val="16"/>
        </w:rPr>
        <w:t xml:space="preserve"> [Accessed 30 January 2021]</w:t>
      </w:r>
    </w:p>
  </w:footnote>
  <w:footnote w:id="415">
    <w:p w14:paraId="3D96737B"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r w:rsidRPr="00BA30A1">
        <w:rPr>
          <w:rFonts w:eastAsia="Times New Roman" w:cstheme="minorHAnsi"/>
          <w:color w:val="000000"/>
          <w:sz w:val="16"/>
          <w:szCs w:val="16"/>
          <w:shd w:val="clear" w:color="auto" w:fill="FFFFFF"/>
          <w:lang w:eastAsia="en-GB"/>
        </w:rPr>
        <w:t>Ingram, R., 2020. Confessions of a Xinjiang Camp Teacher. </w:t>
      </w:r>
      <w:r w:rsidRPr="00BA30A1">
        <w:rPr>
          <w:rFonts w:eastAsia="Times New Roman" w:cstheme="minorHAnsi"/>
          <w:i/>
          <w:iCs/>
          <w:color w:val="000000"/>
          <w:sz w:val="16"/>
          <w:szCs w:val="16"/>
          <w:lang w:eastAsia="en-GB"/>
        </w:rPr>
        <w:t>The Diplomat</w:t>
      </w:r>
      <w:r w:rsidRPr="00BA30A1">
        <w:rPr>
          <w:rFonts w:eastAsia="Times New Roman" w:cstheme="minorHAnsi"/>
          <w:color w:val="000000"/>
          <w:sz w:val="16"/>
          <w:szCs w:val="16"/>
          <w:shd w:val="clear" w:color="auto" w:fill="FFFFFF"/>
          <w:lang w:eastAsia="en-GB"/>
        </w:rPr>
        <w:t xml:space="preserve">, [online] Available at: </w:t>
      </w:r>
      <w:hyperlink r:id="rId77" w:history="1">
        <w:r w:rsidRPr="00BA30A1">
          <w:rPr>
            <w:rStyle w:val="Hyperlink"/>
            <w:rFonts w:eastAsia="Times New Roman" w:cstheme="minorHAnsi"/>
            <w:sz w:val="16"/>
            <w:szCs w:val="16"/>
            <w:shd w:val="clear" w:color="auto" w:fill="FFFFFF"/>
            <w:lang w:eastAsia="en-GB"/>
          </w:rPr>
          <w:t>https://thediplomat.com/2020/08/confessions-of-a-xinjiang-camp-teacher/</w:t>
        </w:r>
      </w:hyperlink>
      <w:r w:rsidRPr="00BA30A1">
        <w:rPr>
          <w:rFonts w:eastAsia="Times New Roman" w:cstheme="minorHAnsi"/>
          <w:color w:val="000000"/>
          <w:sz w:val="16"/>
          <w:szCs w:val="16"/>
          <w:shd w:val="clear" w:color="auto" w:fill="FFFFFF"/>
          <w:lang w:eastAsia="en-GB"/>
        </w:rPr>
        <w:t xml:space="preserve"> [Accessed 30 January 2021]</w:t>
      </w:r>
    </w:p>
  </w:footnote>
  <w:footnote w:id="416">
    <w:p w14:paraId="4FD90AF4"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Byler, D., 2019. Spirit Breaking: Capitalism and Terror in Northwest China. The Art of Life in Chinese Central Asia, [online] Available at: </w:t>
      </w:r>
      <w:hyperlink r:id="rId78" w:history="1">
        <w:r w:rsidRPr="00BA30A1">
          <w:rPr>
            <w:rStyle w:val="Hyperlink"/>
            <w:rFonts w:cstheme="minorHAnsi"/>
            <w:sz w:val="16"/>
            <w:szCs w:val="16"/>
          </w:rPr>
          <w:t>https://livingotherwise.com/2019/07/22/adam-hunerven-capitalism-and-terror-in-northwest-china/</w:t>
        </w:r>
      </w:hyperlink>
      <w:r w:rsidRPr="00BA30A1">
        <w:rPr>
          <w:rFonts w:cstheme="minorHAnsi"/>
          <w:sz w:val="16"/>
          <w:szCs w:val="16"/>
        </w:rPr>
        <w:t xml:space="preserve"> [Accessed 30 January 2021].</w:t>
      </w:r>
    </w:p>
  </w:footnote>
  <w:footnote w:id="417">
    <w:p w14:paraId="5486013D"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eastAsia="Times New Roman" w:cstheme="minorHAnsi"/>
          <w:color w:val="000000"/>
          <w:sz w:val="16"/>
          <w:szCs w:val="16"/>
          <w:shd w:val="clear" w:color="auto" w:fill="FFFFFF"/>
          <w:lang w:eastAsia="en-GB"/>
        </w:rPr>
        <w:t>Stavrou</w:t>
      </w:r>
      <w:proofErr w:type="spellEnd"/>
      <w:r w:rsidRPr="00BA30A1">
        <w:rPr>
          <w:rFonts w:eastAsia="Times New Roman" w:cstheme="minorHAnsi"/>
          <w:color w:val="000000"/>
          <w:sz w:val="16"/>
          <w:szCs w:val="16"/>
          <w:shd w:val="clear" w:color="auto" w:fill="FFFFFF"/>
          <w:lang w:eastAsia="en-GB"/>
        </w:rPr>
        <w:t>, D., 2019. A Million People Are Jailed at China's Gulags. I Managed to Escape. Here's What Really Goes on Inside. </w:t>
      </w:r>
      <w:r w:rsidRPr="00BA30A1">
        <w:rPr>
          <w:rFonts w:eastAsia="Times New Roman" w:cstheme="minorHAnsi"/>
          <w:i/>
          <w:iCs/>
          <w:color w:val="000000"/>
          <w:sz w:val="16"/>
          <w:szCs w:val="16"/>
          <w:lang w:eastAsia="en-GB"/>
        </w:rPr>
        <w:t>Haaretz</w:t>
      </w:r>
      <w:r w:rsidRPr="00BA30A1">
        <w:rPr>
          <w:rFonts w:eastAsia="Times New Roman" w:cstheme="minorHAnsi"/>
          <w:color w:val="000000"/>
          <w:sz w:val="16"/>
          <w:szCs w:val="16"/>
          <w:shd w:val="clear" w:color="auto" w:fill="FFFFFF"/>
          <w:lang w:eastAsia="en-GB"/>
        </w:rPr>
        <w:t xml:space="preserve">, [online] Available at: </w:t>
      </w:r>
      <w:hyperlink r:id="rId79" w:history="1">
        <w:r w:rsidRPr="00BA30A1">
          <w:rPr>
            <w:rStyle w:val="Hyperlink"/>
            <w:rFonts w:eastAsia="Times New Roman" w:cstheme="minorHAnsi"/>
            <w:sz w:val="16"/>
            <w:szCs w:val="16"/>
            <w:shd w:val="clear" w:color="auto" w:fill="FFFFFF"/>
            <w:lang w:eastAsia="en-GB"/>
          </w:rPr>
          <w:t>https://www.haaretz.com/world-news/.premium.MAGAZINE-a-million-people-are-jailed-at-china-s-gulags-i-escaped-here-s-what-goes-on-inside-1.7994216</w:t>
        </w:r>
      </w:hyperlink>
    </w:p>
  </w:footnote>
  <w:footnote w:id="418">
    <w:p w14:paraId="33EA6FC1"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80" w:history="1">
        <w:r w:rsidRPr="00BA30A1">
          <w:rPr>
            <w:rStyle w:val="Hyperlink"/>
            <w:rFonts w:cstheme="minorHAnsi"/>
            <w:sz w:val="16"/>
            <w:szCs w:val="16"/>
          </w:rPr>
          <w:t>https://www.theguardian.com/world/2019/dec/09/china-claims-detained-uighurs-have-been-freed</w:t>
        </w:r>
      </w:hyperlink>
      <w:r w:rsidRPr="00BA30A1">
        <w:rPr>
          <w:rFonts w:cstheme="minorHAnsi"/>
          <w:sz w:val="16"/>
          <w:szCs w:val="16"/>
        </w:rPr>
        <w:t xml:space="preserve">; </w:t>
      </w:r>
      <w:hyperlink r:id="rId81" w:history="1">
        <w:r w:rsidRPr="00BA30A1">
          <w:rPr>
            <w:rStyle w:val="Hyperlink"/>
            <w:rFonts w:cstheme="minorHAnsi"/>
            <w:sz w:val="16"/>
            <w:szCs w:val="16"/>
          </w:rPr>
          <w:t>http://www.xinhuanet.com/english/2018-10/16/c_137535720.htm</w:t>
        </w:r>
      </w:hyperlink>
      <w:r w:rsidRPr="00BA30A1">
        <w:rPr>
          <w:rFonts w:cstheme="minorHAnsi"/>
          <w:sz w:val="16"/>
          <w:szCs w:val="16"/>
        </w:rPr>
        <w:t xml:space="preserve">; </w:t>
      </w:r>
      <w:hyperlink r:id="rId82" w:history="1">
        <w:r w:rsidRPr="00BA30A1">
          <w:rPr>
            <w:rStyle w:val="Hyperlink"/>
            <w:rFonts w:cstheme="minorHAnsi"/>
            <w:sz w:val="16"/>
            <w:szCs w:val="16"/>
            <w:lang w:val="fr-FR"/>
          </w:rPr>
          <w:t>https://www.nytimes.com/2019/07/30/world/asia/china-xinjiang.html</w:t>
        </w:r>
      </w:hyperlink>
      <w:r w:rsidRPr="00BA30A1">
        <w:rPr>
          <w:rFonts w:cstheme="minorHAnsi"/>
          <w:sz w:val="16"/>
          <w:szCs w:val="16"/>
          <w:lang w:val="fr-FR"/>
        </w:rPr>
        <w:t xml:space="preserve"> </w:t>
      </w:r>
    </w:p>
  </w:footnote>
  <w:footnote w:id="419">
    <w:p w14:paraId="43CE1CD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Find</w:t>
      </w:r>
    </w:p>
  </w:footnote>
  <w:footnote w:id="420">
    <w:p w14:paraId="55359396"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See: https://foreignpolicy.com/2019/01/18/detainees-are-trickling-out-of-xinjiangs-camps/</w:t>
      </w:r>
    </w:p>
  </w:footnote>
  <w:footnote w:id="421">
    <w:p w14:paraId="036BCAC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See: https://foreignpolicy.com/2019/03/04/961387-concentrationcamps-china-xinjiang-internment-kazakh-muslim/</w:t>
      </w:r>
    </w:p>
  </w:footnote>
  <w:footnote w:id="422">
    <w:p w14:paraId="594EA2E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83" w:history="1">
        <w:r w:rsidRPr="00BA30A1">
          <w:rPr>
            <w:rStyle w:val="Hyperlink"/>
            <w:rFonts w:cstheme="minorHAnsi"/>
            <w:sz w:val="16"/>
            <w:szCs w:val="16"/>
          </w:rPr>
          <w:t>https://www.nytimes.com/2019/08/09/world/asia/china-xinjiang-muslim-detention.html</w:t>
        </w:r>
      </w:hyperlink>
      <w:r w:rsidRPr="00BA30A1">
        <w:rPr>
          <w:rFonts w:cstheme="minorHAnsi"/>
          <w:sz w:val="16"/>
          <w:szCs w:val="16"/>
        </w:rPr>
        <w:t xml:space="preserve"> </w:t>
      </w:r>
    </w:p>
  </w:footnote>
  <w:footnote w:id="423">
    <w:p w14:paraId="38CC9917"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hyperlink r:id="rId84" w:history="1">
        <w:r w:rsidRPr="00BA30A1">
          <w:rPr>
            <w:rStyle w:val="Hyperlink"/>
            <w:rFonts w:cstheme="minorHAnsi"/>
            <w:sz w:val="16"/>
            <w:szCs w:val="16"/>
          </w:rPr>
          <w:t>https://www.theguardian.com/world/2019/jul/31/most-people-detained-in-xinjiang-camps-have-been-released-china-claims</w:t>
        </w:r>
      </w:hyperlink>
      <w:r w:rsidRPr="00BA30A1">
        <w:rPr>
          <w:rFonts w:cstheme="minorHAnsi"/>
          <w:sz w:val="16"/>
          <w:szCs w:val="16"/>
        </w:rPr>
        <w:t xml:space="preserve">; </w:t>
      </w:r>
      <w:r w:rsidRPr="00BA30A1">
        <w:rPr>
          <w:rFonts w:cstheme="minorHAnsi"/>
          <w:sz w:val="16"/>
          <w:szCs w:val="16"/>
          <w:lang w:val="en-US"/>
        </w:rPr>
        <w:t>Find court docs (Shahit), and testimonies</w:t>
      </w:r>
    </w:p>
  </w:footnote>
  <w:footnote w:id="424">
    <w:p w14:paraId="1C19D608"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https://livingotherwise.com/2019/10/05/from-camps-to-prisons-xinjiangs-next-great-human-rights-catastrophe-by-gene-a-bunin/</w:t>
      </w:r>
    </w:p>
  </w:footnote>
  <w:footnote w:id="425">
    <w:p w14:paraId="2634C01B"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85" w:history="1">
        <w:r w:rsidRPr="00BA30A1">
          <w:rPr>
            <w:rStyle w:val="Hyperlink"/>
            <w:rFonts w:cstheme="minorHAnsi"/>
            <w:sz w:val="16"/>
            <w:szCs w:val="16"/>
          </w:rPr>
          <w:t>https://www.nytimes.com/2019/08/09/world/asia/china-xinjiang-muslim-detention.html</w:t>
        </w:r>
      </w:hyperlink>
    </w:p>
  </w:footnote>
  <w:footnote w:id="426">
    <w:p w14:paraId="50BAA56C"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86" w:history="1">
        <w:r w:rsidRPr="00BA30A1">
          <w:rPr>
            <w:rStyle w:val="Hyperlink"/>
            <w:rFonts w:cstheme="minorHAnsi"/>
            <w:sz w:val="16"/>
            <w:szCs w:val="16"/>
          </w:rPr>
          <w:t>https://xjdp.aspi.org.au/explainers/exploring-xinjiangs-detention-facilities/</w:t>
        </w:r>
      </w:hyperlink>
    </w:p>
  </w:footnote>
  <w:footnote w:id="427">
    <w:p w14:paraId="2369035E"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hyperlink r:id="rId87" w:history="1">
        <w:r w:rsidRPr="00BA30A1">
          <w:rPr>
            <w:rStyle w:val="Hyperlink"/>
            <w:rFonts w:cstheme="minorHAnsi"/>
            <w:sz w:val="16"/>
            <w:szCs w:val="16"/>
          </w:rPr>
          <w:t>http://archive.vn/GpZdb</w:t>
        </w:r>
      </w:hyperlink>
      <w:r w:rsidRPr="00BA30A1">
        <w:rPr>
          <w:rFonts w:cstheme="minorHAnsi"/>
          <w:sz w:val="16"/>
          <w:szCs w:val="16"/>
        </w:rPr>
        <w:t xml:space="preserve"> </w:t>
      </w:r>
    </w:p>
  </w:footnote>
  <w:footnote w:id="428">
    <w:p w14:paraId="0EB2EC8B"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hyperlink r:id="rId88" w:history="1">
        <w:r w:rsidRPr="00BA30A1">
          <w:rPr>
            <w:rStyle w:val="Hyperlink"/>
            <w:rFonts w:cstheme="minorHAnsi"/>
            <w:sz w:val="16"/>
            <w:szCs w:val="16"/>
          </w:rPr>
          <w:t>https://xjdp.aspi.org.au/explainers/exploring-xinjiangs-detention-facilities/</w:t>
        </w:r>
      </w:hyperlink>
    </w:p>
  </w:footnote>
  <w:footnote w:id="429">
    <w:p w14:paraId="0129373D"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Amnesty Fair Trial Manual: https://www.amnesty.org/en/documents/POL30/002/2014/en/</w:t>
      </w:r>
    </w:p>
  </w:footnote>
  <w:footnote w:id="430">
    <w:p w14:paraId="2538CF1E"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Find</w:t>
      </w:r>
    </w:p>
  </w:footnote>
  <w:footnote w:id="431">
    <w:p w14:paraId="0F6E6EF8" w14:textId="77777777" w:rsidR="00112990" w:rsidRPr="00BA30A1" w:rsidRDefault="00112990" w:rsidP="00BA30A1">
      <w:pPr>
        <w:pStyle w:val="FootnoteText"/>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https://assets.documentcloud.org/documents/6558510/China-Cables-Telegram-English.pdf, para 17 </w:t>
      </w:r>
    </w:p>
  </w:footnote>
  <w:footnote w:id="432">
    <w:p w14:paraId="1AA3E07F" w14:textId="77777777" w:rsidR="00112990" w:rsidRPr="00BA30A1" w:rsidRDefault="00112990" w:rsidP="00BA30A1">
      <w:pPr>
        <w:pStyle w:val="FootnoteText"/>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w:t>
      </w:r>
      <w:hyperlink r:id="rId89" w:history="1">
        <w:r w:rsidRPr="00BA30A1">
          <w:rPr>
            <w:rStyle w:val="Hyperlink"/>
            <w:rFonts w:cstheme="minorHAnsi"/>
            <w:sz w:val="16"/>
            <w:szCs w:val="16"/>
            <w:lang w:val="fr-FR"/>
          </w:rPr>
          <w:t>https://assets.documentcloud.org/documents/6558510/China-Cables-Telegram-English.pdf</w:t>
        </w:r>
      </w:hyperlink>
      <w:r w:rsidRPr="00BA30A1">
        <w:rPr>
          <w:rFonts w:cstheme="minorHAnsi"/>
          <w:sz w:val="16"/>
          <w:szCs w:val="16"/>
          <w:lang w:val="fr-FR"/>
        </w:rPr>
        <w:t>, para 18</w:t>
      </w:r>
    </w:p>
  </w:footnote>
  <w:footnote w:id="433">
    <w:p w14:paraId="1BE83368" w14:textId="77777777" w:rsidR="00112990" w:rsidRPr="00BA30A1" w:rsidRDefault="00112990" w:rsidP="00BA30A1">
      <w:pPr>
        <w:pStyle w:val="FootnoteText"/>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https://www.nytimes.com/interactive/2019/11/16/world/asia/china-xinjiang-documents.html</w:t>
      </w:r>
    </w:p>
  </w:footnote>
  <w:footnote w:id="434">
    <w:p w14:paraId="3608CEA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B2 (maybe expand this </w:t>
      </w:r>
      <w:proofErr w:type="spellStart"/>
      <w:r w:rsidRPr="00BA30A1">
        <w:rPr>
          <w:rFonts w:cstheme="minorHAnsi"/>
          <w:sz w:val="16"/>
          <w:szCs w:val="16"/>
          <w:lang w:val="en-US"/>
        </w:rPr>
        <w:t>wuote</w:t>
      </w:r>
      <w:proofErr w:type="spellEnd"/>
      <w:r w:rsidRPr="00BA30A1">
        <w:rPr>
          <w:rFonts w:cstheme="minorHAnsi"/>
          <w:sz w:val="16"/>
          <w:szCs w:val="16"/>
          <w:lang w:val="en-US"/>
        </w:rPr>
        <w:t>, but this woman has a lot); pseudonym 26</w:t>
      </w:r>
    </w:p>
  </w:footnote>
  <w:footnote w:id="435">
    <w:p w14:paraId="0AEC786F"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J2</w:t>
      </w:r>
    </w:p>
  </w:footnote>
  <w:footnote w:id="436">
    <w:p w14:paraId="2CD4E615"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cite</w:t>
      </w:r>
    </w:p>
  </w:footnote>
  <w:footnote w:id="437">
    <w:p w14:paraId="7E8B9076"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cite</w:t>
      </w:r>
    </w:p>
  </w:footnote>
  <w:footnote w:id="438">
    <w:p w14:paraId="4B320118"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26</w:t>
      </w:r>
    </w:p>
  </w:footnote>
  <w:footnote w:id="439">
    <w:p w14:paraId="5860C3DE"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I2</w:t>
      </w:r>
    </w:p>
  </w:footnote>
  <w:footnote w:id="440">
    <w:p w14:paraId="134706CD"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cite</w:t>
      </w:r>
    </w:p>
  </w:footnote>
  <w:footnote w:id="441">
    <w:p w14:paraId="26DC9036"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39</w:t>
      </w:r>
    </w:p>
  </w:footnote>
  <w:footnote w:id="442">
    <w:p w14:paraId="769521C2"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cite</w:t>
      </w:r>
    </w:p>
  </w:footnote>
  <w:footnote w:id="443">
    <w:p w14:paraId="523D0DE1" w14:textId="77777777" w:rsidR="00112990" w:rsidRPr="00BA30A1" w:rsidRDefault="00112990" w:rsidP="00BA30A1">
      <w:pPr>
        <w:spacing w:after="0" w:line="240" w:lineRule="auto"/>
        <w:jc w:val="both"/>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This believe is supported by the fact the reason why a detainee is arrested appears to affect how they are classified in the camp and, in turn, how likely they are to be </w:t>
      </w:r>
      <w:proofErr w:type="gramStart"/>
      <w:r w:rsidRPr="00BA30A1">
        <w:rPr>
          <w:rFonts w:cstheme="minorHAnsi"/>
          <w:sz w:val="16"/>
          <w:szCs w:val="16"/>
          <w:lang w:val="en-US"/>
        </w:rPr>
        <w:t>released ;</w:t>
      </w:r>
      <w:proofErr w:type="gramEnd"/>
      <w:r w:rsidRPr="00BA30A1">
        <w:rPr>
          <w:rFonts w:cstheme="minorHAnsi"/>
          <w:sz w:val="16"/>
          <w:szCs w:val="16"/>
          <w:lang w:val="en-US"/>
        </w:rPr>
        <w:t xml:space="preserve"> 39, </w:t>
      </w:r>
    </w:p>
  </w:footnote>
  <w:footnote w:id="444">
    <w:p w14:paraId="0B4A5B1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40; Maybe add in bit about ‘scores’ here; </w:t>
      </w:r>
      <w:r w:rsidRPr="00BA30A1">
        <w:rPr>
          <w:rFonts w:cstheme="minorHAnsi"/>
          <w:sz w:val="16"/>
          <w:szCs w:val="16"/>
          <w:lang w:val="en-US"/>
        </w:rPr>
        <w:t xml:space="preserve">This is consistent with leaked government documents: </w:t>
      </w:r>
      <w:hyperlink r:id="rId90" w:history="1">
        <w:r w:rsidRPr="00BA30A1">
          <w:rPr>
            <w:rStyle w:val="Hyperlink"/>
            <w:rFonts w:cstheme="minorHAnsi"/>
            <w:sz w:val="16"/>
            <w:szCs w:val="16"/>
          </w:rPr>
          <w:t>https://www.icij.org/investigations/china-cables/exposed-chinas-operating-manuals-for-mass-internment-and-arrest-by-algorithm/</w:t>
        </w:r>
      </w:hyperlink>
      <w:r w:rsidRPr="00BA30A1">
        <w:rPr>
          <w:rStyle w:val="Hyperlink"/>
          <w:rFonts w:cstheme="minorHAnsi"/>
          <w:sz w:val="16"/>
          <w:szCs w:val="16"/>
        </w:rPr>
        <w:t>;</w:t>
      </w:r>
    </w:p>
  </w:footnote>
  <w:footnote w:id="445">
    <w:p w14:paraId="3E9444FC"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Pseudonym 26.</w:t>
      </w:r>
    </w:p>
  </w:footnote>
  <w:footnote w:id="446">
    <w:p w14:paraId="59275F06"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lang w:val="en-US"/>
        </w:rPr>
        <w:t xml:space="preserve"> examples</w:t>
      </w:r>
    </w:p>
  </w:footnote>
  <w:footnote w:id="447">
    <w:p w14:paraId="56753D1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lang w:val="en-US"/>
        </w:rPr>
        <w:t xml:space="preserve"> Q1 + add examples</w:t>
      </w:r>
    </w:p>
  </w:footnote>
  <w:footnote w:id="448">
    <w:p w14:paraId="6AB5D2B4"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449">
    <w:p w14:paraId="5C612F7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F1 – 42; </w:t>
      </w:r>
      <w:r w:rsidRPr="00BA30A1">
        <w:rPr>
          <w:rFonts w:cstheme="minorHAnsi"/>
          <w:sz w:val="16"/>
          <w:szCs w:val="16"/>
          <w:lang w:val="en-US"/>
        </w:rPr>
        <w:t>D1 – 4 hours one day, 10 hours next day</w:t>
      </w:r>
    </w:p>
  </w:footnote>
  <w:footnote w:id="450">
    <w:p w14:paraId="1765B2A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01, </w:t>
      </w:r>
      <w:r w:rsidRPr="00BA30A1">
        <w:rPr>
          <w:rFonts w:cstheme="minorHAnsi"/>
          <w:sz w:val="16"/>
          <w:szCs w:val="16"/>
          <w:lang w:val="en-US"/>
        </w:rPr>
        <w:t xml:space="preserve">M1, see </w:t>
      </w:r>
      <w:hyperlink r:id="rId91" w:history="1">
        <w:r w:rsidRPr="00BA30A1">
          <w:rPr>
            <w:rStyle w:val="Hyperlink"/>
            <w:rFonts w:cstheme="minorHAnsi"/>
            <w:sz w:val="16"/>
            <w:szCs w:val="16"/>
            <w:lang w:val="en-US"/>
          </w:rPr>
          <w:t>https://www.buzzfeednews.com/article/alison_killing/china-ex-prisoners-horrors-xinjiang-camps-uighurs</w:t>
        </w:r>
      </w:hyperlink>
      <w:r w:rsidRPr="00BA30A1">
        <w:rPr>
          <w:rFonts w:cstheme="minorHAnsi"/>
          <w:sz w:val="16"/>
          <w:szCs w:val="16"/>
          <w:lang w:val="en-US"/>
        </w:rPr>
        <w:t xml:space="preserve"> for 28 survivors who didn’t sign, m2, l1,</w:t>
      </w:r>
    </w:p>
  </w:footnote>
  <w:footnote w:id="451">
    <w:p w14:paraId="338492A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I2 – check if its’ actually the confession, the gratitude and THREE letter related to not speaking out, which is what 37 seems to say. </w:t>
      </w:r>
    </w:p>
  </w:footnote>
  <w:footnote w:id="452">
    <w:p w14:paraId="7FFA070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examples</w:t>
      </w:r>
    </w:p>
  </w:footnote>
  <w:footnote w:id="453">
    <w:p w14:paraId="35EC578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F1</w:t>
      </w:r>
    </w:p>
  </w:footnote>
  <w:footnote w:id="454">
    <w:p w14:paraId="46E6DB0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I1</w:t>
      </w:r>
    </w:p>
  </w:footnote>
  <w:footnote w:id="455">
    <w:p w14:paraId="216DF84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w:t>
      </w:r>
    </w:p>
  </w:footnote>
  <w:footnote w:id="456">
    <w:p w14:paraId="12DAC05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92" w:anchor="view" w:history="1">
        <w:r w:rsidRPr="00BA30A1">
          <w:rPr>
            <w:rStyle w:val="Hyperlink"/>
            <w:rFonts w:cstheme="minorHAnsi"/>
            <w:sz w:val="16"/>
            <w:szCs w:val="16"/>
          </w:rPr>
          <w:t>https://shahit.biz/eng/#view</w:t>
        </w:r>
      </w:hyperlink>
      <w:r w:rsidRPr="00BA30A1">
        <w:rPr>
          <w:rFonts w:cstheme="minorHAnsi"/>
          <w:sz w:val="16"/>
          <w:szCs w:val="16"/>
        </w:rPr>
        <w:t xml:space="preserve"> (Amnesty too),</w:t>
      </w:r>
    </w:p>
  </w:footnote>
  <w:footnote w:id="457">
    <w:p w14:paraId="6D11AFC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Z1 (female)</w:t>
      </w:r>
    </w:p>
  </w:footnote>
  <w:footnote w:id="458">
    <w:p w14:paraId="5A9268BF"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J2 </w:t>
      </w:r>
    </w:p>
  </w:footnote>
  <w:footnote w:id="459">
    <w:p w14:paraId="3DC94B6B" w14:textId="77777777" w:rsidR="00112990" w:rsidRPr="00BA30A1" w:rsidRDefault="00112990" w:rsidP="00BA30A1">
      <w:pPr>
        <w:spacing w:after="0" w:line="240" w:lineRule="auto"/>
        <w:jc w:val="both"/>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Insert articles; also, Q1 – </w:t>
      </w:r>
      <w:proofErr w:type="spellStart"/>
      <w:r w:rsidRPr="00BA30A1">
        <w:rPr>
          <w:rFonts w:cstheme="minorHAnsi"/>
          <w:sz w:val="16"/>
          <w:szCs w:val="16"/>
          <w:lang w:val="en-US"/>
        </w:rPr>
        <w:t>reallese</w:t>
      </w:r>
      <w:proofErr w:type="spellEnd"/>
      <w:r w:rsidRPr="00BA30A1">
        <w:rPr>
          <w:rFonts w:cstheme="minorHAnsi"/>
          <w:sz w:val="16"/>
          <w:szCs w:val="16"/>
          <w:lang w:val="en-US"/>
        </w:rPr>
        <w:t xml:space="preserve"> </w:t>
      </w:r>
      <w:proofErr w:type="spellStart"/>
      <w:r w:rsidRPr="00BA30A1">
        <w:rPr>
          <w:rFonts w:cstheme="minorHAnsi"/>
          <w:sz w:val="16"/>
          <w:szCs w:val="16"/>
          <w:lang w:val="en-US"/>
        </w:rPr>
        <w:t>tih</w:t>
      </w:r>
      <w:proofErr w:type="spellEnd"/>
      <w:r w:rsidRPr="00BA30A1">
        <w:rPr>
          <w:rFonts w:cstheme="minorHAnsi"/>
          <w:sz w:val="16"/>
          <w:szCs w:val="16"/>
          <w:lang w:val="en-US"/>
        </w:rPr>
        <w:t xml:space="preserve"> </w:t>
      </w:r>
      <w:proofErr w:type="gramStart"/>
      <w:r w:rsidRPr="00BA30A1">
        <w:rPr>
          <w:rFonts w:cstheme="minorHAnsi"/>
          <w:sz w:val="16"/>
          <w:szCs w:val="16"/>
          <w:lang w:val="en-US"/>
        </w:rPr>
        <w:t>200 ,</w:t>
      </w:r>
      <w:proofErr w:type="gramEnd"/>
      <w:r w:rsidRPr="00BA30A1">
        <w:rPr>
          <w:rFonts w:cstheme="minorHAnsi"/>
          <w:sz w:val="16"/>
          <w:szCs w:val="16"/>
          <w:lang w:val="en-US"/>
        </w:rPr>
        <w:t xml:space="preserve"> insert testimony. I2 – </w:t>
      </w:r>
      <w:proofErr w:type="spellStart"/>
      <w:r w:rsidRPr="00BA30A1">
        <w:rPr>
          <w:rFonts w:cstheme="minorHAnsi"/>
          <w:sz w:val="16"/>
          <w:szCs w:val="16"/>
          <w:lang w:val="en-US"/>
        </w:rPr>
        <w:t>nov</w:t>
      </w:r>
      <w:proofErr w:type="spellEnd"/>
      <w:r w:rsidRPr="00BA30A1">
        <w:rPr>
          <w:rFonts w:cstheme="minorHAnsi"/>
          <w:sz w:val="16"/>
          <w:szCs w:val="16"/>
          <w:lang w:val="en-US"/>
        </w:rPr>
        <w:t xml:space="preserve"> 2018 discharged all </w:t>
      </w:r>
      <w:proofErr w:type="spellStart"/>
      <w:r w:rsidRPr="00BA30A1">
        <w:rPr>
          <w:rFonts w:cstheme="minorHAnsi"/>
          <w:sz w:val="16"/>
          <w:szCs w:val="16"/>
          <w:lang w:val="en-US"/>
        </w:rPr>
        <w:t>kazakhs</w:t>
      </w:r>
      <w:proofErr w:type="spellEnd"/>
      <w:r w:rsidRPr="00BA30A1">
        <w:rPr>
          <w:rFonts w:cstheme="minorHAnsi"/>
          <w:sz w:val="16"/>
          <w:szCs w:val="16"/>
          <w:lang w:val="en-US"/>
        </w:rPr>
        <w:t xml:space="preserve">. </w:t>
      </w:r>
    </w:p>
  </w:footnote>
  <w:footnote w:id="460">
    <w:p w14:paraId="6E5F0E27"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Find </w:t>
      </w:r>
    </w:p>
  </w:footnote>
  <w:footnote w:id="461">
    <w:p w14:paraId="4FAED68B" w14:textId="77777777" w:rsidR="00112990" w:rsidRPr="00BA30A1" w:rsidRDefault="00112990" w:rsidP="00BA30A1">
      <w:pPr>
        <w:spacing w:after="0" w:line="240" w:lineRule="auto"/>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Chris Buckley (2019) </w:t>
      </w:r>
      <w:r w:rsidRPr="00BA30A1">
        <w:rPr>
          <w:rFonts w:cstheme="minorHAnsi"/>
          <w:color w:val="000000"/>
          <w:sz w:val="16"/>
          <w:szCs w:val="16"/>
          <w:lang w:eastAsia="it-IT"/>
        </w:rPr>
        <w:t xml:space="preserve">China’s Prisons Swell After Deluge of Arrests Engulfs Muslims. Published in The New York Times: </w:t>
      </w:r>
      <w:hyperlink r:id="rId93" w:history="1">
        <w:r w:rsidRPr="00BA30A1">
          <w:rPr>
            <w:rStyle w:val="Hyperlink"/>
            <w:rFonts w:cstheme="minorHAnsi"/>
            <w:sz w:val="16"/>
            <w:szCs w:val="16"/>
            <w:lang w:eastAsia="it-IT"/>
          </w:rPr>
          <w:t>https://www.nytimes.com/2019/08/31/world/asia/xinjiang-china-uighurs-prisons.html</w:t>
        </w:r>
      </w:hyperlink>
      <w:r w:rsidRPr="00BA30A1">
        <w:rPr>
          <w:rFonts w:cstheme="minorHAnsi"/>
          <w:color w:val="000000"/>
          <w:sz w:val="16"/>
          <w:szCs w:val="16"/>
          <w:lang w:eastAsia="it-IT"/>
        </w:rPr>
        <w:t xml:space="preserve"> </w:t>
      </w:r>
    </w:p>
  </w:footnote>
  <w:footnote w:id="462">
    <w:p w14:paraId="01696D6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CONTACT CHRIS BUCKLEY AND ASK HIM ABOUT THIS. </w:t>
      </w:r>
    </w:p>
  </w:footnote>
  <w:footnote w:id="463">
    <w:p w14:paraId="44962F1A"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Chris Buckley (2019) </w:t>
      </w:r>
      <w:r w:rsidRPr="00BA30A1">
        <w:rPr>
          <w:rFonts w:cstheme="minorHAnsi"/>
          <w:color w:val="000000"/>
          <w:sz w:val="16"/>
          <w:szCs w:val="16"/>
          <w:lang w:eastAsia="it-IT"/>
        </w:rPr>
        <w:t xml:space="preserve">China’s Prisons Swell After Deluge of Arrests Engulfs Muslims. Published in The New York Times: </w:t>
      </w:r>
      <w:hyperlink r:id="rId94" w:history="1">
        <w:r w:rsidRPr="00BA30A1">
          <w:rPr>
            <w:rStyle w:val="Hyperlink"/>
            <w:rFonts w:cstheme="minorHAnsi"/>
            <w:sz w:val="16"/>
            <w:szCs w:val="16"/>
            <w:lang w:eastAsia="it-IT"/>
          </w:rPr>
          <w:t>https://www.nytimes.com/2019/08/31/world/asia/xinjiang-china-uighurs-prisons.html</w:t>
        </w:r>
      </w:hyperlink>
    </w:p>
  </w:footnote>
  <w:footnote w:id="464">
    <w:p w14:paraId="5099E4DE"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95" w:history="1">
        <w:r w:rsidRPr="00BA30A1">
          <w:rPr>
            <w:rStyle w:val="Hyperlink"/>
            <w:rFonts w:cstheme="minorHAnsi"/>
            <w:sz w:val="16"/>
            <w:szCs w:val="16"/>
          </w:rPr>
          <w:t>https://www.hrw.org/news/2021/02/24/china-baseless-imprisonments-surge-xinjiang</w:t>
        </w:r>
      </w:hyperlink>
      <w:r w:rsidRPr="00BA30A1">
        <w:rPr>
          <w:rFonts w:cstheme="minorHAnsi"/>
          <w:sz w:val="16"/>
          <w:szCs w:val="16"/>
        </w:rPr>
        <w:t xml:space="preserve"> </w:t>
      </w:r>
    </w:p>
  </w:footnote>
  <w:footnote w:id="465">
    <w:p w14:paraId="3AEDF795"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https://livingotherwise.com/2019/10/05/from-camps-to-prisons-xinjiangs-next-great-human-rights-catastrophe-by-gene-a-bunin/</w:t>
      </w:r>
    </w:p>
  </w:footnote>
  <w:footnote w:id="466">
    <w:p w14:paraId="563FEE4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Shhret</w:t>
      </w:r>
      <w:proofErr w:type="spellEnd"/>
      <w:r w:rsidRPr="00BA30A1">
        <w:rPr>
          <w:rFonts w:cstheme="minorHAnsi"/>
          <w:sz w:val="16"/>
          <w:szCs w:val="16"/>
          <w:lang w:val="en-US"/>
        </w:rPr>
        <w:t xml:space="preserve"> </w:t>
      </w:r>
      <w:proofErr w:type="spellStart"/>
      <w:r w:rsidRPr="00BA30A1">
        <w:rPr>
          <w:rFonts w:cstheme="minorHAnsi"/>
          <w:sz w:val="16"/>
          <w:szCs w:val="16"/>
          <w:lang w:val="en-US"/>
        </w:rPr>
        <w:t>hoshur</w:t>
      </w:r>
      <w:proofErr w:type="spellEnd"/>
      <w:r w:rsidRPr="00BA30A1">
        <w:rPr>
          <w:rFonts w:cstheme="minorHAnsi"/>
          <w:sz w:val="16"/>
          <w:szCs w:val="16"/>
          <w:lang w:val="en-US"/>
        </w:rPr>
        <w:t xml:space="preserve"> </w:t>
      </w:r>
      <w:proofErr w:type="spellStart"/>
      <w:r w:rsidRPr="00BA30A1">
        <w:rPr>
          <w:rFonts w:cstheme="minorHAnsi"/>
          <w:sz w:val="16"/>
          <w:szCs w:val="16"/>
          <w:lang w:val="en-US"/>
        </w:rPr>
        <w:t>inajna</w:t>
      </w:r>
      <w:proofErr w:type="spellEnd"/>
      <w:r w:rsidRPr="00BA30A1">
        <w:rPr>
          <w:rFonts w:cstheme="minorHAnsi"/>
          <w:sz w:val="16"/>
          <w:szCs w:val="16"/>
          <w:lang w:val="en-US"/>
        </w:rPr>
        <w:t xml:space="preserve"> </w:t>
      </w:r>
      <w:proofErr w:type="spellStart"/>
      <w:r w:rsidRPr="00BA30A1">
        <w:rPr>
          <w:rFonts w:cstheme="minorHAnsi"/>
          <w:sz w:val="16"/>
          <w:szCs w:val="16"/>
          <w:lang w:val="en-US"/>
        </w:rPr>
        <w:t>authorie</w:t>
      </w:r>
      <w:proofErr w:type="spellEnd"/>
      <w:r w:rsidRPr="00BA30A1">
        <w:rPr>
          <w:rFonts w:cstheme="minorHAnsi"/>
          <w:sz w:val="16"/>
          <w:szCs w:val="16"/>
          <w:lang w:val="en-US"/>
        </w:rPr>
        <w:t xml:space="preserve"> </w:t>
      </w:r>
      <w:proofErr w:type="spellStart"/>
      <w:r w:rsidRPr="00BA30A1">
        <w:rPr>
          <w:rFonts w:cstheme="minorHAnsi"/>
          <w:sz w:val="16"/>
          <w:szCs w:val="16"/>
          <w:lang w:val="en-US"/>
        </w:rPr>
        <w:t>secretat</w:t>
      </w:r>
      <w:proofErr w:type="spellEnd"/>
      <w:r w:rsidRPr="00BA30A1">
        <w:rPr>
          <w:rFonts w:cstheme="minorHAnsi"/>
          <w:sz w:val="16"/>
          <w:szCs w:val="16"/>
          <w:lang w:val="en-US"/>
        </w:rPr>
        <w:t xml:space="preserve"> </w:t>
      </w:r>
      <w:proofErr w:type="spellStart"/>
      <w:r w:rsidRPr="00BA30A1">
        <w:rPr>
          <w:rFonts w:cstheme="minorHAnsi"/>
          <w:sz w:val="16"/>
          <w:szCs w:val="16"/>
          <w:lang w:val="en-US"/>
        </w:rPr>
        <w:t>transferre</w:t>
      </w:r>
      <w:proofErr w:type="spellEnd"/>
      <w:r w:rsidRPr="00BA30A1">
        <w:rPr>
          <w:rFonts w:cstheme="minorHAnsi"/>
          <w:sz w:val="16"/>
          <w:szCs w:val="16"/>
          <w:lang w:val="en-US"/>
        </w:rPr>
        <w:t xml:space="preserve"> to jail </w:t>
      </w:r>
      <w:proofErr w:type="spellStart"/>
      <w:r w:rsidRPr="00BA30A1">
        <w:rPr>
          <w:rFonts w:cstheme="minorHAnsi"/>
          <w:sz w:val="16"/>
          <w:szCs w:val="16"/>
          <w:lang w:val="en-US"/>
        </w:rPr>
        <w:t>thoughorugh</w:t>
      </w:r>
      <w:proofErr w:type="spellEnd"/>
      <w:r w:rsidRPr="00BA30A1">
        <w:rPr>
          <w:rFonts w:cstheme="minorHAnsi"/>
          <w:sz w:val="16"/>
          <w:szCs w:val="16"/>
          <w:lang w:val="en-US"/>
        </w:rPr>
        <w:t xml:space="preserve"> china. RFA 2 oct 2018, holly Robertson </w:t>
      </w:r>
      <w:proofErr w:type="spellStart"/>
      <w:r w:rsidRPr="00BA30A1">
        <w:rPr>
          <w:rFonts w:cstheme="minorHAnsi"/>
          <w:sz w:val="16"/>
          <w:szCs w:val="16"/>
          <w:lang w:val="en-US"/>
        </w:rPr>
        <w:t>bd</w:t>
      </w:r>
      <w:proofErr w:type="spellEnd"/>
      <w:r w:rsidRPr="00BA30A1">
        <w:rPr>
          <w:rFonts w:cstheme="minorHAnsi"/>
          <w:sz w:val="16"/>
          <w:szCs w:val="16"/>
          <w:lang w:val="en-US"/>
        </w:rPr>
        <w:t xml:space="preserve"> </w:t>
      </w:r>
      <w:proofErr w:type="spellStart"/>
      <w:r w:rsidRPr="00BA30A1">
        <w:rPr>
          <w:rFonts w:cstheme="minorHAnsi"/>
          <w:sz w:val="16"/>
          <w:szCs w:val="16"/>
          <w:lang w:val="en-US"/>
        </w:rPr>
        <w:t>cnews</w:t>
      </w:r>
      <w:proofErr w:type="spellEnd"/>
      <w:r w:rsidRPr="00BA30A1">
        <w:rPr>
          <w:rFonts w:cstheme="minorHAnsi"/>
          <w:sz w:val="16"/>
          <w:szCs w:val="16"/>
          <w:lang w:val="en-US"/>
        </w:rPr>
        <w:t xml:space="preserve">, china report </w:t>
      </w:r>
      <w:proofErr w:type="spellStart"/>
      <w:r w:rsidRPr="00BA30A1">
        <w:rPr>
          <w:rFonts w:cstheme="minorHAnsi"/>
          <w:sz w:val="16"/>
          <w:szCs w:val="16"/>
          <w:lang w:val="en-US"/>
        </w:rPr>
        <w:t>beigin</w:t>
      </w:r>
      <w:proofErr w:type="spellEnd"/>
      <w:r w:rsidRPr="00BA30A1">
        <w:rPr>
          <w:rFonts w:cstheme="minorHAnsi"/>
          <w:sz w:val="16"/>
          <w:szCs w:val="16"/>
          <w:lang w:val="en-US"/>
        </w:rPr>
        <w:t xml:space="preserve"> mass transfer, Roberts 223</w:t>
      </w:r>
    </w:p>
  </w:footnote>
  <w:footnote w:id="467">
    <w:p w14:paraId="6DA55A9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96" w:history="1">
        <w:r w:rsidRPr="00BA30A1">
          <w:rPr>
            <w:rStyle w:val="Hyperlink"/>
            <w:rFonts w:cstheme="minorHAnsi"/>
            <w:sz w:val="16"/>
            <w:szCs w:val="16"/>
            <w:lang w:val="en-US"/>
          </w:rPr>
          <w:t>https://www.dw.com/en/china-convicts-uighurs-in-sham-trials-at-xinjiang-camps/a-53699982</w:t>
        </w:r>
      </w:hyperlink>
      <w:r w:rsidRPr="00BA30A1">
        <w:rPr>
          <w:rFonts w:cstheme="minorHAnsi"/>
          <w:sz w:val="16"/>
          <w:szCs w:val="16"/>
          <w:lang w:val="en-US"/>
        </w:rPr>
        <w:t xml:space="preserve">; cite amnesty examples. </w:t>
      </w:r>
    </w:p>
  </w:footnote>
  <w:footnote w:id="468">
    <w:p w14:paraId="7B90EDD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Vi (interviewed</w:t>
      </w:r>
    </w:p>
  </w:footnote>
  <w:footnote w:id="469">
    <w:p w14:paraId="0200C6D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w:t>
      </w:r>
    </w:p>
  </w:footnote>
  <w:footnote w:id="470">
    <w:p w14:paraId="72D90470"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97" w:history="1">
        <w:r w:rsidRPr="00BA30A1">
          <w:rPr>
            <w:rStyle w:val="Hyperlink"/>
            <w:rFonts w:cstheme="minorHAnsi"/>
            <w:sz w:val="16"/>
            <w:szCs w:val="16"/>
          </w:rPr>
          <w:t>https://shahit.biz/eng/</w:t>
        </w:r>
      </w:hyperlink>
      <w:r w:rsidRPr="00BA30A1">
        <w:rPr>
          <w:rFonts w:cstheme="minorHAnsi"/>
          <w:sz w:val="16"/>
          <w:szCs w:val="16"/>
        </w:rPr>
        <w:t>; https://livingotherwise.com/2019/10/05/from-camps-to-prisons-xinjiangs-next-great-human-rights-catastrophe-by-gene-a-bunin/</w:t>
      </w:r>
    </w:p>
  </w:footnote>
  <w:footnote w:id="471">
    <w:p w14:paraId="0A8C30D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lang w:val="en-US"/>
        </w:rPr>
        <w:t xml:space="preserve"> https://www.independent.co.uk/news/world/asia/china-re-education-muslims-ramadan-xinjiang-eat-pork-alcohol-communist-xi-jinping-a8357966.html</w:t>
      </w:r>
    </w:p>
  </w:footnote>
  <w:footnote w:id="472">
    <w:p w14:paraId="3F3A146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E2 (</w:t>
      </w:r>
      <w:proofErr w:type="spellStart"/>
      <w:r w:rsidRPr="00BA30A1">
        <w:rPr>
          <w:rFonts w:cstheme="minorHAnsi"/>
          <w:sz w:val="16"/>
          <w:szCs w:val="16"/>
          <w:lang w:val="en-US"/>
        </w:rPr>
        <w:t>intervewied</w:t>
      </w:r>
      <w:proofErr w:type="spellEnd"/>
      <w:r w:rsidRPr="00BA30A1">
        <w:rPr>
          <w:rFonts w:cstheme="minorHAnsi"/>
          <w:sz w:val="16"/>
          <w:szCs w:val="16"/>
          <w:lang w:val="en-US"/>
        </w:rPr>
        <w:t>) - check</w:t>
      </w:r>
    </w:p>
  </w:footnote>
  <w:footnote w:id="473">
    <w:p w14:paraId="322D6FA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Q1 - Not given a verdict, but classmates taken to courtroom and sentence read aloud</w:t>
      </w:r>
    </w:p>
  </w:footnote>
  <w:footnote w:id="474">
    <w:p w14:paraId="142181B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P1 – check this. – </w:t>
      </w:r>
      <w:proofErr w:type="spellStart"/>
      <w:r w:rsidRPr="00BA30A1">
        <w:rPr>
          <w:rFonts w:cstheme="minorHAnsi"/>
          <w:sz w:val="16"/>
          <w:szCs w:val="16"/>
          <w:lang w:val="en-US"/>
        </w:rPr>
        <w:t>iman</w:t>
      </w:r>
      <w:proofErr w:type="spellEnd"/>
      <w:r w:rsidRPr="00BA30A1">
        <w:rPr>
          <w:rFonts w:cstheme="minorHAnsi"/>
          <w:sz w:val="16"/>
          <w:szCs w:val="16"/>
          <w:lang w:val="en-US"/>
        </w:rPr>
        <w:t xml:space="preserve"> for 20 years; m2 - </w:t>
      </w:r>
      <w:proofErr w:type="spellStart"/>
      <w:r w:rsidRPr="00BA30A1">
        <w:rPr>
          <w:rFonts w:cstheme="minorHAnsi"/>
          <w:sz w:val="16"/>
          <w:szCs w:val="16"/>
          <w:lang w:val="en-US"/>
        </w:rPr>
        <w:t>Wovman</w:t>
      </w:r>
      <w:proofErr w:type="spellEnd"/>
      <w:r w:rsidRPr="00BA30A1">
        <w:rPr>
          <w:rFonts w:cstheme="minorHAnsi"/>
          <w:sz w:val="16"/>
          <w:szCs w:val="16"/>
          <w:lang w:val="en-US"/>
        </w:rPr>
        <w:t xml:space="preserve"> in class sentences to 20 years, her husband prayed</w:t>
      </w:r>
    </w:p>
  </w:footnote>
  <w:footnote w:id="475">
    <w:p w14:paraId="647ACCE1"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Later in the interview he seems to indicate I might have been more than a month</w:t>
      </w:r>
    </w:p>
  </w:footnote>
  <w:footnote w:id="476">
    <w:p w14:paraId="5612CDCC" w14:textId="77777777" w:rsidR="00112990" w:rsidRPr="00BA30A1" w:rsidRDefault="00112990" w:rsidP="00BA30A1">
      <w:pPr>
        <w:pStyle w:val="FootnoteText"/>
        <w:contextualSpacing/>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T1 </w:t>
      </w:r>
    </w:p>
  </w:footnote>
  <w:footnote w:id="477">
    <w:p w14:paraId="2A6DE0D4" w14:textId="77777777" w:rsidR="00112990" w:rsidRPr="00BA30A1" w:rsidRDefault="00112990" w:rsidP="00BA30A1">
      <w:pPr>
        <w:pStyle w:val="FootnoteText"/>
        <w:contextualSpacing/>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E1</w:t>
      </w:r>
    </w:p>
  </w:footnote>
  <w:footnote w:id="478">
    <w:p w14:paraId="5456F710" w14:textId="77777777" w:rsidR="00112990" w:rsidRPr="00BA30A1" w:rsidRDefault="00112990" w:rsidP="00BA30A1">
      <w:pPr>
        <w:pStyle w:val="FootnoteText"/>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w:t>
      </w:r>
      <w:proofErr w:type="gramStart"/>
      <w:r w:rsidRPr="00BA30A1">
        <w:rPr>
          <w:rFonts w:cstheme="minorHAnsi"/>
          <w:sz w:val="16"/>
          <w:szCs w:val="16"/>
          <w:lang w:val="fr-FR"/>
        </w:rPr>
        <w:t>cite</w:t>
      </w:r>
      <w:proofErr w:type="gramEnd"/>
    </w:p>
  </w:footnote>
  <w:footnote w:id="479">
    <w:p w14:paraId="2750F6AF"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E2 (intervewied)</w:t>
      </w:r>
    </w:p>
  </w:footnote>
  <w:footnote w:id="480">
    <w:p w14:paraId="68145131"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https://www.dw.com/en/china-convicts-uighurs-in-sham-trials-at-xinjiang-camps/a-53699982</w:t>
      </w:r>
    </w:p>
  </w:footnote>
  <w:footnote w:id="481">
    <w:p w14:paraId="6E7BB8CA" w14:textId="77777777" w:rsidR="00112990" w:rsidRPr="00BA30A1" w:rsidRDefault="00112990" w:rsidP="00BA30A1">
      <w:pPr>
        <w:spacing w:after="0" w:line="240" w:lineRule="auto"/>
        <w:jc w:val="both"/>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Also cell mates </w:t>
      </w:r>
      <w:proofErr w:type="spellStart"/>
      <w:r w:rsidRPr="00BA30A1">
        <w:rPr>
          <w:rFonts w:cstheme="minorHAnsi"/>
          <w:sz w:val="16"/>
          <w:szCs w:val="16"/>
          <w:lang w:val="en-US"/>
        </w:rPr>
        <w:t>snetences</w:t>
      </w:r>
      <w:proofErr w:type="spellEnd"/>
      <w:r w:rsidRPr="00BA30A1">
        <w:rPr>
          <w:rFonts w:cstheme="minorHAnsi"/>
          <w:sz w:val="16"/>
          <w:szCs w:val="16"/>
          <w:lang w:val="en-US"/>
        </w:rPr>
        <w:t xml:space="preserve"> rescinded - 2 people in his </w:t>
      </w:r>
      <w:proofErr w:type="spellStart"/>
      <w:r w:rsidRPr="00BA30A1">
        <w:rPr>
          <w:rFonts w:cstheme="minorHAnsi"/>
          <w:sz w:val="16"/>
          <w:szCs w:val="16"/>
          <w:lang w:val="en-US"/>
        </w:rPr>
        <w:t>clell</w:t>
      </w:r>
      <w:proofErr w:type="spellEnd"/>
      <w:r w:rsidRPr="00BA30A1">
        <w:rPr>
          <w:rFonts w:cstheme="minorHAnsi"/>
          <w:sz w:val="16"/>
          <w:szCs w:val="16"/>
          <w:lang w:val="en-US"/>
        </w:rPr>
        <w:t xml:space="preserve"> came back and said crimes – one guy had 8 years for prayer image on phone… 7 </w:t>
      </w:r>
      <w:proofErr w:type="gramStart"/>
      <w:r w:rsidRPr="00BA30A1">
        <w:rPr>
          <w:rFonts w:cstheme="minorHAnsi"/>
          <w:sz w:val="16"/>
          <w:szCs w:val="16"/>
          <w:lang w:val="en-US"/>
        </w:rPr>
        <w:t>year</w:t>
      </w:r>
      <w:proofErr w:type="gramEnd"/>
      <w:r w:rsidRPr="00BA30A1">
        <w:rPr>
          <w:rFonts w:cstheme="minorHAnsi"/>
          <w:sz w:val="16"/>
          <w:szCs w:val="16"/>
          <w:lang w:val="en-US"/>
        </w:rPr>
        <w:t xml:space="preserve"> for Kyrgyz </w:t>
      </w:r>
      <w:proofErr w:type="spellStart"/>
      <w:r w:rsidRPr="00BA30A1">
        <w:rPr>
          <w:rFonts w:cstheme="minorHAnsi"/>
          <w:sz w:val="16"/>
          <w:szCs w:val="16"/>
          <w:lang w:val="en-US"/>
        </w:rPr>
        <w:t>flad</w:t>
      </w:r>
      <w:proofErr w:type="spellEnd"/>
      <w:r w:rsidRPr="00BA30A1">
        <w:rPr>
          <w:rFonts w:cstheme="minorHAnsi"/>
          <w:sz w:val="16"/>
          <w:szCs w:val="16"/>
          <w:lang w:val="en-US"/>
        </w:rPr>
        <w:t xml:space="preserve">… but those under 8 years all law </w:t>
      </w:r>
      <w:proofErr w:type="spellStart"/>
      <w:r w:rsidRPr="00BA30A1">
        <w:rPr>
          <w:rFonts w:cstheme="minorHAnsi"/>
          <w:sz w:val="16"/>
          <w:szCs w:val="16"/>
          <w:lang w:val="en-US"/>
        </w:rPr>
        <w:t>relaed</w:t>
      </w:r>
      <w:proofErr w:type="spellEnd"/>
      <w:r w:rsidRPr="00BA30A1">
        <w:rPr>
          <w:rFonts w:cstheme="minorHAnsi"/>
          <w:sz w:val="16"/>
          <w:szCs w:val="16"/>
          <w:lang w:val="en-US"/>
        </w:rPr>
        <w:t>…d</w:t>
      </w:r>
    </w:p>
  </w:footnote>
  <w:footnote w:id="482">
    <w:p w14:paraId="1B6CFE1E" w14:textId="77777777" w:rsidR="00112990" w:rsidRPr="00BA30A1" w:rsidRDefault="00112990" w:rsidP="00BA30A1">
      <w:pPr>
        <w:pStyle w:val="FootnoteText"/>
        <w:contextualSpacing/>
        <w:rPr>
          <w:rFonts w:cstheme="minorHAnsi"/>
          <w:sz w:val="16"/>
          <w:szCs w:val="16"/>
          <w:lang w:val="fr-FR"/>
        </w:rPr>
      </w:pPr>
      <w:r w:rsidRPr="00BA30A1">
        <w:rPr>
          <w:rStyle w:val="FootnoteReference"/>
          <w:rFonts w:cstheme="minorHAnsi"/>
          <w:sz w:val="16"/>
          <w:szCs w:val="16"/>
        </w:rPr>
        <w:footnoteRef/>
      </w:r>
      <w:r w:rsidRPr="00BA30A1">
        <w:rPr>
          <w:rFonts w:cstheme="minorHAnsi"/>
          <w:sz w:val="16"/>
          <w:szCs w:val="16"/>
          <w:lang w:val="fr-FR"/>
        </w:rPr>
        <w:t xml:space="preserve"> D1</w:t>
      </w:r>
    </w:p>
  </w:footnote>
  <w:footnote w:id="483">
    <w:p w14:paraId="3F5D8B8E"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484">
    <w:p w14:paraId="02BFAB7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Karakax list </w:t>
      </w:r>
    </w:p>
  </w:footnote>
  <w:footnote w:id="485">
    <w:p w14:paraId="0E20D443" w14:textId="77777777" w:rsidR="00112990" w:rsidRPr="00BA30A1" w:rsidRDefault="00112990" w:rsidP="00BA30A1">
      <w:pPr>
        <w:spacing w:after="0" w:line="240" w:lineRule="auto"/>
        <w:textAlignment w:val="baseline"/>
        <w:rPr>
          <w:rFonts w:eastAsia="Times New Roman" w:cstheme="minorHAnsi"/>
          <w:sz w:val="16"/>
          <w:szCs w:val="16"/>
          <w:lang w:val="en-US" w:eastAsia="en-GB"/>
        </w:rPr>
      </w:pPr>
      <w:r w:rsidRPr="00BA30A1">
        <w:rPr>
          <w:rStyle w:val="FootnoteReference"/>
          <w:rFonts w:cstheme="minorHAnsi"/>
          <w:sz w:val="16"/>
          <w:szCs w:val="16"/>
        </w:rPr>
        <w:footnoteRef/>
      </w:r>
      <w:r w:rsidRPr="00BA30A1">
        <w:rPr>
          <w:rFonts w:cstheme="minorHAnsi"/>
          <w:sz w:val="16"/>
          <w:szCs w:val="16"/>
          <w:lang w:val="en-US"/>
        </w:rPr>
        <w:t xml:space="preserve"> </w:t>
      </w:r>
      <w:hyperlink r:id="rId98" w:history="1">
        <w:r w:rsidRPr="00BA30A1">
          <w:rPr>
            <w:rStyle w:val="Hyperlink"/>
            <w:rFonts w:eastAsia="Times New Roman" w:cstheme="minorHAnsi"/>
            <w:sz w:val="16"/>
            <w:szCs w:val="16"/>
            <w:lang w:val="en-US" w:eastAsia="en-GB"/>
          </w:rPr>
          <w:t>https://believermag.com/weather-reports-voices-from-xinjiang/</w:t>
        </w:r>
      </w:hyperlink>
    </w:p>
  </w:footnote>
  <w:footnote w:id="486">
    <w:p w14:paraId="1C7BC963"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lang w:val="en-US"/>
        </w:rPr>
        <w:t xml:space="preserve"> https://www.globaltimes.cn/content/898563.shtml</w:t>
      </w:r>
    </w:p>
  </w:footnote>
  <w:footnote w:id="487">
    <w:p w14:paraId="53E9AA8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lang w:val="en-US"/>
        </w:rPr>
        <w:t xml:space="preserve"> https://www.dw.com/en/china-convicts-uighurs-in-sham-trials-at-xinjiang-camps/a-53699982</w:t>
      </w:r>
    </w:p>
  </w:footnote>
  <w:footnote w:id="488">
    <w:p w14:paraId="4640463A"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99" w:history="1">
        <w:r w:rsidRPr="00BA30A1">
          <w:rPr>
            <w:rStyle w:val="Hyperlink"/>
            <w:rFonts w:cstheme="minorHAnsi"/>
            <w:sz w:val="16"/>
            <w:szCs w:val="16"/>
          </w:rPr>
          <w:t>https://assets.documentcloud.org/documents/6558510/China-Cables-Telegram-English.pdf</w:t>
        </w:r>
      </w:hyperlink>
      <w:r w:rsidRPr="00BA30A1">
        <w:rPr>
          <w:rFonts w:cstheme="minorHAnsi"/>
          <w:sz w:val="16"/>
          <w:szCs w:val="16"/>
        </w:rPr>
        <w:t xml:space="preserve">, para 19 and 20 </w:t>
      </w:r>
    </w:p>
  </w:footnote>
  <w:footnote w:id="489">
    <w:p w14:paraId="2AD2ED9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100" w:history="1">
        <w:r w:rsidRPr="00BA30A1">
          <w:rPr>
            <w:rStyle w:val="Hyperlink"/>
            <w:rFonts w:cstheme="minorHAnsi"/>
            <w:sz w:val="16"/>
            <w:szCs w:val="16"/>
          </w:rPr>
          <w:t>https://www.aspi.org.au/report/uyghurs-sale</w:t>
        </w:r>
      </w:hyperlink>
      <w:r w:rsidRPr="00BA30A1">
        <w:rPr>
          <w:rFonts w:cstheme="minorHAnsi"/>
          <w:sz w:val="16"/>
          <w:szCs w:val="16"/>
        </w:rPr>
        <w:t xml:space="preserve">; </w:t>
      </w:r>
      <w:r w:rsidRPr="00BA30A1">
        <w:rPr>
          <w:rFonts w:cstheme="minorHAnsi"/>
          <w:sz w:val="16"/>
          <w:szCs w:val="16"/>
          <w:lang w:val="en-US"/>
        </w:rPr>
        <w:t xml:space="preserve">Insert examples of other reporting: </w:t>
      </w:r>
      <w:proofErr w:type="spellStart"/>
      <w:r w:rsidRPr="00BA30A1">
        <w:rPr>
          <w:rFonts w:cstheme="minorHAnsi"/>
          <w:sz w:val="16"/>
          <w:szCs w:val="16"/>
          <w:lang w:val="en-US"/>
        </w:rPr>
        <w:t>margot</w:t>
      </w:r>
      <w:proofErr w:type="spellEnd"/>
      <w:r w:rsidRPr="00BA30A1">
        <w:rPr>
          <w:rFonts w:cstheme="minorHAnsi"/>
          <w:sz w:val="16"/>
          <w:szCs w:val="16"/>
          <w:lang w:val="en-US"/>
        </w:rPr>
        <w:t>/</w:t>
      </w:r>
      <w:proofErr w:type="spellStart"/>
      <w:r w:rsidRPr="00BA30A1">
        <w:rPr>
          <w:rFonts w:cstheme="minorHAnsi"/>
          <w:sz w:val="16"/>
          <w:szCs w:val="16"/>
          <w:lang w:val="en-US"/>
        </w:rPr>
        <w:t>shahit</w:t>
      </w:r>
      <w:proofErr w:type="spellEnd"/>
      <w:r w:rsidRPr="00BA30A1">
        <w:rPr>
          <w:rFonts w:cstheme="minorHAnsi"/>
          <w:sz w:val="16"/>
          <w:szCs w:val="16"/>
          <w:lang w:val="en-US"/>
        </w:rPr>
        <w:t xml:space="preserve">; and </w:t>
      </w:r>
      <w:proofErr w:type="spellStart"/>
      <w:r w:rsidRPr="00BA30A1">
        <w:rPr>
          <w:rFonts w:cstheme="minorHAnsi"/>
          <w:sz w:val="16"/>
          <w:szCs w:val="16"/>
          <w:lang w:val="en-US"/>
        </w:rPr>
        <w:t>aspi</w:t>
      </w:r>
      <w:proofErr w:type="spellEnd"/>
      <w:r w:rsidRPr="00BA30A1">
        <w:rPr>
          <w:rFonts w:cstheme="minorHAnsi"/>
          <w:sz w:val="16"/>
          <w:szCs w:val="16"/>
          <w:lang w:val="en-US"/>
        </w:rPr>
        <w:t xml:space="preserve"> report on inner china; &gt;300 incidences on Shahit – will add examples!; ‘China’s ‘tainted’ cotton.’ Sudworth, John. BBC. Dec 2020. </w:t>
      </w:r>
      <w:hyperlink r:id="rId101" w:history="1">
        <w:r w:rsidRPr="00BA30A1">
          <w:rPr>
            <w:rStyle w:val="Hyperlink"/>
            <w:rFonts w:cstheme="minorHAnsi"/>
            <w:sz w:val="16"/>
            <w:szCs w:val="16"/>
            <w:lang w:val="en-US"/>
          </w:rPr>
          <w:t>https://www.bbc.co.uk/news/extra/nz0g306v8c/china-tainted-cotton</w:t>
        </w:r>
      </w:hyperlink>
    </w:p>
  </w:footnote>
  <w:footnote w:id="490">
    <w:p w14:paraId="78F1C7D7" w14:textId="7EAE5F38"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Articles with sat imagery of factories in camps: ‘‘Their goal is to destroy everyone’: Uighur camp detainees allege systematic rape.’ Matthew Hill et al. BBC News. </w:t>
      </w:r>
      <w:hyperlink r:id="rId102" w:history="1">
        <w:r w:rsidRPr="00BA30A1">
          <w:rPr>
            <w:rStyle w:val="Hyperlink"/>
            <w:rFonts w:cstheme="minorHAnsi"/>
            <w:sz w:val="16"/>
            <w:szCs w:val="16"/>
            <w:lang w:val="en-US"/>
          </w:rPr>
          <w:t>https://www.bbc.co.uk/news/world-asia-china-55794071</w:t>
        </w:r>
      </w:hyperlink>
      <w:r w:rsidRPr="00BA30A1">
        <w:rPr>
          <w:rFonts w:cstheme="minorHAnsi"/>
          <w:sz w:val="16"/>
          <w:szCs w:val="16"/>
          <w:lang w:val="en-US"/>
        </w:rPr>
        <w:t xml:space="preserve">; </w:t>
      </w:r>
      <w:r w:rsidRPr="00BA30A1">
        <w:rPr>
          <w:rFonts w:cstheme="minorHAnsi"/>
          <w:sz w:val="16"/>
          <w:szCs w:val="16"/>
        </w:rPr>
        <w:t xml:space="preserve">‘China’s Detention Camps for Muslims Turn to Forced Labour.’ NYT. Dec 16 2018. https://www.nytimes.com/2018/12/16/world/asia/xinjiang-china-forced-labor-camps-uighurs.html; </w:t>
      </w:r>
    </w:p>
  </w:footnote>
  <w:footnote w:id="491">
    <w:p w14:paraId="6E8C8B53"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hyperlink r:id="rId103" w:history="1">
        <w:r w:rsidRPr="00BA30A1">
          <w:rPr>
            <w:rStyle w:val="Hyperlink"/>
            <w:rFonts w:cstheme="minorHAnsi"/>
            <w:sz w:val="16"/>
            <w:szCs w:val="16"/>
          </w:rPr>
          <w:t>https://www.aspi.org.au/report/uyghurs-sale</w:t>
        </w:r>
      </w:hyperlink>
      <w:r w:rsidRPr="00BA30A1">
        <w:rPr>
          <w:rFonts w:cstheme="minorHAnsi"/>
          <w:sz w:val="16"/>
          <w:szCs w:val="16"/>
        </w:rPr>
        <w:t xml:space="preserve">; </w:t>
      </w:r>
    </w:p>
    <w:p w14:paraId="20C9D1AF" w14:textId="339C8E17" w:rsidR="00112990" w:rsidRPr="00BA30A1" w:rsidRDefault="00112990" w:rsidP="00BA30A1">
      <w:pPr>
        <w:pStyle w:val="FootnoteText"/>
        <w:rPr>
          <w:rFonts w:cstheme="minorHAnsi"/>
          <w:sz w:val="16"/>
          <w:szCs w:val="16"/>
        </w:rPr>
      </w:pPr>
      <w:r w:rsidRPr="00BA30A1">
        <w:rPr>
          <w:rFonts w:cstheme="minorHAnsi"/>
          <w:sz w:val="16"/>
          <w:szCs w:val="16"/>
        </w:rPr>
        <w:t xml:space="preserve">‘China’s Detention Camps for Muslims Turn to Forced Labour.’ NYT. Dec 16 2018. https://www.nytimes.com/2018/12/16/world/asia/xinjiang-china-forced-labor-camps-uighurs.html; </w:t>
      </w:r>
    </w:p>
    <w:p w14:paraId="797DFB04" w14:textId="77777777" w:rsidR="00112990" w:rsidRPr="00BA30A1" w:rsidRDefault="00112990" w:rsidP="00BA30A1">
      <w:pPr>
        <w:pStyle w:val="FootnoteText"/>
        <w:rPr>
          <w:rFonts w:cstheme="minorHAnsi"/>
          <w:sz w:val="16"/>
          <w:szCs w:val="16"/>
          <w:lang w:val="en-US"/>
        </w:rPr>
      </w:pPr>
      <w:r w:rsidRPr="00BA30A1">
        <w:rPr>
          <w:rFonts w:cstheme="minorHAnsi"/>
          <w:sz w:val="16"/>
          <w:szCs w:val="16"/>
          <w:lang w:val="en-US"/>
        </w:rPr>
        <w:t xml:space="preserve">examples of other reporting: </w:t>
      </w:r>
      <w:proofErr w:type="spellStart"/>
      <w:r w:rsidRPr="00BA30A1">
        <w:rPr>
          <w:rFonts w:cstheme="minorHAnsi"/>
          <w:sz w:val="16"/>
          <w:szCs w:val="16"/>
          <w:lang w:val="en-US"/>
        </w:rPr>
        <w:t>margot</w:t>
      </w:r>
      <w:proofErr w:type="spellEnd"/>
      <w:r w:rsidRPr="00BA30A1">
        <w:rPr>
          <w:rFonts w:cstheme="minorHAnsi"/>
          <w:sz w:val="16"/>
          <w:szCs w:val="16"/>
          <w:lang w:val="en-US"/>
        </w:rPr>
        <w:t>/</w:t>
      </w:r>
      <w:proofErr w:type="spellStart"/>
      <w:r w:rsidRPr="00BA30A1">
        <w:rPr>
          <w:rFonts w:cstheme="minorHAnsi"/>
          <w:sz w:val="16"/>
          <w:szCs w:val="16"/>
          <w:lang w:val="en-US"/>
        </w:rPr>
        <w:t>shahit</w:t>
      </w:r>
      <w:proofErr w:type="spellEnd"/>
    </w:p>
  </w:footnote>
  <w:footnote w:id="492">
    <w:p w14:paraId="7113BD7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cstheme="minorHAnsi"/>
          <w:sz w:val="16"/>
          <w:szCs w:val="16"/>
          <w:lang w:val="en-US"/>
        </w:rPr>
        <w:t>Zenze</w:t>
      </w:r>
      <w:proofErr w:type="spellEnd"/>
      <w:r w:rsidRPr="00BA30A1">
        <w:rPr>
          <w:rFonts w:cstheme="minorHAnsi"/>
          <w:sz w:val="16"/>
          <w:szCs w:val="16"/>
          <w:lang w:val="en-US"/>
        </w:rPr>
        <w:t xml:space="preserve"> beyond the camps; </w:t>
      </w:r>
      <w:r w:rsidRPr="00BA30A1">
        <w:rPr>
          <w:rFonts w:cstheme="minorHAnsi"/>
          <w:sz w:val="16"/>
          <w:szCs w:val="16"/>
        </w:rPr>
        <w:t xml:space="preserve">Zenz, Adrian. ‘Beyond the Camps: Beijing’s Long-Term Scheme of Coercive </w:t>
      </w:r>
      <w:proofErr w:type="spellStart"/>
      <w:r w:rsidRPr="00BA30A1">
        <w:rPr>
          <w:rFonts w:cstheme="minorHAnsi"/>
          <w:sz w:val="16"/>
          <w:szCs w:val="16"/>
        </w:rPr>
        <w:t>Labor</w:t>
      </w:r>
      <w:proofErr w:type="spellEnd"/>
      <w:r w:rsidRPr="00BA30A1">
        <w:rPr>
          <w:rFonts w:cstheme="minorHAnsi"/>
          <w:sz w:val="16"/>
          <w:szCs w:val="16"/>
        </w:rPr>
        <w:t xml:space="preserve">, Poverty Alleviation and Social Control in Xinjiang.’ Journal of Political Risk Vol.7, No.12, Dec 10 2019. </w:t>
      </w:r>
      <w:hyperlink r:id="rId104" w:history="1">
        <w:r w:rsidRPr="00BA30A1">
          <w:rPr>
            <w:rStyle w:val="Hyperlink"/>
            <w:rFonts w:cstheme="minorHAnsi"/>
            <w:sz w:val="16"/>
            <w:szCs w:val="16"/>
            <w:lang w:val="en-US"/>
          </w:rPr>
          <w:t>https://www.jpolrisk.com/beyond-the-camps-beijings-long-term-scheme-of-coercive-labor-poverty-alleviation-and-social-control-in-xinjiang/</w:t>
        </w:r>
      </w:hyperlink>
      <w:r w:rsidRPr="00BA30A1">
        <w:rPr>
          <w:rFonts w:cstheme="minorHAnsi"/>
          <w:sz w:val="16"/>
          <w:szCs w:val="16"/>
          <w:lang w:val="en-US"/>
        </w:rPr>
        <w:t>.</w:t>
      </w:r>
    </w:p>
  </w:footnote>
  <w:footnote w:id="493">
    <w:p w14:paraId="1D595A2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Roberts - </w:t>
      </w:r>
      <w:r w:rsidRPr="00BA30A1">
        <w:rPr>
          <w:rFonts w:cstheme="minorHAnsi"/>
          <w:sz w:val="16"/>
          <w:szCs w:val="16"/>
          <w:lang w:val="en-US"/>
        </w:rPr>
        <w:t xml:space="preserve">219-222; </w:t>
      </w:r>
      <w:r w:rsidRPr="00BA30A1">
        <w:rPr>
          <w:rFonts w:cstheme="minorHAnsi"/>
          <w:sz w:val="16"/>
          <w:szCs w:val="16"/>
        </w:rPr>
        <w:t xml:space="preserve">There have also been some reports that people can avoid camps by voluntarily signing up for labour, see Roberts 222; ‘Inside China’s Push to Turn Muslim Minorities </w:t>
      </w:r>
      <w:proofErr w:type="gramStart"/>
      <w:r w:rsidRPr="00BA30A1">
        <w:rPr>
          <w:rFonts w:cstheme="minorHAnsi"/>
          <w:sz w:val="16"/>
          <w:szCs w:val="16"/>
        </w:rPr>
        <w:t>Into</w:t>
      </w:r>
      <w:proofErr w:type="gramEnd"/>
      <w:r w:rsidRPr="00BA30A1">
        <w:rPr>
          <w:rFonts w:cstheme="minorHAnsi"/>
          <w:sz w:val="16"/>
          <w:szCs w:val="16"/>
        </w:rPr>
        <w:t xml:space="preserve"> an Army of workers.’ NYT. Dec 30, 2019, updated July 1, 2020. https://www.nytimes.com/2019/12/30/world/asia/china-xinjiang-muslims-labor.html</w:t>
      </w:r>
    </w:p>
  </w:footnote>
  <w:footnote w:id="494">
    <w:p w14:paraId="07E33EE4" w14:textId="77777777" w:rsidR="00112990" w:rsidRPr="00BA30A1" w:rsidRDefault="00112990" w:rsidP="00BA30A1">
      <w:pPr>
        <w:pStyle w:val="FootnoteText"/>
        <w:contextualSpacing/>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E1 (making government uniforms), o1, q1, n1 (maybe) </w:t>
      </w:r>
    </w:p>
  </w:footnote>
  <w:footnote w:id="495">
    <w:p w14:paraId="33F06C5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N1 (in village admin twice – check if also a factory account</w:t>
      </w:r>
      <w:proofErr w:type="gramStart"/>
      <w:r w:rsidRPr="00BA30A1">
        <w:rPr>
          <w:rFonts w:cstheme="minorHAnsi"/>
          <w:sz w:val="16"/>
          <w:szCs w:val="16"/>
          <w:lang w:val="en-US"/>
        </w:rPr>
        <w:t>) ,</w:t>
      </w:r>
      <w:proofErr w:type="gramEnd"/>
      <w:r w:rsidRPr="00BA30A1">
        <w:rPr>
          <w:rFonts w:cstheme="minorHAnsi"/>
          <w:sz w:val="16"/>
          <w:szCs w:val="16"/>
          <w:lang w:val="en-US"/>
        </w:rPr>
        <w:t xml:space="preserve"> T1 (for four months), C1, Q1</w:t>
      </w:r>
    </w:p>
  </w:footnote>
  <w:footnote w:id="496">
    <w:p w14:paraId="2978682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497">
    <w:p w14:paraId="0B41266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Q1 – 2 </w:t>
      </w:r>
      <w:proofErr w:type="spellStart"/>
      <w:r w:rsidRPr="00BA30A1">
        <w:rPr>
          <w:rFonts w:cstheme="minorHAnsi"/>
          <w:sz w:val="16"/>
          <w:szCs w:val="16"/>
          <w:lang w:val="en-US"/>
        </w:rPr>
        <w:t>shahit</w:t>
      </w:r>
      <w:proofErr w:type="spellEnd"/>
      <w:r w:rsidRPr="00BA30A1">
        <w:rPr>
          <w:rFonts w:cstheme="minorHAnsi"/>
          <w:sz w:val="16"/>
          <w:szCs w:val="16"/>
          <w:lang w:val="en-US"/>
        </w:rPr>
        <w:t xml:space="preserve"> admin testimonies.</w:t>
      </w:r>
    </w:p>
  </w:footnote>
  <w:footnote w:id="498">
    <w:p w14:paraId="5D6BA6D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A1</w:t>
      </w:r>
    </w:p>
  </w:footnote>
  <w:footnote w:id="499">
    <w:p w14:paraId="05EB98D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A3</w:t>
      </w:r>
    </w:p>
  </w:footnote>
  <w:footnote w:id="500">
    <w:p w14:paraId="3A541035"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I2, z</w:t>
      </w:r>
    </w:p>
  </w:footnote>
  <w:footnote w:id="501">
    <w:p w14:paraId="45FE8464"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9 </w:t>
      </w:r>
      <w:proofErr w:type="spellStart"/>
      <w:r w:rsidRPr="00BA30A1">
        <w:rPr>
          <w:rFonts w:cstheme="minorHAnsi"/>
          <w:sz w:val="16"/>
          <w:szCs w:val="16"/>
        </w:rPr>
        <w:t>shahit</w:t>
      </w:r>
      <w:proofErr w:type="spellEnd"/>
      <w:r w:rsidRPr="00BA30A1">
        <w:rPr>
          <w:rFonts w:cstheme="minorHAnsi"/>
          <w:sz w:val="16"/>
          <w:szCs w:val="16"/>
        </w:rPr>
        <w:t xml:space="preserve"> guard testimonies.</w:t>
      </w:r>
    </w:p>
  </w:footnote>
  <w:footnote w:id="502">
    <w:p w14:paraId="5029C093"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25 </w:t>
      </w:r>
      <w:proofErr w:type="spellStart"/>
      <w:r w:rsidRPr="00BA30A1">
        <w:rPr>
          <w:rFonts w:cstheme="minorHAnsi"/>
          <w:sz w:val="16"/>
          <w:szCs w:val="16"/>
        </w:rPr>
        <w:t>shahit</w:t>
      </w:r>
      <w:proofErr w:type="spellEnd"/>
      <w:r w:rsidRPr="00BA30A1">
        <w:rPr>
          <w:rFonts w:cstheme="minorHAnsi"/>
          <w:sz w:val="16"/>
          <w:szCs w:val="16"/>
        </w:rPr>
        <w:t xml:space="preserve"> teacher testimonies; 9 of these are from the </w:t>
      </w:r>
      <w:proofErr w:type="spellStart"/>
      <w:r w:rsidRPr="00BA30A1">
        <w:rPr>
          <w:rFonts w:cstheme="minorHAnsi"/>
          <w:sz w:val="16"/>
          <w:szCs w:val="16"/>
        </w:rPr>
        <w:t>Qaraqash</w:t>
      </w:r>
      <w:proofErr w:type="spellEnd"/>
      <w:r w:rsidRPr="00BA30A1">
        <w:rPr>
          <w:rFonts w:cstheme="minorHAnsi"/>
          <w:sz w:val="16"/>
          <w:szCs w:val="16"/>
        </w:rPr>
        <w:t xml:space="preserve"> List https://docs.uhrp.org/pdf/UHRP_QaraqashDocument.pdf </w:t>
      </w:r>
    </w:p>
  </w:footnote>
  <w:footnote w:id="503">
    <w:p w14:paraId="6CCDB5D8"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check</w:t>
      </w:r>
    </w:p>
  </w:footnote>
  <w:footnote w:id="504">
    <w:p w14:paraId="2AC615A2" w14:textId="68E11723"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E1 – check this. (he was allowed out on weekends)</w:t>
      </w:r>
    </w:p>
  </w:footnote>
  <w:footnote w:id="505">
    <w:p w14:paraId="0C38AC90"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O1</w:t>
      </w:r>
    </w:p>
  </w:footnote>
  <w:footnote w:id="506">
    <w:p w14:paraId="7540D971"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Q1</w:t>
      </w:r>
    </w:p>
  </w:footnote>
  <w:footnote w:id="507">
    <w:p w14:paraId="53E2A8AE"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https://www.aspi.org.au/report/uyghurs-sale</w:t>
      </w:r>
    </w:p>
  </w:footnote>
  <w:footnote w:id="508">
    <w:p w14:paraId="396DF2F4"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w:t>
      </w:r>
      <w:hyperlink r:id="rId105" w:history="1">
        <w:r w:rsidRPr="00BA30A1">
          <w:rPr>
            <w:rStyle w:val="Hyperlink"/>
            <w:rFonts w:cstheme="minorHAnsi"/>
            <w:sz w:val="16"/>
            <w:szCs w:val="16"/>
            <w:lang w:val="it-IT"/>
          </w:rPr>
          <w:t>https://www.bbc.co.uk/news/extra/nz0g306v8c/china-tainted-cotton</w:t>
        </w:r>
      </w:hyperlink>
      <w:r w:rsidRPr="00BA30A1">
        <w:rPr>
          <w:rFonts w:cstheme="minorHAnsi"/>
          <w:sz w:val="16"/>
          <w:szCs w:val="16"/>
          <w:lang w:val="it-IT"/>
        </w:rPr>
        <w:t>.</w:t>
      </w:r>
    </w:p>
  </w:footnote>
  <w:footnote w:id="509">
    <w:p w14:paraId="4A0E4904"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https://www.aspi.org.au/report/uyghurs-sale</w:t>
      </w:r>
    </w:p>
  </w:footnote>
  <w:footnote w:id="510">
    <w:p w14:paraId="2113F825"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Shahit testimonies -85 surveyed re: factories (can insert factory type breakdown)</w:t>
      </w:r>
    </w:p>
  </w:footnote>
  <w:footnote w:id="511">
    <w:p w14:paraId="1623672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C1</w:t>
      </w:r>
    </w:p>
  </w:footnote>
  <w:footnote w:id="512">
    <w:p w14:paraId="673A0AF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513">
    <w:p w14:paraId="38C40CA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I1, f2, B2 (family ostracized), c2, c1, D1 – also reference that reported by families abroad, a2</w:t>
      </w:r>
    </w:p>
  </w:footnote>
  <w:footnote w:id="514">
    <w:p w14:paraId="5426823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F2</w:t>
      </w:r>
    </w:p>
  </w:footnote>
  <w:footnote w:id="515">
    <w:p w14:paraId="645D60A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106" w:history="1">
        <w:r w:rsidRPr="00BA30A1">
          <w:rPr>
            <w:rStyle w:val="Hyperlink"/>
            <w:rFonts w:cstheme="minorHAnsi"/>
            <w:sz w:val="16"/>
            <w:szCs w:val="16"/>
          </w:rPr>
          <w:t>https://www.icij.org/investigations/china-cables/exposed-chinas-operating-manuals-for-mass-internment-and-arrest-by-algorithm/</w:t>
        </w:r>
      </w:hyperlink>
    </w:p>
  </w:footnote>
  <w:footnote w:id="516">
    <w:p w14:paraId="6D50B74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M1 (more stuff about xi </w:t>
      </w:r>
      <w:proofErr w:type="spellStart"/>
      <w:r w:rsidRPr="00BA30A1">
        <w:rPr>
          <w:rFonts w:cstheme="minorHAnsi"/>
          <w:sz w:val="16"/>
          <w:szCs w:val="16"/>
          <w:lang w:val="en-US"/>
        </w:rPr>
        <w:t>jingping</w:t>
      </w:r>
      <w:proofErr w:type="spellEnd"/>
      <w:r w:rsidRPr="00BA30A1">
        <w:rPr>
          <w:rFonts w:cstheme="minorHAnsi"/>
          <w:sz w:val="16"/>
          <w:szCs w:val="16"/>
          <w:lang w:val="en-US"/>
        </w:rPr>
        <w:t>), f2 (</w:t>
      </w:r>
      <w:proofErr w:type="spellStart"/>
      <w:r w:rsidRPr="00BA30A1">
        <w:rPr>
          <w:rFonts w:cstheme="minorHAnsi"/>
          <w:sz w:val="16"/>
          <w:szCs w:val="16"/>
          <w:lang w:val="en-US"/>
        </w:rPr>
        <w:t>mayb</w:t>
      </w:r>
      <w:proofErr w:type="spellEnd"/>
      <w:r w:rsidRPr="00BA30A1">
        <w:rPr>
          <w:rFonts w:cstheme="minorHAnsi"/>
          <w:sz w:val="16"/>
          <w:szCs w:val="16"/>
          <w:lang w:val="en-US"/>
        </w:rPr>
        <w:t xml:space="preserve"> e day classes, 3x week</w:t>
      </w:r>
      <w:proofErr w:type="gramStart"/>
      <w:r w:rsidRPr="00BA30A1">
        <w:rPr>
          <w:rFonts w:cstheme="minorHAnsi"/>
          <w:sz w:val="16"/>
          <w:szCs w:val="16"/>
          <w:lang w:val="en-US"/>
        </w:rPr>
        <w:t>) ,</w:t>
      </w:r>
      <w:proofErr w:type="gramEnd"/>
      <w:r w:rsidRPr="00BA30A1">
        <w:rPr>
          <w:rFonts w:cstheme="minorHAnsi"/>
          <w:sz w:val="16"/>
          <w:szCs w:val="16"/>
          <w:lang w:val="en-US"/>
        </w:rPr>
        <w:t xml:space="preserve"> p1, q1 (and family </w:t>
      </w:r>
      <w:proofErr w:type="spellStart"/>
      <w:r w:rsidRPr="00BA30A1">
        <w:rPr>
          <w:rFonts w:cstheme="minorHAnsi"/>
          <w:sz w:val="16"/>
          <w:szCs w:val="16"/>
          <w:lang w:val="en-US"/>
        </w:rPr>
        <w:t>memebrs</w:t>
      </w:r>
      <w:proofErr w:type="spellEnd"/>
      <w:r w:rsidRPr="00BA30A1">
        <w:rPr>
          <w:rFonts w:cstheme="minorHAnsi"/>
          <w:sz w:val="16"/>
          <w:szCs w:val="16"/>
          <w:lang w:val="en-US"/>
        </w:rPr>
        <w:t xml:space="preserve"> too), u1, d1, a2, b2 (3x/week); M2 – articulate it as a spectrum from being out with </w:t>
      </w:r>
      <w:proofErr w:type="spellStart"/>
      <w:r w:rsidRPr="00BA30A1">
        <w:rPr>
          <w:rFonts w:cstheme="minorHAnsi"/>
          <w:sz w:val="16"/>
          <w:szCs w:val="16"/>
          <w:lang w:val="en-US"/>
        </w:rPr>
        <w:t>restrictionsw</w:t>
      </w:r>
      <w:proofErr w:type="spellEnd"/>
      <w:r w:rsidRPr="00BA30A1">
        <w:rPr>
          <w:rFonts w:cstheme="minorHAnsi"/>
          <w:sz w:val="16"/>
          <w:szCs w:val="16"/>
          <w:lang w:val="en-US"/>
        </w:rPr>
        <w:t xml:space="preserve"> to being in, woman who taught in camps; n1</w:t>
      </w:r>
    </w:p>
  </w:footnote>
  <w:footnote w:id="517">
    <w:p w14:paraId="4C9356B6"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A3</w:t>
      </w:r>
    </w:p>
  </w:footnote>
  <w:footnote w:id="518">
    <w:p w14:paraId="4B72682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J2 – check quote</w:t>
      </w:r>
    </w:p>
  </w:footnote>
  <w:footnote w:id="519">
    <w:p w14:paraId="7F12401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520">
    <w:p w14:paraId="7A31745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 Di, d2, Q1 (6-67 times)</w:t>
      </w:r>
    </w:p>
  </w:footnote>
  <w:footnote w:id="521">
    <w:p w14:paraId="564A150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M1 (</w:t>
      </w:r>
      <w:proofErr w:type="spellStart"/>
      <w:r w:rsidRPr="00BA30A1">
        <w:rPr>
          <w:rFonts w:cstheme="minorHAnsi"/>
          <w:sz w:val="16"/>
          <w:szCs w:val="16"/>
          <w:lang w:val="en-US"/>
        </w:rPr>
        <w:t>psoke</w:t>
      </w:r>
      <w:proofErr w:type="spellEnd"/>
      <w:r w:rsidRPr="00BA30A1">
        <w:rPr>
          <w:rFonts w:cstheme="minorHAnsi"/>
          <w:sz w:val="16"/>
          <w:szCs w:val="16"/>
          <w:lang w:val="en-US"/>
        </w:rPr>
        <w:t xml:space="preserve"> 4 times), d</w:t>
      </w:r>
      <w:proofErr w:type="gramStart"/>
      <w:r w:rsidRPr="00BA30A1">
        <w:rPr>
          <w:rFonts w:cstheme="minorHAnsi"/>
          <w:sz w:val="16"/>
          <w:szCs w:val="16"/>
          <w:lang w:val="en-US"/>
        </w:rPr>
        <w:t>2,o</w:t>
      </w:r>
      <w:proofErr w:type="gramEnd"/>
      <w:r w:rsidRPr="00BA30A1">
        <w:rPr>
          <w:rFonts w:cstheme="minorHAnsi"/>
          <w:sz w:val="16"/>
          <w:szCs w:val="16"/>
          <w:lang w:val="en-US"/>
        </w:rPr>
        <w:t>1</w:t>
      </w:r>
    </w:p>
  </w:footnote>
  <w:footnote w:id="522">
    <w:p w14:paraId="7315E0D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T1</w:t>
      </w:r>
    </w:p>
  </w:footnote>
  <w:footnote w:id="523">
    <w:p w14:paraId="295FB1DC"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M2</w:t>
      </w:r>
    </w:p>
  </w:footnote>
  <w:footnote w:id="524">
    <w:p w14:paraId="5737144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C1</w:t>
      </w:r>
    </w:p>
  </w:footnote>
  <w:footnote w:id="525">
    <w:p w14:paraId="7711829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G1, J2 (worked for gov), E2, f2, x</w:t>
      </w:r>
      <w:proofErr w:type="gramStart"/>
      <w:r w:rsidRPr="00BA30A1">
        <w:rPr>
          <w:rFonts w:cstheme="minorHAnsi"/>
          <w:sz w:val="16"/>
          <w:szCs w:val="16"/>
          <w:lang w:val="en-US"/>
        </w:rPr>
        <w:t>2,b</w:t>
      </w:r>
      <w:proofErr w:type="gramEnd"/>
      <w:r w:rsidRPr="00BA30A1">
        <w:rPr>
          <w:rFonts w:cstheme="minorHAnsi"/>
          <w:sz w:val="16"/>
          <w:szCs w:val="16"/>
          <w:lang w:val="en-US"/>
        </w:rPr>
        <w:t>2, b2, s1, q2</w:t>
      </w:r>
    </w:p>
  </w:footnote>
  <w:footnote w:id="526">
    <w:p w14:paraId="75CCC249"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cite</w:t>
      </w:r>
    </w:p>
  </w:footnote>
  <w:footnote w:id="527">
    <w:p w14:paraId="4B46511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B2</w:t>
      </w:r>
    </w:p>
  </w:footnote>
  <w:footnote w:id="528">
    <w:p w14:paraId="63A1F92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A2</w:t>
      </w:r>
    </w:p>
  </w:footnote>
  <w:footnote w:id="529">
    <w:p w14:paraId="57E15664"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Cite </w:t>
      </w:r>
    </w:p>
  </w:footnote>
  <w:footnote w:id="530">
    <w:p w14:paraId="7ABC1DC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N2, B2</w:t>
      </w:r>
    </w:p>
  </w:footnote>
  <w:footnote w:id="531">
    <w:p w14:paraId="1DCE76BE"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cite</w:t>
      </w:r>
    </w:p>
  </w:footnote>
  <w:footnote w:id="532">
    <w:p w14:paraId="14AE13CB" w14:textId="6B4F174A" w:rsidR="00112990" w:rsidRPr="00BA30A1" w:rsidRDefault="00112990" w:rsidP="00BA30A1">
      <w:pPr>
        <w:pStyle w:val="FootnoteText"/>
        <w:contextualSpacing/>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One major feature of the ongoing Strike Hard Campaign is the deployment of “</w:t>
      </w:r>
      <w:proofErr w:type="spellStart"/>
      <w:r w:rsidRPr="00BA30A1">
        <w:rPr>
          <w:rFonts w:cstheme="minorHAnsi"/>
          <w:sz w:val="16"/>
          <w:szCs w:val="16"/>
        </w:rPr>
        <w:t>fanghuiju</w:t>
      </w:r>
      <w:proofErr w:type="spellEnd"/>
      <w:r w:rsidRPr="00BA30A1">
        <w:rPr>
          <w:rFonts w:cstheme="minorHAnsi"/>
          <w:sz w:val="16"/>
          <w:szCs w:val="16"/>
        </w:rPr>
        <w:t>” (</w:t>
      </w:r>
      <w:r w:rsidRPr="00BA30A1">
        <w:rPr>
          <w:rFonts w:eastAsia="Malgun Gothic" w:cstheme="minorHAnsi"/>
          <w:sz w:val="16"/>
          <w:szCs w:val="16"/>
        </w:rPr>
        <w:t>䇯</w:t>
      </w:r>
      <w:r w:rsidRPr="00BA30A1">
        <w:rPr>
          <w:rFonts w:ascii="Calibri" w:hAnsi="Calibri" w:cs="Calibri"/>
          <w:sz w:val="16"/>
          <w:szCs w:val="16"/>
        </w:rPr>
        <w:t>ᜐ</w:t>
      </w:r>
      <w:r w:rsidRPr="00BA30A1">
        <w:rPr>
          <w:rFonts w:eastAsia="Malgun Gothic" w:cstheme="minorHAnsi"/>
          <w:sz w:val="16"/>
          <w:szCs w:val="16"/>
        </w:rPr>
        <w:t>㚊</w:t>
      </w:r>
      <w:r w:rsidRPr="00BA30A1">
        <w:rPr>
          <w:rFonts w:cstheme="minorHAnsi"/>
          <w:sz w:val="16"/>
          <w:szCs w:val="16"/>
        </w:rPr>
        <w:t xml:space="preserve">)15 teams in Xinjiang. Between 2014 and 2017, Xinjiang authorities sent 200,000 cadres from government agencies, state-owned enterprises, and public institutions to be stationed in villages, regularly visit and </w:t>
      </w:r>
      <w:proofErr w:type="spellStart"/>
      <w:r w:rsidRPr="00BA30A1">
        <w:rPr>
          <w:rFonts w:cstheme="minorHAnsi"/>
          <w:sz w:val="16"/>
          <w:szCs w:val="16"/>
        </w:rPr>
        <w:t>surveil</w:t>
      </w:r>
      <w:proofErr w:type="spellEnd"/>
      <w:r w:rsidRPr="00BA30A1">
        <w:rPr>
          <w:rFonts w:cstheme="minorHAnsi"/>
          <w:sz w:val="16"/>
          <w:szCs w:val="16"/>
        </w:rPr>
        <w:t xml:space="preserve"> people, and subject them to political propaganda, a scheme that has been extended indefinitely.16 In October 2016, authorities initiated a related effort, called the “Becoming Family” (</w:t>
      </w:r>
      <w:r w:rsidRPr="00BA30A1">
        <w:rPr>
          <w:rFonts w:eastAsia="Malgun Gothic" w:cstheme="minorHAnsi"/>
          <w:sz w:val="16"/>
          <w:szCs w:val="16"/>
        </w:rPr>
        <w:t>㔃</w:t>
      </w:r>
      <w:r w:rsidRPr="00BA30A1">
        <w:rPr>
          <w:rFonts w:ascii="Ebrima" w:hAnsi="Ebrima" w:cs="Ebrima"/>
          <w:sz w:val="16"/>
          <w:szCs w:val="16"/>
        </w:rPr>
        <w:t>ሩ</w:t>
      </w:r>
      <w:r w:rsidRPr="00BA30A1">
        <w:rPr>
          <w:rFonts w:eastAsia="Malgun Gothic" w:cstheme="minorHAnsi"/>
          <w:sz w:val="16"/>
          <w:szCs w:val="16"/>
        </w:rPr>
        <w:t>䇔</w:t>
      </w:r>
      <w:r w:rsidRPr="00BA30A1">
        <w:rPr>
          <w:rFonts w:cstheme="minorHAnsi"/>
          <w:sz w:val="16"/>
          <w:szCs w:val="16"/>
        </w:rPr>
        <w:t>Ӣ) campaign. Since December 2017, this “Becoming Family” campaign has been expanded as a compulsory homestay programme where more than a million cadres spend at least five days every two months in the homes of Xinjiang residents primarily in the countryside.17 16 “200,000 Communist Party members Dispatched to Stay in Grassroots Villages in Xinjiang to Visit the People, Benefit the People, and Get Together the Hearts of the People (</w:t>
      </w:r>
      <w:r w:rsidRPr="00BA30A1">
        <w:rPr>
          <w:rFonts w:ascii="Calibri" w:hAnsi="Calibri" w:cs="Calibri"/>
          <w:sz w:val="16"/>
          <w:szCs w:val="16"/>
        </w:rPr>
        <w:t>ᯠ</w:t>
      </w:r>
      <w:r w:rsidRPr="00BA30A1">
        <w:rPr>
          <w:rFonts w:ascii="Segoe UI Symbol" w:hAnsi="Segoe UI Symbol" w:cs="Segoe UI Symbol"/>
          <w:sz w:val="16"/>
          <w:szCs w:val="16"/>
        </w:rPr>
        <w:t>⮶</w:t>
      </w:r>
      <w:r w:rsidRPr="00BA30A1">
        <w:rPr>
          <w:rFonts w:cstheme="minorHAnsi"/>
          <w:sz w:val="16"/>
          <w:szCs w:val="16"/>
        </w:rPr>
        <w:t xml:space="preserve"> 20 </w:t>
      </w:r>
      <w:proofErr w:type="spellStart"/>
      <w:r w:rsidRPr="00BA30A1">
        <w:rPr>
          <w:rFonts w:cstheme="minorHAnsi"/>
          <w:sz w:val="16"/>
          <w:szCs w:val="16"/>
        </w:rPr>
        <w:t>зᵪ</w:t>
      </w:r>
      <w:r w:rsidRPr="00BA30A1">
        <w:rPr>
          <w:rFonts w:ascii="MV Boli" w:hAnsi="MV Boli" w:cs="MV Boli"/>
          <w:sz w:val="16"/>
          <w:szCs w:val="16"/>
        </w:rPr>
        <w:t>ޣ</w:t>
      </w:r>
      <w:r w:rsidRPr="00BA30A1">
        <w:rPr>
          <w:rFonts w:ascii="Gadugi" w:hAnsi="Gadugi" w:cs="Gadugi"/>
          <w:sz w:val="16"/>
          <w:szCs w:val="16"/>
        </w:rPr>
        <w:t>ᒢ</w:t>
      </w:r>
      <w:proofErr w:type="spellEnd"/>
      <w:r w:rsidRPr="00BA30A1">
        <w:rPr>
          <w:rFonts w:eastAsia="Malgun Gothic" w:cstheme="minorHAnsi"/>
          <w:sz w:val="16"/>
          <w:szCs w:val="16"/>
        </w:rPr>
        <w:t>䜘</w:t>
      </w:r>
      <w:proofErr w:type="spellStart"/>
      <w:r w:rsidRPr="00BA30A1">
        <w:rPr>
          <w:rFonts w:cstheme="minorHAnsi"/>
          <w:sz w:val="16"/>
          <w:szCs w:val="16"/>
        </w:rPr>
        <w:t>л</w:t>
      </w:r>
      <w:r w:rsidRPr="00BA30A1">
        <w:rPr>
          <w:rFonts w:ascii="Leelawadee UI" w:hAnsi="Leelawadee UI" w:cs="Leelawadee UI"/>
          <w:sz w:val="16"/>
          <w:szCs w:val="16"/>
        </w:rPr>
        <w:t>ส</w:t>
      </w:r>
      <w:r w:rsidRPr="00BA30A1">
        <w:rPr>
          <w:rFonts w:ascii="Ebrima" w:hAnsi="Ebrima" w:cs="Ebrima"/>
          <w:sz w:val="16"/>
          <w:szCs w:val="16"/>
        </w:rPr>
        <w:t>ቲ</w:t>
      </w:r>
      <w:r w:rsidRPr="00BA30A1">
        <w:rPr>
          <w:rFonts w:cstheme="minorHAnsi"/>
          <w:sz w:val="16"/>
          <w:szCs w:val="16"/>
        </w:rPr>
        <w:t>տз</w:t>
      </w:r>
      <w:proofErr w:type="spellEnd"/>
      <w:r w:rsidRPr="00BA30A1">
        <w:rPr>
          <w:rFonts w:cstheme="minorHAnsi"/>
          <w:sz w:val="16"/>
          <w:szCs w:val="16"/>
        </w:rPr>
        <w:t>ᶁˈ</w:t>
      </w:r>
      <w:r w:rsidRPr="00BA30A1">
        <w:rPr>
          <w:rFonts w:eastAsia="Malgun Gothic" w:cstheme="minorHAnsi"/>
          <w:sz w:val="16"/>
          <w:szCs w:val="16"/>
        </w:rPr>
        <w:t>䇯</w:t>
      </w:r>
      <w:r w:rsidRPr="00BA30A1">
        <w:rPr>
          <w:rFonts w:ascii="Cambria Math" w:hAnsi="Cambria Math" w:cs="Cambria Math"/>
          <w:sz w:val="16"/>
          <w:szCs w:val="16"/>
        </w:rPr>
        <w:t>≁</w:t>
      </w:r>
      <w:r w:rsidRPr="00BA30A1">
        <w:rPr>
          <w:rFonts w:ascii="Calibri" w:hAnsi="Calibri" w:cs="Calibri"/>
          <w:sz w:val="16"/>
          <w:szCs w:val="16"/>
        </w:rPr>
        <w:t>ᛵ</w:t>
      </w:r>
      <w:r w:rsidRPr="00BA30A1">
        <w:rPr>
          <w:rFonts w:cstheme="minorHAnsi"/>
          <w:sz w:val="16"/>
          <w:szCs w:val="16"/>
        </w:rPr>
        <w:t>ǃ</w:t>
      </w:r>
      <w:r w:rsidRPr="00BA30A1">
        <w:rPr>
          <w:rFonts w:ascii="Calibri" w:hAnsi="Calibri" w:cs="Calibri"/>
          <w:sz w:val="16"/>
          <w:szCs w:val="16"/>
        </w:rPr>
        <w:t>ᜐ</w:t>
      </w:r>
      <w:r w:rsidRPr="00BA30A1">
        <w:rPr>
          <w:rFonts w:ascii="Cambria Math" w:hAnsi="Cambria Math" w:cs="Cambria Math"/>
          <w:sz w:val="16"/>
          <w:szCs w:val="16"/>
        </w:rPr>
        <w:t>≁</w:t>
      </w:r>
      <w:r w:rsidRPr="00BA30A1">
        <w:rPr>
          <w:rFonts w:ascii="Segoe UI Symbol" w:hAnsi="Segoe UI Symbol" w:cs="Segoe UI Symbol"/>
          <w:sz w:val="16"/>
          <w:szCs w:val="16"/>
        </w:rPr>
        <w:t>⭏</w:t>
      </w:r>
      <w:r w:rsidRPr="00BA30A1">
        <w:rPr>
          <w:rFonts w:cstheme="minorHAnsi"/>
          <w:sz w:val="16"/>
          <w:szCs w:val="16"/>
        </w:rPr>
        <w:t>ǃ</w:t>
      </w:r>
      <w:r w:rsidRPr="00BA30A1">
        <w:rPr>
          <w:rFonts w:eastAsia="Malgun Gothic" w:cstheme="minorHAnsi"/>
          <w:sz w:val="16"/>
          <w:szCs w:val="16"/>
        </w:rPr>
        <w:t>㚊</w:t>
      </w:r>
      <w:r w:rsidRPr="00BA30A1">
        <w:rPr>
          <w:rFonts w:ascii="Cambria Math" w:hAnsi="Cambria Math" w:cs="Cambria Math"/>
          <w:sz w:val="16"/>
          <w:szCs w:val="16"/>
        </w:rPr>
        <w:t>≁</w:t>
      </w:r>
      <w:r w:rsidRPr="00BA30A1">
        <w:rPr>
          <w:rFonts w:ascii="Gadugi" w:hAnsi="Gadugi" w:cs="Gadugi"/>
          <w:sz w:val="16"/>
          <w:szCs w:val="16"/>
        </w:rPr>
        <w:t>ᗳ</w:t>
      </w:r>
      <w:r w:rsidRPr="00BA30A1">
        <w:rPr>
          <w:rFonts w:cstheme="minorHAnsi"/>
          <w:sz w:val="16"/>
          <w:szCs w:val="16"/>
        </w:rPr>
        <w:t>),” People Online (Ӫ</w:t>
      </w:r>
      <w:r w:rsidRPr="00BA30A1">
        <w:rPr>
          <w:rFonts w:ascii="Cambria Math" w:hAnsi="Cambria Math" w:cs="Cambria Math"/>
          <w:sz w:val="16"/>
          <w:szCs w:val="16"/>
        </w:rPr>
        <w:t>≁</w:t>
      </w:r>
      <w:r w:rsidRPr="00BA30A1">
        <w:rPr>
          <w:rFonts w:eastAsia="Malgun Gothic" w:cstheme="minorHAnsi"/>
          <w:sz w:val="16"/>
          <w:szCs w:val="16"/>
        </w:rPr>
        <w:t>㖁</w:t>
      </w:r>
      <w:r w:rsidRPr="00BA30A1">
        <w:rPr>
          <w:rFonts w:cstheme="minorHAnsi"/>
          <w:sz w:val="16"/>
          <w:szCs w:val="16"/>
        </w:rPr>
        <w:t>, http://xj.people.com.cn/GB/188750/361873/ (accessed August 14, 2018). 17 “China: Visiting Officials Occupy Homes in Muslim Region,” Human Rights Watch news release, May 13, 2018, https://www.hrw.org/news/2018/05/13/china-visiting-officials-occupy-homes-muslim-region.</w:t>
      </w:r>
    </w:p>
  </w:footnote>
  <w:footnote w:id="533">
    <w:p w14:paraId="753A122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O2, 43</w:t>
      </w:r>
    </w:p>
  </w:footnote>
  <w:footnote w:id="534">
    <w:p w14:paraId="4FD695D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p>
  </w:footnote>
  <w:footnote w:id="535">
    <w:p w14:paraId="763E4951"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I2</w:t>
      </w:r>
    </w:p>
  </w:footnote>
  <w:footnote w:id="536">
    <w:p w14:paraId="4E8F92D3"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D1</w:t>
      </w:r>
    </w:p>
  </w:footnote>
  <w:footnote w:id="537">
    <w:p w14:paraId="75007FCB"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Q1, Y2, B2</w:t>
      </w:r>
    </w:p>
  </w:footnote>
  <w:footnote w:id="538">
    <w:p w14:paraId="2F33721A"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B2</w:t>
      </w:r>
    </w:p>
  </w:footnote>
  <w:footnote w:id="539">
    <w:p w14:paraId="63AD23E3"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cite</w:t>
      </w:r>
    </w:p>
  </w:footnote>
  <w:footnote w:id="540">
    <w:p w14:paraId="0446B082" w14:textId="77777777" w:rsidR="00112990" w:rsidRPr="00BA30A1" w:rsidRDefault="00112990" w:rsidP="00BA30A1">
      <w:pPr>
        <w:pStyle w:val="FootnoteText"/>
        <w:contextualSpacing/>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M1</w:t>
      </w:r>
    </w:p>
  </w:footnote>
  <w:footnote w:id="541">
    <w:p w14:paraId="26EE141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lang w:val="it-IT"/>
        </w:rPr>
        <w:t xml:space="preserve"> I2, A2, X1. </w:t>
      </w:r>
      <w:r w:rsidRPr="00BA30A1">
        <w:rPr>
          <w:rFonts w:cstheme="minorHAnsi"/>
          <w:sz w:val="16"/>
          <w:szCs w:val="16"/>
          <w:lang w:val="en-US"/>
        </w:rPr>
        <w:t>K1, p1</w:t>
      </w:r>
    </w:p>
  </w:footnote>
  <w:footnote w:id="542">
    <w:p w14:paraId="1684836E"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w:t>
      </w:r>
    </w:p>
  </w:footnote>
  <w:footnote w:id="543">
    <w:p w14:paraId="74B2CFB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A3</w:t>
      </w:r>
    </w:p>
  </w:footnote>
  <w:footnote w:id="544">
    <w:p w14:paraId="0AD7F85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F1</w:t>
      </w:r>
    </w:p>
  </w:footnote>
  <w:footnote w:id="545">
    <w:p w14:paraId="1A5E5568"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P1; q2 – check both</w:t>
      </w:r>
    </w:p>
  </w:footnote>
  <w:footnote w:id="546">
    <w:p w14:paraId="2FFF34AC"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https://www.hrw.org/report/2015/07/13/one-passport-two-systems/chinas-restrictions-foreign-travel-tibetans-and-others</w:t>
      </w:r>
    </w:p>
  </w:footnote>
  <w:footnote w:id="547">
    <w:p w14:paraId="6C9485AB" w14:textId="77777777"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hyperlink r:id="rId107" w:history="1">
        <w:r w:rsidRPr="00BA30A1">
          <w:rPr>
            <w:rStyle w:val="Hyperlink"/>
            <w:rFonts w:cstheme="minorHAnsi"/>
            <w:sz w:val="16"/>
            <w:szCs w:val="16"/>
          </w:rPr>
          <w:t>https://www.nytimes.com/2016/12/01/world/asia/passports-confiscated-xinjiang-china-uighur.html</w:t>
        </w:r>
      </w:hyperlink>
      <w:r w:rsidRPr="00BA30A1">
        <w:rPr>
          <w:rFonts w:cstheme="minorHAnsi"/>
          <w:sz w:val="16"/>
          <w:szCs w:val="16"/>
        </w:rPr>
        <w:t>; https://www.hrw.org/news/2016/11/22/china-passports-arbitrarily-recalled-xinjiang</w:t>
      </w:r>
    </w:p>
  </w:footnote>
  <w:footnote w:id="548">
    <w:p w14:paraId="18D8F38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Insert cases here, H1 (</w:t>
      </w:r>
      <w:proofErr w:type="spellStart"/>
      <w:r w:rsidRPr="00BA30A1">
        <w:rPr>
          <w:rFonts w:cstheme="minorHAnsi"/>
          <w:sz w:val="16"/>
          <w:szCs w:val="16"/>
          <w:lang w:val="en-US"/>
        </w:rPr>
        <w:t>kyrgz</w:t>
      </w:r>
      <w:proofErr w:type="spellEnd"/>
      <w:r w:rsidRPr="00BA30A1">
        <w:rPr>
          <w:rFonts w:cstheme="minorHAnsi"/>
          <w:sz w:val="16"/>
          <w:szCs w:val="16"/>
          <w:lang w:val="en-US"/>
        </w:rPr>
        <w:t>, early on)</w:t>
      </w:r>
    </w:p>
  </w:footnote>
  <w:footnote w:id="549">
    <w:p w14:paraId="56022B13"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O1</w:t>
      </w:r>
    </w:p>
  </w:footnote>
  <w:footnote w:id="550">
    <w:p w14:paraId="2C3B4CDF"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551">
    <w:p w14:paraId="7A00E01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Q1</w:t>
      </w:r>
    </w:p>
  </w:footnote>
  <w:footnote w:id="552">
    <w:p w14:paraId="0EA21E2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S1</w:t>
      </w:r>
    </w:p>
  </w:footnote>
  <w:footnote w:id="553">
    <w:p w14:paraId="7C6BE721"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A3</w:t>
      </w:r>
    </w:p>
  </w:footnote>
  <w:footnote w:id="554">
    <w:p w14:paraId="528ECDD4"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Q2</w:t>
      </w:r>
    </w:p>
  </w:footnote>
  <w:footnote w:id="555">
    <w:p w14:paraId="4B7B2D22"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S2</w:t>
      </w:r>
    </w:p>
  </w:footnote>
  <w:footnote w:id="556">
    <w:p w14:paraId="4F7F5980"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H1</w:t>
      </w:r>
    </w:p>
  </w:footnote>
  <w:footnote w:id="557">
    <w:p w14:paraId="63996FC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R1</w:t>
      </w:r>
    </w:p>
  </w:footnote>
  <w:footnote w:id="558">
    <w:p w14:paraId="1061C47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B2</w:t>
      </w:r>
    </w:p>
  </w:footnote>
  <w:footnote w:id="559">
    <w:p w14:paraId="4DDCEB65" w14:textId="69D87A60"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For an overview of the objective elements of Crimes against humanity see </w:t>
      </w:r>
      <w:proofErr w:type="spellStart"/>
      <w:r w:rsidRPr="00BA30A1">
        <w:rPr>
          <w:rFonts w:cstheme="minorHAnsi"/>
          <w:sz w:val="16"/>
          <w:szCs w:val="16"/>
        </w:rPr>
        <w:t>cassesse’s</w:t>
      </w:r>
      <w:proofErr w:type="spellEnd"/>
      <w:r w:rsidRPr="00BA30A1">
        <w:rPr>
          <w:rFonts w:cstheme="minorHAnsi"/>
          <w:sz w:val="16"/>
          <w:szCs w:val="16"/>
        </w:rPr>
        <w:t xml:space="preserve"> international criminal law</w:t>
      </w:r>
    </w:p>
  </w:footnote>
  <w:footnote w:id="560">
    <w:p w14:paraId="11EE42A9" w14:textId="36B5CE8C" w:rsidR="00112990" w:rsidRPr="00BA30A1" w:rsidRDefault="00112990" w:rsidP="00BA30A1">
      <w:pPr>
        <w:pStyle w:val="FootnoteText"/>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Rome statute article 7</w:t>
      </w:r>
    </w:p>
  </w:footnote>
  <w:footnote w:id="561">
    <w:p w14:paraId="3AC089F7"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For the best available documents of forced sterilization and abortions see: </w:t>
      </w:r>
      <w:hyperlink r:id="rId108" w:history="1">
        <w:r w:rsidRPr="00BA30A1">
          <w:rPr>
            <w:rStyle w:val="Hyperlink"/>
            <w:rFonts w:cstheme="minorHAnsi"/>
            <w:sz w:val="16"/>
            <w:szCs w:val="16"/>
            <w:lang w:val="en-US"/>
          </w:rPr>
          <w:t>https://apnews.com/article/269b3de1af34e17c1941a514f78d764c</w:t>
        </w:r>
      </w:hyperlink>
      <w:r w:rsidRPr="00BA30A1">
        <w:rPr>
          <w:rFonts w:cstheme="minorHAnsi"/>
          <w:sz w:val="16"/>
          <w:szCs w:val="16"/>
          <w:lang w:val="en-US"/>
        </w:rPr>
        <w:t xml:space="preserve">; </w:t>
      </w:r>
      <w:hyperlink r:id="rId109" w:history="1">
        <w:r w:rsidRPr="00BA30A1">
          <w:rPr>
            <w:rStyle w:val="Hyperlink"/>
            <w:rFonts w:cstheme="minorHAnsi"/>
            <w:sz w:val="16"/>
            <w:szCs w:val="16"/>
            <w:lang w:val="en-US"/>
          </w:rPr>
          <w:t>https://jamestown.org/product/sterilizations-iuds-and-mandatory-birth-control-the-ccps-campaign-to-suppress-uyghur-birthrates-in-xinjiang/</w:t>
        </w:r>
      </w:hyperlink>
      <w:r w:rsidRPr="00BA30A1">
        <w:rPr>
          <w:rFonts w:cstheme="minorHAnsi"/>
          <w:sz w:val="16"/>
          <w:szCs w:val="16"/>
          <w:lang w:val="en-US"/>
        </w:rPr>
        <w:t xml:space="preserve"> </w:t>
      </w:r>
    </w:p>
  </w:footnote>
  <w:footnote w:id="562">
    <w:p w14:paraId="0779A485"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 xml:space="preserve">Cite letter from </w:t>
      </w:r>
      <w:proofErr w:type="spellStart"/>
      <w:r w:rsidRPr="00BA30A1">
        <w:rPr>
          <w:rFonts w:cstheme="minorHAnsi"/>
          <w:sz w:val="16"/>
          <w:szCs w:val="16"/>
          <w:lang w:val="en-US"/>
        </w:rPr>
        <w:t>azat</w:t>
      </w:r>
      <w:proofErr w:type="spellEnd"/>
      <w:r w:rsidRPr="00BA30A1">
        <w:rPr>
          <w:rFonts w:cstheme="minorHAnsi"/>
          <w:sz w:val="16"/>
          <w:szCs w:val="16"/>
          <w:lang w:val="en-US"/>
        </w:rPr>
        <w:t xml:space="preserve"> – letter form a </w:t>
      </w:r>
      <w:proofErr w:type="spellStart"/>
      <w:r w:rsidRPr="00BA30A1">
        <w:rPr>
          <w:rFonts w:cstheme="minorHAnsi"/>
          <w:sz w:val="16"/>
          <w:szCs w:val="16"/>
          <w:lang w:val="en-US"/>
        </w:rPr>
        <w:t>pirson</w:t>
      </w:r>
      <w:proofErr w:type="spellEnd"/>
      <w:r w:rsidRPr="00BA30A1">
        <w:rPr>
          <w:rFonts w:cstheme="minorHAnsi"/>
          <w:sz w:val="16"/>
          <w:szCs w:val="16"/>
          <w:lang w:val="en-US"/>
        </w:rPr>
        <w:t xml:space="preserve"> guard; See </w:t>
      </w:r>
      <w:proofErr w:type="spellStart"/>
      <w:r w:rsidRPr="00BA30A1">
        <w:rPr>
          <w:rFonts w:cstheme="minorHAnsi"/>
          <w:sz w:val="16"/>
          <w:szCs w:val="16"/>
          <w:lang w:val="en-US"/>
        </w:rPr>
        <w:t>ferris</w:t>
      </w:r>
      <w:proofErr w:type="spellEnd"/>
      <w:r w:rsidRPr="00BA30A1">
        <w:rPr>
          <w:rFonts w:cstheme="minorHAnsi"/>
          <w:sz w:val="16"/>
          <w:szCs w:val="16"/>
          <w:lang w:val="en-US"/>
        </w:rPr>
        <w:t xml:space="preserve"> </w:t>
      </w:r>
      <w:proofErr w:type="spellStart"/>
      <w:r w:rsidRPr="00BA30A1">
        <w:rPr>
          <w:rFonts w:cstheme="minorHAnsi"/>
          <w:sz w:val="16"/>
          <w:szCs w:val="16"/>
          <w:lang w:val="en-US"/>
        </w:rPr>
        <w:t>rotman</w:t>
      </w:r>
      <w:proofErr w:type="spellEnd"/>
      <w:r w:rsidRPr="00BA30A1">
        <w:rPr>
          <w:rFonts w:cstheme="minorHAnsi"/>
          <w:sz w:val="16"/>
          <w:szCs w:val="16"/>
          <w:lang w:val="en-US"/>
        </w:rPr>
        <w:t xml:space="preserve"> “</w:t>
      </w:r>
      <w:proofErr w:type="spellStart"/>
      <w:r w:rsidRPr="00BA30A1">
        <w:rPr>
          <w:rFonts w:cstheme="minorHAnsi"/>
          <w:sz w:val="16"/>
          <w:szCs w:val="16"/>
          <w:lang w:val="en-US"/>
        </w:rPr>
        <w:t>aboritoin</w:t>
      </w:r>
      <w:proofErr w:type="spellEnd"/>
      <w:r w:rsidRPr="00BA30A1">
        <w:rPr>
          <w:rFonts w:cstheme="minorHAnsi"/>
          <w:sz w:val="16"/>
          <w:szCs w:val="16"/>
          <w:lang w:val="en-US"/>
        </w:rPr>
        <w:t xml:space="preserve"> IUD and sexual </w:t>
      </w:r>
      <w:proofErr w:type="spellStart"/>
      <w:r w:rsidRPr="00BA30A1">
        <w:rPr>
          <w:rFonts w:cstheme="minorHAnsi"/>
          <w:sz w:val="16"/>
          <w:szCs w:val="16"/>
          <w:lang w:val="en-US"/>
        </w:rPr>
        <w:t>humioliaiton</w:t>
      </w:r>
      <w:proofErr w:type="spellEnd"/>
      <w:r w:rsidRPr="00BA30A1">
        <w:rPr>
          <w:rFonts w:cstheme="minorHAnsi"/>
          <w:sz w:val="16"/>
          <w:szCs w:val="16"/>
          <w:lang w:val="en-US"/>
        </w:rPr>
        <w:t xml:space="preserve">’, </w:t>
      </w:r>
      <w:proofErr w:type="spellStart"/>
      <w:r w:rsidRPr="00BA30A1">
        <w:rPr>
          <w:rFonts w:cstheme="minorHAnsi"/>
          <w:sz w:val="16"/>
          <w:szCs w:val="16"/>
          <w:lang w:val="en-US"/>
        </w:rPr>
        <w:t>meixler</w:t>
      </w:r>
      <w:proofErr w:type="spellEnd"/>
      <w:r w:rsidRPr="00BA30A1">
        <w:rPr>
          <w:rFonts w:cstheme="minorHAnsi"/>
          <w:sz w:val="16"/>
          <w:szCs w:val="16"/>
          <w:lang w:val="en-US"/>
        </w:rPr>
        <w:t xml:space="preserve"> “I begged them to kill me”</w:t>
      </w:r>
    </w:p>
  </w:footnote>
  <w:footnote w:id="563">
    <w:p w14:paraId="60A94959"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D2</w:t>
      </w:r>
    </w:p>
  </w:footnote>
  <w:footnote w:id="564">
    <w:p w14:paraId="596FBCA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D2</w:t>
      </w:r>
    </w:p>
  </w:footnote>
  <w:footnote w:id="565">
    <w:p w14:paraId="2EA59DBA"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H1</w:t>
      </w:r>
    </w:p>
  </w:footnote>
  <w:footnote w:id="566">
    <w:p w14:paraId="22A0A57D" w14:textId="77777777" w:rsidR="00112990" w:rsidRPr="00BA30A1" w:rsidRDefault="00112990" w:rsidP="00BA30A1">
      <w:pPr>
        <w:pStyle w:val="FootnoteText"/>
        <w:contextualSpacing/>
        <w:rPr>
          <w:rFonts w:cstheme="minorHAnsi"/>
          <w:sz w:val="16"/>
          <w:szCs w:val="16"/>
          <w:lang w:val="en-US"/>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sz w:val="16"/>
          <w:szCs w:val="16"/>
          <w:lang w:val="en-US"/>
        </w:rPr>
        <w:t>Note: we have the name of the doctor if we want to follow up</w:t>
      </w:r>
    </w:p>
  </w:footnote>
  <w:footnote w:id="567">
    <w:p w14:paraId="07F979BD"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See, for example: </w:t>
      </w:r>
      <w:proofErr w:type="spellStart"/>
      <w:r w:rsidRPr="00BA30A1">
        <w:rPr>
          <w:rFonts w:cstheme="minorHAnsi"/>
          <w:sz w:val="16"/>
          <w:szCs w:val="16"/>
        </w:rPr>
        <w:t>Hogberg</w:t>
      </w:r>
      <w:proofErr w:type="spellEnd"/>
      <w:r w:rsidRPr="00BA30A1">
        <w:rPr>
          <w:rFonts w:cstheme="minorHAnsi"/>
          <w:sz w:val="16"/>
          <w:szCs w:val="16"/>
        </w:rPr>
        <w:t>, D., 2020. Uighur women in China bear mental scars of forced sterilizations. </w:t>
      </w:r>
      <w:r w:rsidRPr="00BA30A1">
        <w:rPr>
          <w:rFonts w:cstheme="minorHAnsi"/>
          <w:i/>
          <w:iCs/>
          <w:sz w:val="16"/>
          <w:szCs w:val="16"/>
        </w:rPr>
        <w:t>Washington Examiner</w:t>
      </w:r>
      <w:r w:rsidRPr="00BA30A1">
        <w:rPr>
          <w:rFonts w:cstheme="minorHAnsi"/>
          <w:sz w:val="16"/>
          <w:szCs w:val="16"/>
        </w:rPr>
        <w:t xml:space="preserve">, [online] Available at: https://www.washingtonexaminer.com/news/uighur-women-in-china-bear-mental-scars-of-forced-sterilizations [Accessed 30 January 2021]. See also: </w:t>
      </w:r>
      <w:hyperlink r:id="rId110" w:history="1">
        <w:r w:rsidRPr="00BA30A1">
          <w:rPr>
            <w:rStyle w:val="Hyperlink"/>
            <w:rFonts w:cstheme="minorHAnsi"/>
            <w:sz w:val="16"/>
            <w:szCs w:val="16"/>
          </w:rPr>
          <w:t>https://www.washingtonpost.com/gdpr-consent/?next_url=https%3a%2f%2fwww.washingtonpost.com%2fopinions%2f2019%2f10%2f21%2fchinas-attacks-uighur-women-are-crimes-against-humanity%2f</w:t>
        </w:r>
      </w:hyperlink>
      <w:r w:rsidRPr="00BA30A1">
        <w:rPr>
          <w:rFonts w:cstheme="minorHAnsi"/>
          <w:sz w:val="16"/>
          <w:szCs w:val="16"/>
        </w:rPr>
        <w:t xml:space="preserve">; </w:t>
      </w:r>
      <w:hyperlink r:id="rId111" w:history="1">
        <w:r w:rsidRPr="00BA30A1">
          <w:rPr>
            <w:rStyle w:val="Hyperlink"/>
            <w:rFonts w:cstheme="minorHAnsi"/>
            <w:sz w:val="16"/>
            <w:szCs w:val="16"/>
          </w:rPr>
          <w:t>https://www.washingtonpost.com/gdpr-consent/?next_url=https%3a%2f%2fwww.washingtonpost.com%2fworld%2f2019%2f11%2f17%2fshe-survived-chinese-internment-camp-made-it-virginia-will-us-let-her-stay%2f%3farc404%3dtrue&amp;arc404=true</w:t>
        </w:r>
      </w:hyperlink>
      <w:r w:rsidRPr="00BA30A1">
        <w:rPr>
          <w:rFonts w:cstheme="minorHAnsi"/>
          <w:sz w:val="16"/>
          <w:szCs w:val="16"/>
        </w:rPr>
        <w:t xml:space="preserve">  </w:t>
      </w:r>
    </w:p>
  </w:footnote>
  <w:footnote w:id="568">
    <w:p w14:paraId="08C00C86"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The Associated Press, 2020. China cuts Uighur births with IUDs, abortion, sterilization. [online] Available at: </w:t>
      </w:r>
      <w:hyperlink r:id="rId112" w:history="1">
        <w:r w:rsidRPr="00BA30A1">
          <w:rPr>
            <w:rStyle w:val="Hyperlink"/>
            <w:rFonts w:cstheme="minorHAnsi"/>
            <w:sz w:val="16"/>
            <w:szCs w:val="16"/>
          </w:rPr>
          <w:t>https://apnews.com/article/269b3de1af34e17c1941a514f78d764c</w:t>
        </w:r>
      </w:hyperlink>
      <w:r w:rsidRPr="00BA30A1">
        <w:rPr>
          <w:rFonts w:cstheme="minorHAnsi"/>
          <w:sz w:val="16"/>
          <w:szCs w:val="16"/>
        </w:rPr>
        <w:t xml:space="preserve"> [Accessed 30 January 2021]</w:t>
      </w:r>
    </w:p>
  </w:footnote>
  <w:footnote w:id="569">
    <w:p w14:paraId="4AAD2162"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i/>
          <w:iCs/>
          <w:sz w:val="16"/>
          <w:szCs w:val="16"/>
        </w:rPr>
        <w:t>ibid</w:t>
      </w:r>
    </w:p>
  </w:footnote>
  <w:footnote w:id="570">
    <w:p w14:paraId="6EE688FC" w14:textId="77777777" w:rsidR="00112990" w:rsidRPr="00BA30A1" w:rsidRDefault="00112990" w:rsidP="00BA30A1">
      <w:pPr>
        <w:spacing w:after="0" w:line="240" w:lineRule="auto"/>
        <w:rPr>
          <w:rFonts w:cstheme="minorHAnsi"/>
          <w:sz w:val="16"/>
          <w:szCs w:val="16"/>
        </w:rPr>
      </w:pPr>
      <w:r w:rsidRPr="00BA30A1">
        <w:rPr>
          <w:rStyle w:val="FootnoteReference"/>
          <w:rFonts w:cstheme="minorHAnsi"/>
          <w:sz w:val="16"/>
          <w:szCs w:val="16"/>
        </w:rPr>
        <w:footnoteRef/>
      </w:r>
      <w:r w:rsidRPr="00BA30A1">
        <w:rPr>
          <w:rFonts w:cstheme="minorHAnsi"/>
          <w:sz w:val="16"/>
          <w:szCs w:val="16"/>
        </w:rPr>
        <w:t>See:</w:t>
      </w:r>
      <w:hyperlink r:id="rId113" w:history="1">
        <w:r w:rsidRPr="00BA30A1">
          <w:rPr>
            <w:rStyle w:val="Hyperlink"/>
            <w:rFonts w:cstheme="minorHAnsi"/>
            <w:sz w:val="16"/>
            <w:szCs w:val="16"/>
          </w:rPr>
          <w:t>https://web.archive.org/web/20200515141652/http:/www.dsz.gov.cn/uploads/cms/attachments/202003/579971d0a66491dc1d91088ea6436844.pdf</w:t>
        </w:r>
      </w:hyperlink>
      <w:r w:rsidRPr="00BA30A1">
        <w:rPr>
          <w:rFonts w:cstheme="minorHAnsi"/>
          <w:sz w:val="16"/>
          <w:szCs w:val="16"/>
        </w:rPr>
        <w:t xml:space="preserve">. This is in line with many counties’ directives to “contain illegal births and lower fertility levels” and leave “no blind spots” (see: </w:t>
      </w:r>
      <w:hyperlink r:id="rId114" w:history="1">
        <w:r w:rsidRPr="00BA30A1">
          <w:rPr>
            <w:rStyle w:val="Hyperlink"/>
            <w:rFonts w:cstheme="minorHAnsi"/>
            <w:sz w:val="16"/>
            <w:szCs w:val="16"/>
          </w:rPr>
          <w:t>http://archive.is/TKjX8</w:t>
        </w:r>
      </w:hyperlink>
      <w:r w:rsidRPr="00BA30A1">
        <w:rPr>
          <w:rFonts w:cstheme="minorHAnsi"/>
          <w:sz w:val="16"/>
          <w:szCs w:val="16"/>
        </w:rPr>
        <w:t xml:space="preserve"> and </w:t>
      </w:r>
      <w:hyperlink r:id="rId115" w:history="1">
        <w:r w:rsidRPr="00BA30A1">
          <w:rPr>
            <w:rStyle w:val="Hyperlink"/>
            <w:rFonts w:cstheme="minorHAnsi"/>
            <w:sz w:val="16"/>
            <w:szCs w:val="16"/>
          </w:rPr>
          <w:t>http://archive.is/dYrk5</w:t>
        </w:r>
      </w:hyperlink>
      <w:r w:rsidRPr="00BA30A1">
        <w:rPr>
          <w:rFonts w:cstheme="minorHAnsi"/>
          <w:sz w:val="16"/>
          <w:szCs w:val="16"/>
        </w:rPr>
        <w:t>).</w:t>
      </w:r>
    </w:p>
  </w:footnote>
  <w:footnote w:id="571">
    <w:p w14:paraId="1D222A54" w14:textId="77777777" w:rsidR="00112990" w:rsidRPr="00BA30A1" w:rsidRDefault="00112990" w:rsidP="00BA30A1">
      <w:pPr>
        <w:spacing w:after="0" w:line="240" w:lineRule="auto"/>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Zenz, A., 2020. The Karakax List: Dissecting the Anatomy of Beijing’s Internment Drive in Xinjiang. </w:t>
      </w:r>
      <w:r w:rsidRPr="00BA30A1">
        <w:rPr>
          <w:rFonts w:cstheme="minorHAnsi"/>
          <w:i/>
          <w:iCs/>
          <w:sz w:val="16"/>
          <w:szCs w:val="16"/>
        </w:rPr>
        <w:t>Journal of Political Risk</w:t>
      </w:r>
      <w:r w:rsidRPr="00BA30A1">
        <w:rPr>
          <w:rFonts w:cstheme="minorHAnsi"/>
          <w:sz w:val="16"/>
          <w:szCs w:val="16"/>
        </w:rPr>
        <w:t xml:space="preserve">, [online] 8(2). Available at: </w:t>
      </w:r>
      <w:hyperlink r:id="rId116" w:history="1">
        <w:r w:rsidRPr="00BA30A1">
          <w:rPr>
            <w:rStyle w:val="Hyperlink"/>
            <w:rFonts w:cstheme="minorHAnsi"/>
            <w:sz w:val="16"/>
            <w:szCs w:val="16"/>
          </w:rPr>
          <w: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w:t>
        </w:r>
      </w:hyperlink>
      <w:r w:rsidRPr="00BA30A1">
        <w:rPr>
          <w:rFonts w:cstheme="minorHAnsi"/>
          <w:sz w:val="16"/>
          <w:szCs w:val="16"/>
        </w:rPr>
        <w:t xml:space="preserve"> [Accessed 30 January 2021]</w:t>
      </w:r>
    </w:p>
  </w:footnote>
  <w:footnote w:id="572">
    <w:p w14:paraId="42BE98E1"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Zenz, A., 2020. </w:t>
      </w:r>
      <w:r w:rsidRPr="00BA30A1">
        <w:rPr>
          <w:rFonts w:cstheme="minorHAnsi"/>
          <w:i/>
          <w:iCs/>
          <w:sz w:val="16"/>
          <w:szCs w:val="16"/>
        </w:rPr>
        <w:t xml:space="preserve">Sterilizations, IUDs, and Mandatory Birth Control: The CCP’s Campaign to Suppress Uyghur </w:t>
      </w:r>
      <w:proofErr w:type="spellStart"/>
      <w:r w:rsidRPr="00BA30A1">
        <w:rPr>
          <w:rFonts w:cstheme="minorHAnsi"/>
          <w:i/>
          <w:iCs/>
          <w:sz w:val="16"/>
          <w:szCs w:val="16"/>
        </w:rPr>
        <w:t>Birthrates</w:t>
      </w:r>
      <w:proofErr w:type="spellEnd"/>
      <w:r w:rsidRPr="00BA30A1">
        <w:rPr>
          <w:rFonts w:cstheme="minorHAnsi"/>
          <w:i/>
          <w:iCs/>
          <w:sz w:val="16"/>
          <w:szCs w:val="16"/>
        </w:rPr>
        <w:t xml:space="preserve"> in Xinjiang</w:t>
      </w:r>
      <w:r w:rsidRPr="00BA30A1">
        <w:rPr>
          <w:rFonts w:cstheme="minorHAnsi"/>
          <w:sz w:val="16"/>
          <w:szCs w:val="16"/>
        </w:rPr>
        <w:t xml:space="preserve">. [online] Washington, DC: The Jamestown Foundation. Available at: </w:t>
      </w:r>
      <w:hyperlink r:id="rId117" w:history="1">
        <w:r w:rsidRPr="00BA30A1">
          <w:rPr>
            <w:rStyle w:val="Hyperlink"/>
            <w:rFonts w:cstheme="minorHAnsi"/>
            <w:sz w:val="16"/>
            <w:szCs w:val="16"/>
          </w:rPr>
          <w:t>https://jamestown.org/wp-content/uploads/2020/06/Zenz-Internment-Sterilizations-and-IUDs-UPDATED-July-21-Rev2.pdf?x59261</w:t>
        </w:r>
      </w:hyperlink>
      <w:r w:rsidRPr="00BA30A1">
        <w:rPr>
          <w:rFonts w:cstheme="minorHAnsi"/>
          <w:sz w:val="16"/>
          <w:szCs w:val="16"/>
        </w:rPr>
        <w:t xml:space="preserve"> [Accessed 30 January 2021].</w:t>
      </w:r>
    </w:p>
  </w:footnote>
  <w:footnote w:id="573">
    <w:p w14:paraId="24FBCAB4"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The Associated Press, 2020. China cuts Uighur births with IUDs, abortion, sterilization. [online] Available at:  </w:t>
      </w:r>
      <w:hyperlink r:id="rId118" w:history="1">
        <w:r w:rsidRPr="00BA30A1">
          <w:rPr>
            <w:rStyle w:val="Hyperlink"/>
            <w:rFonts w:cstheme="minorHAnsi"/>
            <w:sz w:val="16"/>
            <w:szCs w:val="16"/>
          </w:rPr>
          <w:t>https://apnews.com/article/269b3de1af34e17c1941a514f78d764c</w:t>
        </w:r>
      </w:hyperlink>
      <w:r w:rsidRPr="00BA30A1">
        <w:rPr>
          <w:rFonts w:cstheme="minorHAnsi"/>
          <w:sz w:val="16"/>
          <w:szCs w:val="16"/>
        </w:rPr>
        <w:t>&gt; [Accessed 30 January 2021]</w:t>
      </w:r>
    </w:p>
  </w:footnote>
  <w:footnote w:id="574">
    <w:p w14:paraId="6A9C227F"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i/>
          <w:iCs/>
          <w:sz w:val="16"/>
          <w:szCs w:val="16"/>
        </w:rPr>
        <w:t>ibid</w:t>
      </w:r>
    </w:p>
  </w:footnote>
  <w:footnote w:id="575">
    <w:p w14:paraId="02E44A71"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Zenz, A., 2020. </w:t>
      </w:r>
      <w:r w:rsidRPr="00BA30A1">
        <w:rPr>
          <w:rFonts w:cstheme="minorHAnsi"/>
          <w:i/>
          <w:iCs/>
          <w:sz w:val="16"/>
          <w:szCs w:val="16"/>
        </w:rPr>
        <w:t xml:space="preserve">Sterilizations, IUDs, and Mandatory Birth Control: The CCP’s Campaign to Suppress Uyghur </w:t>
      </w:r>
      <w:proofErr w:type="spellStart"/>
      <w:r w:rsidRPr="00BA30A1">
        <w:rPr>
          <w:rFonts w:cstheme="minorHAnsi"/>
          <w:i/>
          <w:iCs/>
          <w:sz w:val="16"/>
          <w:szCs w:val="16"/>
        </w:rPr>
        <w:t>Birthrates</w:t>
      </w:r>
      <w:proofErr w:type="spellEnd"/>
      <w:r w:rsidRPr="00BA30A1">
        <w:rPr>
          <w:rFonts w:cstheme="minorHAnsi"/>
          <w:i/>
          <w:iCs/>
          <w:sz w:val="16"/>
          <w:szCs w:val="16"/>
        </w:rPr>
        <w:t xml:space="preserve"> in Xinjiang</w:t>
      </w:r>
      <w:r w:rsidRPr="00BA30A1">
        <w:rPr>
          <w:rFonts w:cstheme="minorHAnsi"/>
          <w:sz w:val="16"/>
          <w:szCs w:val="16"/>
        </w:rPr>
        <w:t xml:space="preserve">. [online] Washington, DC: The Jamestown Foundation. Available at: </w:t>
      </w:r>
      <w:hyperlink r:id="rId119" w:history="1">
        <w:r w:rsidRPr="00BA30A1">
          <w:rPr>
            <w:rStyle w:val="Hyperlink"/>
            <w:rFonts w:cstheme="minorHAnsi"/>
            <w:sz w:val="16"/>
            <w:szCs w:val="16"/>
          </w:rPr>
          <w:t>https://jamestown.org/wp-content/uploads/2020/06/Zenz-Internment-Sterilizations-and-IUDs-UPDATED-July-21-Rev2.pdf?x59261</w:t>
        </w:r>
      </w:hyperlink>
      <w:r w:rsidRPr="00BA30A1">
        <w:rPr>
          <w:rFonts w:cstheme="minorHAnsi"/>
          <w:sz w:val="16"/>
          <w:szCs w:val="16"/>
        </w:rPr>
        <w:t xml:space="preserve"> [Accessed 30 January 2021].</w:t>
      </w:r>
    </w:p>
  </w:footnote>
  <w:footnote w:id="576">
    <w:p w14:paraId="0B087E89"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i/>
          <w:iCs/>
          <w:sz w:val="16"/>
          <w:szCs w:val="16"/>
        </w:rPr>
        <w:t>ibid</w:t>
      </w:r>
      <w:r w:rsidRPr="00BA30A1">
        <w:rPr>
          <w:rFonts w:cstheme="minorHAnsi"/>
          <w:sz w:val="16"/>
          <w:szCs w:val="16"/>
        </w:rPr>
        <w:t xml:space="preserve"> </w:t>
      </w:r>
    </w:p>
  </w:footnote>
  <w:footnote w:id="577">
    <w:p w14:paraId="5FEB0B10"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Asia News, 2019. Rape, abuse and sterilisation in Xinjiang’s ‘boarding schools’ for Uyghurs. [online] Available at: </w:t>
      </w:r>
      <w:hyperlink r:id="rId120" w:history="1">
        <w:r w:rsidRPr="00BA30A1">
          <w:rPr>
            <w:rStyle w:val="Hyperlink"/>
            <w:rFonts w:cstheme="minorHAnsi"/>
            <w:sz w:val="16"/>
            <w:szCs w:val="16"/>
          </w:rPr>
          <w:t>http://www.asianews.it/news-en/Rape,-abuse-and-sterilisation-in-Xinjiangs-boarding-schools-for-Uyghurs-48429.html</w:t>
        </w:r>
      </w:hyperlink>
      <w:r w:rsidRPr="00BA30A1">
        <w:rPr>
          <w:rFonts w:cstheme="minorHAnsi"/>
          <w:sz w:val="16"/>
          <w:szCs w:val="16"/>
        </w:rPr>
        <w:t xml:space="preserve">  [Accessed 30 January 2021]</w:t>
      </w:r>
    </w:p>
  </w:footnote>
  <w:footnote w:id="578">
    <w:p w14:paraId="5714459C" w14:textId="77777777" w:rsidR="00112990" w:rsidRPr="00BA30A1" w:rsidRDefault="00112990" w:rsidP="00BA30A1">
      <w:pPr>
        <w:spacing w:after="0" w:line="240" w:lineRule="auto"/>
        <w:rPr>
          <w:rFonts w:eastAsia="Times New Roman" w:cstheme="minorHAnsi"/>
          <w:sz w:val="16"/>
          <w:szCs w:val="16"/>
          <w:lang w:eastAsia="en-GB"/>
        </w:rPr>
      </w:pPr>
      <w:r w:rsidRPr="00BA30A1">
        <w:rPr>
          <w:rStyle w:val="FootnoteReference"/>
          <w:rFonts w:cstheme="minorHAnsi"/>
          <w:sz w:val="16"/>
          <w:szCs w:val="16"/>
        </w:rPr>
        <w:footnoteRef/>
      </w:r>
      <w:r w:rsidRPr="00BA30A1">
        <w:rPr>
          <w:rFonts w:cstheme="minorHAnsi"/>
          <w:sz w:val="16"/>
          <w:szCs w:val="16"/>
        </w:rPr>
        <w:t xml:space="preserve"> </w:t>
      </w:r>
      <w:r w:rsidRPr="00BA30A1">
        <w:rPr>
          <w:rFonts w:eastAsia="Times New Roman" w:cstheme="minorHAnsi"/>
          <w:color w:val="000000"/>
          <w:sz w:val="16"/>
          <w:szCs w:val="16"/>
          <w:shd w:val="clear" w:color="auto" w:fill="FFFFFF"/>
          <w:lang w:eastAsia="en-GB"/>
        </w:rPr>
        <w:t>Ingram, R., 2020. Confessions of a Xinjiang Camp Teacher. </w:t>
      </w:r>
      <w:r w:rsidRPr="00BA30A1">
        <w:rPr>
          <w:rFonts w:eastAsia="Times New Roman" w:cstheme="minorHAnsi"/>
          <w:i/>
          <w:iCs/>
          <w:color w:val="000000"/>
          <w:sz w:val="16"/>
          <w:szCs w:val="16"/>
          <w:lang w:eastAsia="en-GB"/>
        </w:rPr>
        <w:t>The Diplomat</w:t>
      </w:r>
      <w:r w:rsidRPr="00BA30A1">
        <w:rPr>
          <w:rFonts w:eastAsia="Times New Roman" w:cstheme="minorHAnsi"/>
          <w:color w:val="000000"/>
          <w:sz w:val="16"/>
          <w:szCs w:val="16"/>
          <w:shd w:val="clear" w:color="auto" w:fill="FFFFFF"/>
          <w:lang w:eastAsia="en-GB"/>
        </w:rPr>
        <w:t xml:space="preserve">, [online] Available at: </w:t>
      </w:r>
      <w:hyperlink r:id="rId121" w:history="1">
        <w:r w:rsidRPr="00BA30A1">
          <w:rPr>
            <w:rStyle w:val="Hyperlink"/>
            <w:rFonts w:eastAsia="Times New Roman" w:cstheme="minorHAnsi"/>
            <w:sz w:val="16"/>
            <w:szCs w:val="16"/>
            <w:shd w:val="clear" w:color="auto" w:fill="FFFFFF"/>
            <w:lang w:eastAsia="en-GB"/>
          </w:rPr>
          <w:t>https://thediplomat.com/2020/08/confessions-of-a-xinjiang-camp-teacher/</w:t>
        </w:r>
      </w:hyperlink>
      <w:r w:rsidRPr="00BA30A1">
        <w:rPr>
          <w:rFonts w:eastAsia="Times New Roman" w:cstheme="minorHAnsi"/>
          <w:color w:val="000000"/>
          <w:sz w:val="16"/>
          <w:szCs w:val="16"/>
          <w:shd w:val="clear" w:color="auto" w:fill="FFFFFF"/>
          <w:lang w:eastAsia="en-GB"/>
        </w:rPr>
        <w:t xml:space="preserve"> [Accessed 30 January 2021]. This article includes original interviews but also already published material which can be found here: </w:t>
      </w:r>
      <w:hyperlink r:id="rId122" w:history="1">
        <w:r w:rsidRPr="00BA30A1">
          <w:rPr>
            <w:rStyle w:val="Hyperlink"/>
            <w:rFonts w:cstheme="minorHAnsi"/>
            <w:sz w:val="16"/>
            <w:szCs w:val="16"/>
          </w:rPr>
          <w:t>https://www.liberation.fr/planete/2020/07/20/on-m-a-fait-m-allonger-et-ecarter-les-jambes-et-on-m-a-introduit-un-sterilet_1794798</w:t>
        </w:r>
      </w:hyperlink>
      <w:r w:rsidRPr="00BA30A1">
        <w:rPr>
          <w:rFonts w:cstheme="minorHAnsi"/>
          <w:color w:val="FF0000"/>
          <w:sz w:val="16"/>
          <w:szCs w:val="16"/>
        </w:rPr>
        <w:t xml:space="preserve"> </w:t>
      </w:r>
      <w:r w:rsidRPr="00BA30A1">
        <w:rPr>
          <w:rFonts w:cstheme="minorHAnsi"/>
          <w:color w:val="000000" w:themeColor="text1"/>
          <w:sz w:val="16"/>
          <w:szCs w:val="16"/>
        </w:rPr>
        <w:t xml:space="preserve">and </w:t>
      </w:r>
      <w:hyperlink r:id="rId123" w:history="1">
        <w:r w:rsidRPr="00BA30A1">
          <w:rPr>
            <w:rStyle w:val="Hyperlink"/>
            <w:rFonts w:cstheme="minorHAnsi"/>
            <w:sz w:val="16"/>
            <w:szCs w:val="16"/>
          </w:rPr>
          <w:t>https://www.duhrf.org/project/qelbinur-sidik-a-twisted-life/</w:t>
        </w:r>
      </w:hyperlink>
      <w:r w:rsidRPr="00BA30A1">
        <w:rPr>
          <w:rFonts w:cstheme="minorHAnsi"/>
          <w:color w:val="FF0000"/>
          <w:sz w:val="16"/>
          <w:szCs w:val="16"/>
        </w:rPr>
        <w:t xml:space="preserve"> </w:t>
      </w:r>
    </w:p>
  </w:footnote>
  <w:footnote w:id="579">
    <w:p w14:paraId="3FBF564D" w14:textId="77777777" w:rsidR="00112990" w:rsidRPr="00BA30A1" w:rsidRDefault="00112990" w:rsidP="00BA30A1">
      <w:pPr>
        <w:spacing w:after="0" w:line="240" w:lineRule="auto"/>
        <w:rPr>
          <w:rFonts w:eastAsia="Times New Roman" w:cstheme="minorHAnsi"/>
          <w:sz w:val="16"/>
          <w:szCs w:val="16"/>
          <w:lang w:eastAsia="en-GB"/>
        </w:rPr>
      </w:pPr>
      <w:r w:rsidRPr="00BA30A1">
        <w:rPr>
          <w:rStyle w:val="FootnoteReference"/>
          <w:rFonts w:cstheme="minorHAnsi"/>
          <w:sz w:val="16"/>
          <w:szCs w:val="16"/>
        </w:rPr>
        <w:footnoteRef/>
      </w:r>
      <w:r w:rsidRPr="00BA30A1">
        <w:rPr>
          <w:rFonts w:cstheme="minorHAnsi"/>
          <w:sz w:val="16"/>
          <w:szCs w:val="16"/>
        </w:rPr>
        <w:t xml:space="preserve"> See, for example: </w:t>
      </w:r>
      <w:hyperlink r:id="rId124" w:history="1">
        <w:r w:rsidRPr="00BA30A1">
          <w:rPr>
            <w:rStyle w:val="Hyperlink"/>
            <w:rFonts w:eastAsia="Times New Roman" w:cstheme="minorHAnsi"/>
            <w:sz w:val="16"/>
            <w:szCs w:val="16"/>
            <w:lang w:eastAsia="en-GB"/>
          </w:rPr>
          <w:t>https://believermag.com/weather-reports-voices-from-xinjiang/</w:t>
        </w:r>
      </w:hyperlink>
      <w:r w:rsidRPr="00BA30A1">
        <w:rPr>
          <w:rStyle w:val="Hyperlink"/>
          <w:rFonts w:eastAsia="Times New Roman" w:cstheme="minorHAnsi"/>
          <w:sz w:val="16"/>
          <w:szCs w:val="16"/>
          <w:lang w:eastAsia="en-GB"/>
        </w:rPr>
        <w:t xml:space="preserve"> </w:t>
      </w:r>
      <w:r w:rsidRPr="00BA30A1">
        <w:rPr>
          <w:rStyle w:val="Hyperlink"/>
          <w:rFonts w:eastAsia="Times New Roman" w:cstheme="minorHAnsi"/>
          <w:color w:val="000000" w:themeColor="text1"/>
          <w:sz w:val="16"/>
          <w:szCs w:val="16"/>
          <w:lang w:eastAsia="en-GB"/>
        </w:rPr>
        <w:t xml:space="preserve">and </w:t>
      </w:r>
      <w:hyperlink r:id="rId125" w:history="1">
        <w:r w:rsidRPr="00BA30A1">
          <w:rPr>
            <w:rStyle w:val="Hyperlink"/>
            <w:rFonts w:eastAsia="Times New Roman" w:cstheme="minorHAnsi"/>
            <w:sz w:val="16"/>
            <w:szCs w:val="16"/>
            <w:lang w:eastAsia="en-GB"/>
          </w:rPr>
          <w:t>https://www.haaretz.com/world-news/.premium.MAGAZINE-a-million-people-are-jailed-at-china-s-gulags-i-escaped-here-s-what-goes-on-inside-1.7994216</w:t>
        </w:r>
      </w:hyperlink>
    </w:p>
  </w:footnote>
  <w:footnote w:id="580">
    <w:p w14:paraId="2A5E9FA4" w14:textId="77777777" w:rsidR="00112990" w:rsidRPr="00BA30A1" w:rsidRDefault="00112990" w:rsidP="00BA30A1">
      <w:pPr>
        <w:spacing w:after="0" w:line="240" w:lineRule="auto"/>
        <w:rPr>
          <w:rFonts w:eastAsia="Times New Roman" w:cstheme="minorHAnsi"/>
          <w:sz w:val="16"/>
          <w:szCs w:val="16"/>
          <w:lang w:eastAsia="en-GB"/>
        </w:rPr>
      </w:pPr>
      <w:r w:rsidRPr="00BA30A1">
        <w:rPr>
          <w:rStyle w:val="FootnoteReference"/>
          <w:rFonts w:cstheme="minorHAnsi"/>
          <w:sz w:val="16"/>
          <w:szCs w:val="16"/>
        </w:rPr>
        <w:footnoteRef/>
      </w:r>
      <w:r w:rsidRPr="00BA30A1">
        <w:rPr>
          <w:rFonts w:cstheme="minorHAnsi"/>
          <w:sz w:val="16"/>
          <w:szCs w:val="16"/>
        </w:rPr>
        <w:t xml:space="preserve"> </w:t>
      </w:r>
      <w:proofErr w:type="spellStart"/>
      <w:r w:rsidRPr="00BA30A1">
        <w:rPr>
          <w:rFonts w:eastAsia="Times New Roman" w:cstheme="minorHAnsi"/>
          <w:color w:val="000000"/>
          <w:sz w:val="16"/>
          <w:szCs w:val="16"/>
          <w:shd w:val="clear" w:color="auto" w:fill="FFFFFF"/>
          <w:lang w:eastAsia="en-GB"/>
        </w:rPr>
        <w:t>Stavrou</w:t>
      </w:r>
      <w:proofErr w:type="spellEnd"/>
      <w:r w:rsidRPr="00BA30A1">
        <w:rPr>
          <w:rFonts w:eastAsia="Times New Roman" w:cstheme="minorHAnsi"/>
          <w:color w:val="000000"/>
          <w:sz w:val="16"/>
          <w:szCs w:val="16"/>
          <w:shd w:val="clear" w:color="auto" w:fill="FFFFFF"/>
          <w:lang w:eastAsia="en-GB"/>
        </w:rPr>
        <w:t>, D., 2019. A Million People Are Jailed at China's Gulags. I Managed to Escape. Here's What Really Goes on Inside. </w:t>
      </w:r>
      <w:proofErr w:type="spellStart"/>
      <w:r w:rsidRPr="00BA30A1">
        <w:rPr>
          <w:rFonts w:eastAsia="Times New Roman" w:cstheme="minorHAnsi"/>
          <w:i/>
          <w:iCs/>
          <w:color w:val="000000"/>
          <w:sz w:val="16"/>
          <w:szCs w:val="16"/>
          <w:lang w:eastAsia="en-GB"/>
        </w:rPr>
        <w:t>Haaretz</w:t>
      </w:r>
      <w:proofErr w:type="spellEnd"/>
      <w:r w:rsidRPr="00BA30A1">
        <w:rPr>
          <w:rFonts w:eastAsia="Times New Roman" w:cstheme="minorHAnsi"/>
          <w:color w:val="000000"/>
          <w:sz w:val="16"/>
          <w:szCs w:val="16"/>
          <w:shd w:val="clear" w:color="auto" w:fill="FFFFFF"/>
          <w:lang w:eastAsia="en-GB"/>
        </w:rPr>
        <w:t xml:space="preserve">, [online] Available at: </w:t>
      </w:r>
      <w:hyperlink r:id="rId126" w:history="1">
        <w:r w:rsidRPr="00BA30A1">
          <w:rPr>
            <w:rStyle w:val="Hyperlink"/>
            <w:rFonts w:eastAsia="Times New Roman" w:cstheme="minorHAnsi"/>
            <w:sz w:val="16"/>
            <w:szCs w:val="16"/>
            <w:shd w:val="clear" w:color="auto" w:fill="FFFFFF"/>
            <w:lang w:eastAsia="en-GB"/>
          </w:rPr>
          <w:t>https://www.haaretz.com/world-news/.premium.MAGAZINE-a-million-people-are-jailed-at-china-s-gulags-i-escaped-here-s-what-goes-on-inside-1.7994216</w:t>
        </w:r>
      </w:hyperlink>
      <w:r w:rsidRPr="00BA30A1">
        <w:rPr>
          <w:rFonts w:eastAsia="Times New Roman" w:cstheme="minorHAnsi"/>
          <w:color w:val="000000"/>
          <w:sz w:val="16"/>
          <w:szCs w:val="16"/>
          <w:shd w:val="clear" w:color="auto" w:fill="FFFFFF"/>
          <w:lang w:eastAsia="en-GB"/>
        </w:rPr>
        <w:t xml:space="preserve"> [Accessed 30 January 2021].</w:t>
      </w:r>
    </w:p>
  </w:footnote>
  <w:footnote w:id="581">
    <w:p w14:paraId="0B1F1DFD"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w:t>
      </w:r>
      <w:hyperlink r:id="rId127" w:history="1">
        <w:r w:rsidRPr="00BA30A1">
          <w:rPr>
            <w:rStyle w:val="Hyperlink"/>
            <w:rFonts w:cstheme="minorHAnsi"/>
            <w:sz w:val="16"/>
            <w:szCs w:val="16"/>
          </w:rPr>
          <w:t>https://www.rights-practice.org/Handlers/Download.ashx?IDMF=475641a4-18f3-481f-9286-96f830c0a5ce</w:t>
        </w:r>
      </w:hyperlink>
    </w:p>
  </w:footnote>
  <w:footnote w:id="582">
    <w:p w14:paraId="43CE2A5B"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CNN, 2020. Xinjiang government confirms huge birth rate drop but denies forced sterilization of women. [online] Available at: </w:t>
      </w:r>
      <w:hyperlink r:id="rId128" w:history="1">
        <w:r w:rsidRPr="00BA30A1">
          <w:rPr>
            <w:rStyle w:val="Hyperlink"/>
            <w:rFonts w:cstheme="minorHAnsi"/>
            <w:sz w:val="16"/>
            <w:szCs w:val="16"/>
          </w:rPr>
          <w:t>https://amp.cnn.com/cnn/2020/09/21/asia/xinjiang-china-response-sterilization-intl-hnk/index.html</w:t>
        </w:r>
      </w:hyperlink>
      <w:r w:rsidRPr="00BA30A1">
        <w:rPr>
          <w:rFonts w:cstheme="minorHAnsi"/>
          <w:sz w:val="16"/>
          <w:szCs w:val="16"/>
        </w:rPr>
        <w:t xml:space="preserve">  [Accessed 30 January 2021].</w:t>
      </w:r>
    </w:p>
  </w:footnote>
  <w:footnote w:id="583">
    <w:p w14:paraId="573BCEC8"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rPr>
        <w:t xml:space="preserve"> </w:t>
      </w:r>
      <w:r w:rsidRPr="00BA30A1">
        <w:rPr>
          <w:rFonts w:cstheme="minorHAnsi"/>
          <w:i/>
          <w:iCs/>
          <w:sz w:val="16"/>
          <w:szCs w:val="16"/>
          <w:lang w:val="it-IT"/>
        </w:rPr>
        <w:t>ibid</w:t>
      </w:r>
    </w:p>
  </w:footnote>
  <w:footnote w:id="584">
    <w:p w14:paraId="2C78B3D0" w14:textId="77777777" w:rsidR="00112990" w:rsidRPr="00BA30A1" w:rsidRDefault="00112990" w:rsidP="00BA30A1">
      <w:pPr>
        <w:pStyle w:val="FootnoteText"/>
        <w:rPr>
          <w:rFonts w:cstheme="minorHAnsi"/>
          <w:sz w:val="16"/>
          <w:szCs w:val="16"/>
          <w:lang w:val="it-IT"/>
        </w:rPr>
      </w:pPr>
      <w:r w:rsidRPr="00BA30A1">
        <w:rPr>
          <w:rStyle w:val="FootnoteReference"/>
          <w:rFonts w:cstheme="minorHAnsi"/>
          <w:sz w:val="16"/>
          <w:szCs w:val="16"/>
        </w:rPr>
        <w:footnoteRef/>
      </w:r>
      <w:r w:rsidRPr="00BA30A1">
        <w:rPr>
          <w:rFonts w:cstheme="minorHAnsi"/>
          <w:sz w:val="16"/>
          <w:szCs w:val="16"/>
          <w:lang w:val="it-IT"/>
        </w:rPr>
        <w:t xml:space="preserve"> </w:t>
      </w:r>
      <w:hyperlink r:id="rId129" w:history="1">
        <w:r w:rsidRPr="00BA30A1">
          <w:rPr>
            <w:rStyle w:val="Hyperlink"/>
            <w:rFonts w:cstheme="minorHAnsi"/>
            <w:sz w:val="16"/>
            <w:szCs w:val="16"/>
            <w:lang w:val="it-IT"/>
          </w:rPr>
          <w:t>https://twitter.com/ChineseEmbinUS/status/1347247602094534658?s=20</w:t>
        </w:r>
      </w:hyperlink>
      <w:r w:rsidRPr="00BA30A1">
        <w:rPr>
          <w:rFonts w:cstheme="minorHAnsi"/>
          <w:sz w:val="16"/>
          <w:szCs w:val="16"/>
          <w:lang w:val="it-IT"/>
        </w:rPr>
        <w:t xml:space="preserve"> </w:t>
      </w:r>
    </w:p>
  </w:footnote>
  <w:footnote w:id="585">
    <w:p w14:paraId="2D96EE48" w14:textId="77777777" w:rsidR="00112990" w:rsidRPr="00BA30A1"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See: </w:t>
      </w:r>
      <w:hyperlink r:id="rId130" w:history="1">
        <w:r w:rsidRPr="00BA30A1">
          <w:rPr>
            <w:rStyle w:val="Hyperlink"/>
            <w:rFonts w:cstheme="minorHAnsi"/>
            <w:sz w:val="16"/>
            <w:szCs w:val="16"/>
          </w:rPr>
          <w:t>https://www.theguardian.com/commentisfree/2021/jan/09/china-forced-sterilizations-feminist-rebrand</w:t>
        </w:r>
      </w:hyperlink>
      <w:r w:rsidRPr="00BA30A1">
        <w:rPr>
          <w:rFonts w:cstheme="minorHAnsi"/>
          <w:sz w:val="16"/>
          <w:szCs w:val="16"/>
        </w:rPr>
        <w:t xml:space="preserve"> </w:t>
      </w:r>
    </w:p>
  </w:footnote>
  <w:footnote w:id="586">
    <w:p w14:paraId="12401115" w14:textId="2C272F26" w:rsidR="00112990" w:rsidRPr="00CB1A86" w:rsidRDefault="00112990" w:rsidP="00BA30A1">
      <w:pPr>
        <w:pStyle w:val="FootnoteText"/>
        <w:rPr>
          <w:rFonts w:cstheme="minorHAnsi"/>
          <w:sz w:val="16"/>
          <w:szCs w:val="16"/>
        </w:rPr>
      </w:pPr>
      <w:r w:rsidRPr="00BA30A1">
        <w:rPr>
          <w:rStyle w:val="FootnoteReference"/>
          <w:rFonts w:cstheme="minorHAnsi"/>
          <w:sz w:val="16"/>
          <w:szCs w:val="16"/>
        </w:rPr>
        <w:footnoteRef/>
      </w:r>
      <w:r w:rsidRPr="00BA30A1">
        <w:rPr>
          <w:rFonts w:cstheme="minorHAnsi"/>
          <w:sz w:val="16"/>
          <w:szCs w:val="16"/>
        </w:rPr>
        <w:t xml:space="preserve"> See: </w:t>
      </w:r>
      <w:hyperlink r:id="rId131" w:history="1">
        <w:r w:rsidRPr="00BA30A1">
          <w:rPr>
            <w:rStyle w:val="Hyperlink"/>
            <w:rFonts w:cstheme="minorHAnsi"/>
            <w:sz w:val="16"/>
            <w:szCs w:val="16"/>
          </w:rPr>
          <w:t>https://qz.com/1954520/china-says-it-saved-uyghur-women-from-being-baby-making-machines/</w:t>
        </w:r>
      </w:hyperlink>
      <w:r w:rsidRPr="00BA30A1">
        <w:rPr>
          <w:rStyle w:val="Hyperlink"/>
          <w:rFonts w:cstheme="minorHAnsi"/>
          <w:color w:val="auto"/>
          <w:sz w:val="16"/>
          <w:szCs w:val="16"/>
        </w:rPr>
        <w:t>a</w:t>
      </w:r>
      <w:r w:rsidRPr="00CB1A86">
        <w:rPr>
          <w:rFonts w:cstheme="minorHAnsi"/>
          <w:sz w:val="16"/>
          <w:szCs w:val="16"/>
        </w:rPr>
        <w:t xml:space="preserve"> </w:t>
      </w:r>
      <w:bookmarkStart w:id="234" w:name="_GoBack"/>
      <w:bookmarkEnd w:id="234"/>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74F03" w14:textId="77777777" w:rsidR="00112990" w:rsidRDefault="001129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A04"/>
    <w:multiLevelType w:val="hybridMultilevel"/>
    <w:tmpl w:val="F08CB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5C2ADB"/>
    <w:multiLevelType w:val="hybridMultilevel"/>
    <w:tmpl w:val="A8E87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087D55"/>
    <w:multiLevelType w:val="hybridMultilevel"/>
    <w:tmpl w:val="FADC6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E65310"/>
    <w:multiLevelType w:val="hybridMultilevel"/>
    <w:tmpl w:val="C2C46C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903573"/>
    <w:multiLevelType w:val="hybridMultilevel"/>
    <w:tmpl w:val="FDA2D54A"/>
    <w:lvl w:ilvl="0" w:tplc="7F6244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CD4F44"/>
    <w:multiLevelType w:val="hybridMultilevel"/>
    <w:tmpl w:val="75666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AB39C9"/>
    <w:multiLevelType w:val="hybridMultilevel"/>
    <w:tmpl w:val="4C2A6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1E4E35"/>
    <w:multiLevelType w:val="hybridMultilevel"/>
    <w:tmpl w:val="666A909A"/>
    <w:lvl w:ilvl="0" w:tplc="3850E2DA">
      <w:numFmt w:val="bullet"/>
      <w:lvlText w:val="-"/>
      <w:lvlJc w:val="left"/>
      <w:pPr>
        <w:ind w:left="360" w:hanging="360"/>
      </w:pPr>
      <w:rPr>
        <w:rFonts w:ascii="Calibri" w:eastAsiaTheme="minorHAnsi" w:hAnsi="Calibri" w:cs="Calibr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C44E5E"/>
    <w:multiLevelType w:val="hybridMultilevel"/>
    <w:tmpl w:val="51825098"/>
    <w:lvl w:ilvl="0" w:tplc="D6143DBC">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0925A17"/>
    <w:multiLevelType w:val="multilevel"/>
    <w:tmpl w:val="E9A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824C4"/>
    <w:multiLevelType w:val="hybridMultilevel"/>
    <w:tmpl w:val="091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E20D5"/>
    <w:multiLevelType w:val="hybridMultilevel"/>
    <w:tmpl w:val="151C570A"/>
    <w:lvl w:ilvl="0" w:tplc="AEA20E9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A4632"/>
    <w:multiLevelType w:val="multilevel"/>
    <w:tmpl w:val="7BBC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64288C"/>
    <w:multiLevelType w:val="hybridMultilevel"/>
    <w:tmpl w:val="559CD0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BC4D7E"/>
    <w:multiLevelType w:val="hybridMultilevel"/>
    <w:tmpl w:val="496C1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AA4691"/>
    <w:multiLevelType w:val="hybridMultilevel"/>
    <w:tmpl w:val="F314CDC0"/>
    <w:styleLink w:val="Bullets"/>
    <w:lvl w:ilvl="0" w:tplc="BF4EB28E">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BC19C0">
      <w:start w:val="1"/>
      <w:numFmt w:val="bullet"/>
      <w:lvlText w:val="-"/>
      <w:lvlJc w:val="left"/>
      <w:pPr>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C625FA">
      <w:start w:val="1"/>
      <w:numFmt w:val="bullet"/>
      <w:lvlText w:val="-"/>
      <w:lvlJc w:val="left"/>
      <w:pPr>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221BF4">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8CF7AE">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9CDDE2">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7CDF86">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CA7B74">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BEB812">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E222EE6"/>
    <w:multiLevelType w:val="multilevel"/>
    <w:tmpl w:val="F35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2"/>
  </w:num>
  <w:num w:numId="4">
    <w:abstractNumId w:val="1"/>
  </w:num>
  <w:num w:numId="5">
    <w:abstractNumId w:val="5"/>
  </w:num>
  <w:num w:numId="6">
    <w:abstractNumId w:val="16"/>
  </w:num>
  <w:num w:numId="7">
    <w:abstractNumId w:val="12"/>
  </w:num>
  <w:num w:numId="8">
    <w:abstractNumId w:val="9"/>
  </w:num>
  <w:num w:numId="9">
    <w:abstractNumId w:val="14"/>
  </w:num>
  <w:num w:numId="10">
    <w:abstractNumId w:val="4"/>
  </w:num>
  <w:num w:numId="11">
    <w:abstractNumId w:val="15"/>
  </w:num>
  <w:num w:numId="12">
    <w:abstractNumId w:val="10"/>
  </w:num>
  <w:num w:numId="13">
    <w:abstractNumId w:val="0"/>
  </w:num>
  <w:num w:numId="14">
    <w:abstractNumId w:val="6"/>
  </w:num>
  <w:num w:numId="15">
    <w:abstractNumId w:val="3"/>
  </w:num>
  <w:num w:numId="16">
    <w:abstractNumId w:val="8"/>
  </w:num>
  <w:num w:numId="17">
    <w:abstractNumId w:val="11"/>
  </w:num>
  <w:numIdMacAtCleanup w:val="1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Alkan Akad">
    <w15:presenceInfo w15:providerId="AD" w15:userId="S::alkan.akad@amnesty.org::e02a81aa-1487-47cf-8cea-caa2d1b0a4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BE"/>
    <w:rsid w:val="00002357"/>
    <w:rsid w:val="0000432E"/>
    <w:rsid w:val="000062E7"/>
    <w:rsid w:val="0001679F"/>
    <w:rsid w:val="00033D6A"/>
    <w:rsid w:val="000408DF"/>
    <w:rsid w:val="00056484"/>
    <w:rsid w:val="00086833"/>
    <w:rsid w:val="000A4DC2"/>
    <w:rsid w:val="000A52E7"/>
    <w:rsid w:val="000B1D5A"/>
    <w:rsid w:val="000C6C7B"/>
    <w:rsid w:val="000D2BEE"/>
    <w:rsid w:val="000E5440"/>
    <w:rsid w:val="000F2F87"/>
    <w:rsid w:val="000F468B"/>
    <w:rsid w:val="000F626E"/>
    <w:rsid w:val="0011094C"/>
    <w:rsid w:val="00112990"/>
    <w:rsid w:val="00114EC0"/>
    <w:rsid w:val="001306E1"/>
    <w:rsid w:val="00131CBC"/>
    <w:rsid w:val="0014158C"/>
    <w:rsid w:val="001677DD"/>
    <w:rsid w:val="0018431A"/>
    <w:rsid w:val="00196FA0"/>
    <w:rsid w:val="001A168F"/>
    <w:rsid w:val="001A664C"/>
    <w:rsid w:val="001B7090"/>
    <w:rsid w:val="001C3DBC"/>
    <w:rsid w:val="001C4B1C"/>
    <w:rsid w:val="001D2969"/>
    <w:rsid w:val="002035B4"/>
    <w:rsid w:val="00206F40"/>
    <w:rsid w:val="00227AD4"/>
    <w:rsid w:val="002505FE"/>
    <w:rsid w:val="00275916"/>
    <w:rsid w:val="00290B5A"/>
    <w:rsid w:val="002B4AA8"/>
    <w:rsid w:val="002B7167"/>
    <w:rsid w:val="002C259B"/>
    <w:rsid w:val="002D0593"/>
    <w:rsid w:val="002E13E1"/>
    <w:rsid w:val="002E176A"/>
    <w:rsid w:val="002F0105"/>
    <w:rsid w:val="002F5ACC"/>
    <w:rsid w:val="002F67ED"/>
    <w:rsid w:val="00304E76"/>
    <w:rsid w:val="003104E0"/>
    <w:rsid w:val="00313C4D"/>
    <w:rsid w:val="003225C7"/>
    <w:rsid w:val="00332009"/>
    <w:rsid w:val="00340436"/>
    <w:rsid w:val="00344DC1"/>
    <w:rsid w:val="00362385"/>
    <w:rsid w:val="00365A7C"/>
    <w:rsid w:val="003703C2"/>
    <w:rsid w:val="003752A6"/>
    <w:rsid w:val="003812E5"/>
    <w:rsid w:val="003A0989"/>
    <w:rsid w:val="003B2691"/>
    <w:rsid w:val="003B2B1E"/>
    <w:rsid w:val="003B3194"/>
    <w:rsid w:val="003C3AF3"/>
    <w:rsid w:val="003D0F67"/>
    <w:rsid w:val="003D2374"/>
    <w:rsid w:val="003D27A3"/>
    <w:rsid w:val="003F5D0E"/>
    <w:rsid w:val="003F76A3"/>
    <w:rsid w:val="003F7F90"/>
    <w:rsid w:val="00407B3C"/>
    <w:rsid w:val="00421E34"/>
    <w:rsid w:val="004279A0"/>
    <w:rsid w:val="00436B5C"/>
    <w:rsid w:val="004415FD"/>
    <w:rsid w:val="0046567E"/>
    <w:rsid w:val="00481302"/>
    <w:rsid w:val="004A5FA6"/>
    <w:rsid w:val="004E4AFC"/>
    <w:rsid w:val="004E4B68"/>
    <w:rsid w:val="00507B06"/>
    <w:rsid w:val="00513A94"/>
    <w:rsid w:val="0051481A"/>
    <w:rsid w:val="00517C22"/>
    <w:rsid w:val="005215CF"/>
    <w:rsid w:val="00531F41"/>
    <w:rsid w:val="005568AA"/>
    <w:rsid w:val="00560531"/>
    <w:rsid w:val="0057395D"/>
    <w:rsid w:val="005841B0"/>
    <w:rsid w:val="00591042"/>
    <w:rsid w:val="00593D9C"/>
    <w:rsid w:val="005A7059"/>
    <w:rsid w:val="005B2404"/>
    <w:rsid w:val="005C0434"/>
    <w:rsid w:val="005C4495"/>
    <w:rsid w:val="005D133D"/>
    <w:rsid w:val="005D439A"/>
    <w:rsid w:val="005E1AEE"/>
    <w:rsid w:val="005F1BD6"/>
    <w:rsid w:val="006066B6"/>
    <w:rsid w:val="006165BE"/>
    <w:rsid w:val="00623774"/>
    <w:rsid w:val="006269F8"/>
    <w:rsid w:val="006303A5"/>
    <w:rsid w:val="00642ECE"/>
    <w:rsid w:val="00662D89"/>
    <w:rsid w:val="00667405"/>
    <w:rsid w:val="0067696F"/>
    <w:rsid w:val="00682E13"/>
    <w:rsid w:val="006C2191"/>
    <w:rsid w:val="006C25C5"/>
    <w:rsid w:val="006C5544"/>
    <w:rsid w:val="006D2ADE"/>
    <w:rsid w:val="006E439C"/>
    <w:rsid w:val="006E4DE2"/>
    <w:rsid w:val="00701605"/>
    <w:rsid w:val="007020B5"/>
    <w:rsid w:val="00702CE8"/>
    <w:rsid w:val="0070544E"/>
    <w:rsid w:val="00710CE4"/>
    <w:rsid w:val="007138C5"/>
    <w:rsid w:val="0073521A"/>
    <w:rsid w:val="00746CF5"/>
    <w:rsid w:val="00747015"/>
    <w:rsid w:val="007612BC"/>
    <w:rsid w:val="007805BD"/>
    <w:rsid w:val="00781065"/>
    <w:rsid w:val="007814A9"/>
    <w:rsid w:val="00791D55"/>
    <w:rsid w:val="007C43B2"/>
    <w:rsid w:val="007C4831"/>
    <w:rsid w:val="007F3EB7"/>
    <w:rsid w:val="00800407"/>
    <w:rsid w:val="008060EC"/>
    <w:rsid w:val="00816655"/>
    <w:rsid w:val="00817EAF"/>
    <w:rsid w:val="00834D20"/>
    <w:rsid w:val="00842828"/>
    <w:rsid w:val="00857A97"/>
    <w:rsid w:val="00860151"/>
    <w:rsid w:val="00864003"/>
    <w:rsid w:val="008778A8"/>
    <w:rsid w:val="0088518C"/>
    <w:rsid w:val="00887DD5"/>
    <w:rsid w:val="008B59BE"/>
    <w:rsid w:val="008B621B"/>
    <w:rsid w:val="008C1114"/>
    <w:rsid w:val="008C31BA"/>
    <w:rsid w:val="008E146F"/>
    <w:rsid w:val="008E47EB"/>
    <w:rsid w:val="008F3A28"/>
    <w:rsid w:val="009012F8"/>
    <w:rsid w:val="0091642C"/>
    <w:rsid w:val="009176B6"/>
    <w:rsid w:val="009200E7"/>
    <w:rsid w:val="00942846"/>
    <w:rsid w:val="0095144C"/>
    <w:rsid w:val="00951B5E"/>
    <w:rsid w:val="00956D77"/>
    <w:rsid w:val="009A0FBB"/>
    <w:rsid w:val="009A11E2"/>
    <w:rsid w:val="009A6A00"/>
    <w:rsid w:val="009A7FB7"/>
    <w:rsid w:val="009B2AE1"/>
    <w:rsid w:val="009D02C4"/>
    <w:rsid w:val="009D048B"/>
    <w:rsid w:val="009D40AC"/>
    <w:rsid w:val="009D51C2"/>
    <w:rsid w:val="009E6D6D"/>
    <w:rsid w:val="009F68B5"/>
    <w:rsid w:val="00A163C8"/>
    <w:rsid w:val="00A2093D"/>
    <w:rsid w:val="00A24F9C"/>
    <w:rsid w:val="00A44EAE"/>
    <w:rsid w:val="00A56296"/>
    <w:rsid w:val="00A5692D"/>
    <w:rsid w:val="00A7419C"/>
    <w:rsid w:val="00A84260"/>
    <w:rsid w:val="00A95F27"/>
    <w:rsid w:val="00AA65BE"/>
    <w:rsid w:val="00AA69EC"/>
    <w:rsid w:val="00AB648C"/>
    <w:rsid w:val="00AC2FA5"/>
    <w:rsid w:val="00AD2E5F"/>
    <w:rsid w:val="00AF20DC"/>
    <w:rsid w:val="00AF413E"/>
    <w:rsid w:val="00AF657F"/>
    <w:rsid w:val="00B00626"/>
    <w:rsid w:val="00B06EEE"/>
    <w:rsid w:val="00B143E6"/>
    <w:rsid w:val="00B1461A"/>
    <w:rsid w:val="00B16165"/>
    <w:rsid w:val="00B204A5"/>
    <w:rsid w:val="00B248FA"/>
    <w:rsid w:val="00B27E2E"/>
    <w:rsid w:val="00B32298"/>
    <w:rsid w:val="00B40EE2"/>
    <w:rsid w:val="00B60D93"/>
    <w:rsid w:val="00B62296"/>
    <w:rsid w:val="00B623B9"/>
    <w:rsid w:val="00B81BF6"/>
    <w:rsid w:val="00B82957"/>
    <w:rsid w:val="00BA2919"/>
    <w:rsid w:val="00BA30A1"/>
    <w:rsid w:val="00BA4C74"/>
    <w:rsid w:val="00BB09E0"/>
    <w:rsid w:val="00BC311F"/>
    <w:rsid w:val="00BF310D"/>
    <w:rsid w:val="00C072E1"/>
    <w:rsid w:val="00C10929"/>
    <w:rsid w:val="00C17CA5"/>
    <w:rsid w:val="00C270E4"/>
    <w:rsid w:val="00C5713B"/>
    <w:rsid w:val="00C71D51"/>
    <w:rsid w:val="00CA19B7"/>
    <w:rsid w:val="00CB1C3F"/>
    <w:rsid w:val="00CB6568"/>
    <w:rsid w:val="00CB69EA"/>
    <w:rsid w:val="00CC15AE"/>
    <w:rsid w:val="00CD0E00"/>
    <w:rsid w:val="00CE5E90"/>
    <w:rsid w:val="00CF26F8"/>
    <w:rsid w:val="00D0557D"/>
    <w:rsid w:val="00D1268A"/>
    <w:rsid w:val="00D14A58"/>
    <w:rsid w:val="00D169E5"/>
    <w:rsid w:val="00D32C16"/>
    <w:rsid w:val="00D371C7"/>
    <w:rsid w:val="00D424AD"/>
    <w:rsid w:val="00D57CB7"/>
    <w:rsid w:val="00D613CB"/>
    <w:rsid w:val="00D62E6C"/>
    <w:rsid w:val="00D64375"/>
    <w:rsid w:val="00D84204"/>
    <w:rsid w:val="00D86ED6"/>
    <w:rsid w:val="00D90516"/>
    <w:rsid w:val="00D95404"/>
    <w:rsid w:val="00DC3E7A"/>
    <w:rsid w:val="00DC529E"/>
    <w:rsid w:val="00DC5F49"/>
    <w:rsid w:val="00DD23C8"/>
    <w:rsid w:val="00DE0619"/>
    <w:rsid w:val="00DE2176"/>
    <w:rsid w:val="00DE4901"/>
    <w:rsid w:val="00E07B9B"/>
    <w:rsid w:val="00E166AB"/>
    <w:rsid w:val="00E270C2"/>
    <w:rsid w:val="00E62188"/>
    <w:rsid w:val="00E96987"/>
    <w:rsid w:val="00EE3CE6"/>
    <w:rsid w:val="00EF0F81"/>
    <w:rsid w:val="00F022BE"/>
    <w:rsid w:val="00F03D67"/>
    <w:rsid w:val="00F05B54"/>
    <w:rsid w:val="00F406BD"/>
    <w:rsid w:val="00F40CD6"/>
    <w:rsid w:val="00F70322"/>
    <w:rsid w:val="00F70DFA"/>
    <w:rsid w:val="00F75D72"/>
    <w:rsid w:val="00F82B0F"/>
    <w:rsid w:val="00F912E5"/>
    <w:rsid w:val="00FA40A9"/>
    <w:rsid w:val="00FB2278"/>
    <w:rsid w:val="00FD15F7"/>
    <w:rsid w:val="00FD7589"/>
    <w:rsid w:val="00FE0A27"/>
    <w:rsid w:val="00FE2507"/>
    <w:rsid w:val="00FF0B46"/>
    <w:rsid w:val="00FF6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9054"/>
  <w15:docId w15:val="{6ABFD392-1421-4FA4-A997-9FEC15BA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9BE"/>
  </w:style>
  <w:style w:type="paragraph" w:styleId="Heading1">
    <w:name w:val="heading 1"/>
    <w:basedOn w:val="Normal"/>
    <w:next w:val="Normal"/>
    <w:link w:val="Heading1Char"/>
    <w:uiPriority w:val="9"/>
    <w:qFormat/>
    <w:rsid w:val="008B5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59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9B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8B59BE"/>
    <w:pPr>
      <w:spacing w:after="0" w:line="240" w:lineRule="auto"/>
    </w:pPr>
    <w:rPr>
      <w:sz w:val="20"/>
      <w:szCs w:val="20"/>
    </w:rPr>
  </w:style>
  <w:style w:type="character" w:customStyle="1" w:styleId="FootnoteTextChar">
    <w:name w:val="Footnote Text Char"/>
    <w:basedOn w:val="DefaultParagraphFont"/>
    <w:link w:val="FootnoteText"/>
    <w:uiPriority w:val="99"/>
    <w:rsid w:val="008B59BE"/>
    <w:rPr>
      <w:sz w:val="20"/>
      <w:szCs w:val="20"/>
    </w:rPr>
  </w:style>
  <w:style w:type="character" w:styleId="FootnoteReference">
    <w:name w:val="footnote reference"/>
    <w:basedOn w:val="DefaultParagraphFont"/>
    <w:uiPriority w:val="99"/>
    <w:semiHidden/>
    <w:unhideWhenUsed/>
    <w:rsid w:val="008B59BE"/>
    <w:rPr>
      <w:vertAlign w:val="superscript"/>
    </w:rPr>
  </w:style>
  <w:style w:type="character" w:styleId="Hyperlink">
    <w:name w:val="Hyperlink"/>
    <w:basedOn w:val="DefaultParagraphFont"/>
    <w:uiPriority w:val="99"/>
    <w:unhideWhenUsed/>
    <w:rsid w:val="008B59BE"/>
    <w:rPr>
      <w:color w:val="0563C1" w:themeColor="hyperlink"/>
      <w:u w:val="single"/>
    </w:rPr>
  </w:style>
  <w:style w:type="character" w:styleId="CommentReference">
    <w:name w:val="annotation reference"/>
    <w:basedOn w:val="DefaultParagraphFont"/>
    <w:uiPriority w:val="99"/>
    <w:semiHidden/>
    <w:unhideWhenUsed/>
    <w:rsid w:val="008B59BE"/>
    <w:rPr>
      <w:sz w:val="16"/>
      <w:szCs w:val="16"/>
    </w:rPr>
  </w:style>
  <w:style w:type="paragraph" w:styleId="CommentText">
    <w:name w:val="annotation text"/>
    <w:basedOn w:val="Normal"/>
    <w:link w:val="CommentTextChar"/>
    <w:uiPriority w:val="99"/>
    <w:unhideWhenUsed/>
    <w:rsid w:val="008B59BE"/>
    <w:pPr>
      <w:spacing w:line="240" w:lineRule="auto"/>
    </w:pPr>
    <w:rPr>
      <w:sz w:val="20"/>
      <w:szCs w:val="20"/>
    </w:rPr>
  </w:style>
  <w:style w:type="character" w:customStyle="1" w:styleId="CommentTextChar">
    <w:name w:val="Comment Text Char"/>
    <w:basedOn w:val="DefaultParagraphFont"/>
    <w:link w:val="CommentText"/>
    <w:uiPriority w:val="99"/>
    <w:rsid w:val="008B59BE"/>
    <w:rPr>
      <w:sz w:val="20"/>
      <w:szCs w:val="20"/>
    </w:rPr>
  </w:style>
  <w:style w:type="paragraph" w:styleId="BalloonText">
    <w:name w:val="Balloon Text"/>
    <w:basedOn w:val="Normal"/>
    <w:link w:val="BalloonTextChar"/>
    <w:uiPriority w:val="99"/>
    <w:semiHidden/>
    <w:unhideWhenUsed/>
    <w:rsid w:val="008B5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9BE"/>
    <w:rPr>
      <w:rFonts w:ascii="Segoe UI" w:hAnsi="Segoe UI" w:cs="Segoe UI"/>
      <w:sz w:val="18"/>
      <w:szCs w:val="18"/>
    </w:rPr>
  </w:style>
  <w:style w:type="character" w:customStyle="1" w:styleId="Heading3Char">
    <w:name w:val="Heading 3 Char"/>
    <w:basedOn w:val="DefaultParagraphFont"/>
    <w:link w:val="Heading3"/>
    <w:uiPriority w:val="9"/>
    <w:rsid w:val="008B59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9BE"/>
    <w:pPr>
      <w:ind w:left="720"/>
      <w:contextualSpacing/>
    </w:pPr>
    <w:rPr>
      <w:rFonts w:eastAsia="SimSun"/>
    </w:rPr>
  </w:style>
  <w:style w:type="character" w:styleId="Strong">
    <w:name w:val="Strong"/>
    <w:basedOn w:val="DefaultParagraphFont"/>
    <w:uiPriority w:val="22"/>
    <w:qFormat/>
    <w:rsid w:val="008B59BE"/>
    <w:rPr>
      <w:b/>
      <w:bCs/>
    </w:rPr>
  </w:style>
  <w:style w:type="paragraph" w:styleId="NormalWeb">
    <w:name w:val="Normal (Web)"/>
    <w:basedOn w:val="Normal"/>
    <w:uiPriority w:val="99"/>
    <w:unhideWhenUsed/>
    <w:rsid w:val="008B59B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rsid w:val="008B59B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B59BE"/>
    <w:rPr>
      <w:i/>
      <w:iCs/>
    </w:rPr>
  </w:style>
  <w:style w:type="paragraph" w:styleId="HTMLPreformatted">
    <w:name w:val="HTML Preformatted"/>
    <w:basedOn w:val="Normal"/>
    <w:link w:val="HTMLPreformattedChar"/>
    <w:uiPriority w:val="99"/>
    <w:unhideWhenUsed/>
    <w:rsid w:val="008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59BE"/>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B59BE"/>
    <w:pPr>
      <w:tabs>
        <w:tab w:val="center" w:pos="4513"/>
        <w:tab w:val="right" w:pos="9026"/>
      </w:tabs>
      <w:spacing w:after="0" w:line="240" w:lineRule="auto"/>
    </w:pPr>
    <w:rPr>
      <w:rFonts w:eastAsia="SimSun"/>
    </w:rPr>
  </w:style>
  <w:style w:type="character" w:customStyle="1" w:styleId="HeaderChar">
    <w:name w:val="Header Char"/>
    <w:basedOn w:val="DefaultParagraphFont"/>
    <w:link w:val="Header"/>
    <w:uiPriority w:val="99"/>
    <w:rsid w:val="008B59BE"/>
    <w:rPr>
      <w:rFonts w:eastAsia="SimSun"/>
    </w:rPr>
  </w:style>
  <w:style w:type="paragraph" w:styleId="Footer">
    <w:name w:val="footer"/>
    <w:basedOn w:val="Normal"/>
    <w:link w:val="FooterChar"/>
    <w:uiPriority w:val="99"/>
    <w:unhideWhenUsed/>
    <w:rsid w:val="008B59BE"/>
    <w:pPr>
      <w:tabs>
        <w:tab w:val="center" w:pos="4513"/>
        <w:tab w:val="right" w:pos="9026"/>
      </w:tabs>
      <w:spacing w:after="0" w:line="240" w:lineRule="auto"/>
    </w:pPr>
    <w:rPr>
      <w:rFonts w:eastAsia="SimSun"/>
    </w:rPr>
  </w:style>
  <w:style w:type="character" w:customStyle="1" w:styleId="FooterChar">
    <w:name w:val="Footer Char"/>
    <w:basedOn w:val="DefaultParagraphFont"/>
    <w:link w:val="Footer"/>
    <w:uiPriority w:val="99"/>
    <w:rsid w:val="008B59BE"/>
    <w:rPr>
      <w:rFonts w:eastAsia="SimSun"/>
    </w:rPr>
  </w:style>
  <w:style w:type="paragraph" w:styleId="Title">
    <w:name w:val="Title"/>
    <w:basedOn w:val="Normal"/>
    <w:next w:val="Normal"/>
    <w:link w:val="TitleChar"/>
    <w:uiPriority w:val="10"/>
    <w:qFormat/>
    <w:rsid w:val="008B5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59BE"/>
    <w:pPr>
      <w:outlineLvl w:val="9"/>
    </w:pPr>
    <w:rPr>
      <w:lang w:val="en-US"/>
    </w:rPr>
  </w:style>
  <w:style w:type="paragraph" w:styleId="TOC1">
    <w:name w:val="toc 1"/>
    <w:basedOn w:val="Normal"/>
    <w:next w:val="Normal"/>
    <w:autoRedefine/>
    <w:uiPriority w:val="39"/>
    <w:unhideWhenUsed/>
    <w:rsid w:val="006303A5"/>
    <w:pPr>
      <w:tabs>
        <w:tab w:val="right" w:leader="dot" w:pos="9016"/>
      </w:tabs>
      <w:spacing w:after="0" w:line="240" w:lineRule="auto"/>
      <w:contextualSpacing/>
    </w:pPr>
    <w:rPr>
      <w:rFonts w:eastAsia="SimSun"/>
    </w:rPr>
  </w:style>
  <w:style w:type="paragraph" w:styleId="TOC2">
    <w:name w:val="toc 2"/>
    <w:basedOn w:val="Normal"/>
    <w:next w:val="Normal"/>
    <w:autoRedefine/>
    <w:uiPriority w:val="39"/>
    <w:unhideWhenUsed/>
    <w:rsid w:val="008B59BE"/>
    <w:pPr>
      <w:tabs>
        <w:tab w:val="right" w:leader="dot" w:pos="9016"/>
      </w:tabs>
      <w:spacing w:after="0" w:line="240" w:lineRule="auto"/>
      <w:ind w:left="216"/>
      <w:contextualSpacing/>
    </w:pPr>
    <w:rPr>
      <w:rFonts w:eastAsia="SimSun"/>
    </w:rPr>
  </w:style>
  <w:style w:type="paragraph" w:styleId="CommentSubject">
    <w:name w:val="annotation subject"/>
    <w:basedOn w:val="CommentText"/>
    <w:next w:val="CommentText"/>
    <w:link w:val="CommentSubjectChar"/>
    <w:uiPriority w:val="99"/>
    <w:semiHidden/>
    <w:unhideWhenUsed/>
    <w:rsid w:val="008B59BE"/>
    <w:rPr>
      <w:rFonts w:eastAsia="SimSun"/>
      <w:b/>
      <w:bCs/>
    </w:rPr>
  </w:style>
  <w:style w:type="character" w:customStyle="1" w:styleId="CommentSubjectChar">
    <w:name w:val="Comment Subject Char"/>
    <w:basedOn w:val="CommentTextChar"/>
    <w:link w:val="CommentSubject"/>
    <w:uiPriority w:val="99"/>
    <w:semiHidden/>
    <w:rsid w:val="008B59BE"/>
    <w:rPr>
      <w:rFonts w:eastAsia="SimSun"/>
      <w:b/>
      <w:bCs/>
      <w:sz w:val="20"/>
      <w:szCs w:val="20"/>
    </w:rPr>
  </w:style>
  <w:style w:type="paragraph" w:styleId="TOC3">
    <w:name w:val="toc 3"/>
    <w:basedOn w:val="Normal"/>
    <w:next w:val="Normal"/>
    <w:autoRedefine/>
    <w:uiPriority w:val="39"/>
    <w:unhideWhenUsed/>
    <w:rsid w:val="008B59BE"/>
    <w:pPr>
      <w:spacing w:after="100"/>
      <w:ind w:left="440"/>
    </w:pPr>
    <w:rPr>
      <w:rFonts w:eastAsia="SimSun"/>
    </w:rPr>
  </w:style>
  <w:style w:type="paragraph" w:styleId="NoSpacing">
    <w:name w:val="No Spacing"/>
    <w:uiPriority w:val="1"/>
    <w:qFormat/>
    <w:rsid w:val="008B59BE"/>
    <w:pPr>
      <w:spacing w:after="0" w:line="240" w:lineRule="auto"/>
    </w:pPr>
    <w:rPr>
      <w:rFonts w:eastAsia="SimSun"/>
    </w:rPr>
  </w:style>
  <w:style w:type="paragraph" w:styleId="Quote">
    <w:name w:val="Quote"/>
    <w:basedOn w:val="Normal"/>
    <w:next w:val="Normal"/>
    <w:link w:val="QuoteChar"/>
    <w:uiPriority w:val="29"/>
    <w:qFormat/>
    <w:rsid w:val="008B59BE"/>
    <w:pPr>
      <w:spacing w:before="200"/>
      <w:ind w:left="864" w:right="864"/>
      <w:jc w:val="center"/>
    </w:pPr>
    <w:rPr>
      <w:rFonts w:eastAsia="SimSun"/>
      <w:i/>
      <w:iCs/>
      <w:color w:val="404040" w:themeColor="text1" w:themeTint="BF"/>
    </w:rPr>
  </w:style>
  <w:style w:type="character" w:customStyle="1" w:styleId="QuoteChar">
    <w:name w:val="Quote Char"/>
    <w:basedOn w:val="DefaultParagraphFont"/>
    <w:link w:val="Quote"/>
    <w:uiPriority w:val="29"/>
    <w:rsid w:val="008B59BE"/>
    <w:rPr>
      <w:rFonts w:eastAsia="SimSun"/>
      <w:i/>
      <w:iCs/>
      <w:color w:val="404040" w:themeColor="text1" w:themeTint="BF"/>
    </w:rPr>
  </w:style>
  <w:style w:type="paragraph" w:customStyle="1" w:styleId="Body">
    <w:name w:val="Body"/>
    <w:rsid w:val="008B59BE"/>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8B59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9BE"/>
    <w:rPr>
      <w:rFonts w:eastAsiaTheme="minorEastAsia"/>
      <w:color w:val="5A5A5A" w:themeColor="text1" w:themeTint="A5"/>
      <w:spacing w:val="15"/>
    </w:rPr>
  </w:style>
  <w:style w:type="paragraph" w:customStyle="1" w:styleId="Default">
    <w:name w:val="Default"/>
    <w:rsid w:val="008B59BE"/>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val="en-US"/>
      <w14:textOutline w14:w="0" w14:cap="flat" w14:cmpd="sng" w14:algn="ctr">
        <w14:noFill/>
        <w14:prstDash w14:val="solid"/>
        <w14:bevel/>
      </w14:textOutline>
    </w:rPr>
  </w:style>
  <w:style w:type="character" w:customStyle="1" w:styleId="Hyperlink0">
    <w:name w:val="Hyperlink.0"/>
    <w:basedOn w:val="Hyperlink"/>
    <w:rsid w:val="008B59BE"/>
    <w:rPr>
      <w:color w:val="0563C1"/>
      <w:u w:val="single" w:color="0563C1"/>
      <w14:textOutline w14:w="0" w14:cap="rnd" w14:cmpd="sng" w14:algn="ctr">
        <w14:noFill/>
        <w14:prstDash w14:val="solid"/>
        <w14:bevel/>
      </w14:textOutline>
    </w:rPr>
  </w:style>
  <w:style w:type="numbering" w:customStyle="1" w:styleId="Bullets">
    <w:name w:val="Bullets"/>
    <w:rsid w:val="008B59BE"/>
    <w:pPr>
      <w:numPr>
        <w:numId w:val="11"/>
      </w:numPr>
    </w:pPr>
  </w:style>
  <w:style w:type="character" w:styleId="FollowedHyperlink">
    <w:name w:val="FollowedHyperlink"/>
    <w:basedOn w:val="DefaultParagraphFont"/>
    <w:uiPriority w:val="99"/>
    <w:semiHidden/>
    <w:unhideWhenUsed/>
    <w:rsid w:val="008B59BE"/>
    <w:rPr>
      <w:color w:val="954F72" w:themeColor="followedHyperlink"/>
      <w:u w:val="single"/>
    </w:rPr>
  </w:style>
  <w:style w:type="character" w:customStyle="1" w:styleId="UnresolvedMention1">
    <w:name w:val="Unresolved Mention1"/>
    <w:basedOn w:val="DefaultParagraphFont"/>
    <w:uiPriority w:val="99"/>
    <w:semiHidden/>
    <w:unhideWhenUsed/>
    <w:rsid w:val="008B59BE"/>
    <w:rPr>
      <w:color w:val="605E5C"/>
      <w:shd w:val="clear" w:color="auto" w:fill="E1DFDD"/>
    </w:rPr>
  </w:style>
  <w:style w:type="character" w:customStyle="1" w:styleId="apple-converted-space">
    <w:name w:val="apple-converted-space"/>
    <w:basedOn w:val="DefaultParagraphFont"/>
    <w:rsid w:val="008B59BE"/>
  </w:style>
  <w:style w:type="paragraph" w:styleId="Revision">
    <w:name w:val="Revision"/>
    <w:hidden/>
    <w:uiPriority w:val="99"/>
    <w:semiHidden/>
    <w:rsid w:val="008B59BE"/>
    <w:pPr>
      <w:spacing w:after="0" w:line="240" w:lineRule="auto"/>
    </w:pPr>
  </w:style>
  <w:style w:type="character" w:customStyle="1" w:styleId="UnresolvedMention2">
    <w:name w:val="Unresolved Mention2"/>
    <w:basedOn w:val="DefaultParagraphFont"/>
    <w:uiPriority w:val="99"/>
    <w:semiHidden/>
    <w:unhideWhenUsed/>
    <w:rsid w:val="008B59BE"/>
    <w:rPr>
      <w:color w:val="605E5C"/>
      <w:shd w:val="clear" w:color="auto" w:fill="E1DFDD"/>
    </w:rPr>
  </w:style>
  <w:style w:type="character" w:customStyle="1" w:styleId="UnresolvedMention3">
    <w:name w:val="Unresolved Mention3"/>
    <w:basedOn w:val="DefaultParagraphFont"/>
    <w:uiPriority w:val="99"/>
    <w:semiHidden/>
    <w:unhideWhenUsed/>
    <w:rsid w:val="008B59BE"/>
    <w:rPr>
      <w:color w:val="605E5C"/>
      <w:shd w:val="clear" w:color="auto" w:fill="E1DFDD"/>
    </w:rPr>
  </w:style>
  <w:style w:type="paragraph" w:customStyle="1" w:styleId="myNote">
    <w:name w:val="myNote"/>
    <w:basedOn w:val="Normal"/>
    <w:rsid w:val="009B2AE1"/>
    <w:pPr>
      <w:widowControl w:val="0"/>
      <w:suppressAutoHyphens/>
      <w:autoSpaceDE w:val="0"/>
      <w:autoSpaceDN w:val="0"/>
      <w:spacing w:after="58" w:line="240" w:lineRule="auto"/>
      <w:ind w:left="350" w:hanging="340"/>
      <w:textAlignment w:val="baseline"/>
    </w:pPr>
    <w:rPr>
      <w:rFonts w:ascii="Georgia" w:eastAsia="Courier New" w:hAnsi="Georgia" w:cs="Georgia"/>
      <w:kern w:val="3"/>
      <w:sz w:val="20"/>
      <w:szCs w:val="20"/>
      <w:lang w:val="en-HK" w:eastAsia="zh-CN" w:bidi="hi-IN"/>
    </w:rPr>
  </w:style>
  <w:style w:type="character" w:customStyle="1" w:styleId="FootnoteSymboluser">
    <w:name w:val="Footnote Symbol (user)"/>
    <w:rsid w:val="009B2AE1"/>
    <w:rPr>
      <w:rFonts w:ascii="Courier New" w:eastAsia="Courier New" w:hAnsi="Courier New" w:cs="Courier New"/>
      <w:color w:val="auto"/>
      <w:sz w:val="24"/>
      <w:szCs w:val="24"/>
      <w:lang w:val="en-HK" w:eastAsia="zh-CN"/>
    </w:rPr>
  </w:style>
  <w:style w:type="paragraph" w:customStyle="1" w:styleId="myStyle">
    <w:name w:val="myStyle"/>
    <w:basedOn w:val="Normal"/>
    <w:rsid w:val="00131CBC"/>
    <w:pPr>
      <w:widowControl w:val="0"/>
      <w:suppressAutoHyphens/>
      <w:autoSpaceDE w:val="0"/>
      <w:autoSpaceDN w:val="0"/>
      <w:spacing w:after="0" w:line="576" w:lineRule="exact"/>
      <w:ind w:firstLine="720"/>
      <w:jc w:val="both"/>
      <w:textAlignment w:val="baseline"/>
    </w:pPr>
    <w:rPr>
      <w:rFonts w:ascii="Georgia" w:eastAsia="Georgia" w:hAnsi="Georgia" w:cs="Georgia"/>
      <w:kern w:val="3"/>
      <w:sz w:val="24"/>
      <w:szCs w:val="24"/>
      <w:lang w:val="en-HK" w:eastAsia="zh-CN" w:bidi="hi-IN"/>
    </w:rPr>
  </w:style>
  <w:style w:type="character" w:customStyle="1" w:styleId="UnresolvedMention">
    <w:name w:val="Unresolved Mention"/>
    <w:basedOn w:val="DefaultParagraphFont"/>
    <w:uiPriority w:val="99"/>
    <w:semiHidden/>
    <w:unhideWhenUsed/>
    <w:rsid w:val="00BA4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031">
      <w:bodyDiv w:val="1"/>
      <w:marLeft w:val="0"/>
      <w:marRight w:val="0"/>
      <w:marTop w:val="0"/>
      <w:marBottom w:val="0"/>
      <w:divBdr>
        <w:top w:val="none" w:sz="0" w:space="0" w:color="auto"/>
        <w:left w:val="none" w:sz="0" w:space="0" w:color="auto"/>
        <w:bottom w:val="none" w:sz="0" w:space="0" w:color="auto"/>
        <w:right w:val="none" w:sz="0" w:space="0" w:color="auto"/>
      </w:divBdr>
    </w:div>
    <w:div w:id="51315227">
      <w:bodyDiv w:val="1"/>
      <w:marLeft w:val="0"/>
      <w:marRight w:val="0"/>
      <w:marTop w:val="0"/>
      <w:marBottom w:val="0"/>
      <w:divBdr>
        <w:top w:val="none" w:sz="0" w:space="0" w:color="auto"/>
        <w:left w:val="none" w:sz="0" w:space="0" w:color="auto"/>
        <w:bottom w:val="none" w:sz="0" w:space="0" w:color="auto"/>
        <w:right w:val="none" w:sz="0" w:space="0" w:color="auto"/>
      </w:divBdr>
    </w:div>
    <w:div w:id="89158689">
      <w:bodyDiv w:val="1"/>
      <w:marLeft w:val="0"/>
      <w:marRight w:val="0"/>
      <w:marTop w:val="0"/>
      <w:marBottom w:val="0"/>
      <w:divBdr>
        <w:top w:val="none" w:sz="0" w:space="0" w:color="auto"/>
        <w:left w:val="none" w:sz="0" w:space="0" w:color="auto"/>
        <w:bottom w:val="none" w:sz="0" w:space="0" w:color="auto"/>
        <w:right w:val="none" w:sz="0" w:space="0" w:color="auto"/>
      </w:divBdr>
    </w:div>
    <w:div w:id="334696800">
      <w:bodyDiv w:val="1"/>
      <w:marLeft w:val="0"/>
      <w:marRight w:val="0"/>
      <w:marTop w:val="0"/>
      <w:marBottom w:val="0"/>
      <w:divBdr>
        <w:top w:val="none" w:sz="0" w:space="0" w:color="auto"/>
        <w:left w:val="none" w:sz="0" w:space="0" w:color="auto"/>
        <w:bottom w:val="none" w:sz="0" w:space="0" w:color="auto"/>
        <w:right w:val="none" w:sz="0" w:space="0" w:color="auto"/>
      </w:divBdr>
    </w:div>
    <w:div w:id="517692983">
      <w:bodyDiv w:val="1"/>
      <w:marLeft w:val="0"/>
      <w:marRight w:val="0"/>
      <w:marTop w:val="0"/>
      <w:marBottom w:val="0"/>
      <w:divBdr>
        <w:top w:val="none" w:sz="0" w:space="0" w:color="auto"/>
        <w:left w:val="none" w:sz="0" w:space="0" w:color="auto"/>
        <w:bottom w:val="none" w:sz="0" w:space="0" w:color="auto"/>
        <w:right w:val="none" w:sz="0" w:space="0" w:color="auto"/>
      </w:divBdr>
    </w:div>
    <w:div w:id="524900848">
      <w:bodyDiv w:val="1"/>
      <w:marLeft w:val="0"/>
      <w:marRight w:val="0"/>
      <w:marTop w:val="0"/>
      <w:marBottom w:val="0"/>
      <w:divBdr>
        <w:top w:val="none" w:sz="0" w:space="0" w:color="auto"/>
        <w:left w:val="none" w:sz="0" w:space="0" w:color="auto"/>
        <w:bottom w:val="none" w:sz="0" w:space="0" w:color="auto"/>
        <w:right w:val="none" w:sz="0" w:space="0" w:color="auto"/>
      </w:divBdr>
    </w:div>
    <w:div w:id="707025746">
      <w:bodyDiv w:val="1"/>
      <w:marLeft w:val="0"/>
      <w:marRight w:val="0"/>
      <w:marTop w:val="0"/>
      <w:marBottom w:val="0"/>
      <w:divBdr>
        <w:top w:val="none" w:sz="0" w:space="0" w:color="auto"/>
        <w:left w:val="none" w:sz="0" w:space="0" w:color="auto"/>
        <w:bottom w:val="none" w:sz="0" w:space="0" w:color="auto"/>
        <w:right w:val="none" w:sz="0" w:space="0" w:color="auto"/>
      </w:divBdr>
    </w:div>
    <w:div w:id="835416420">
      <w:bodyDiv w:val="1"/>
      <w:marLeft w:val="0"/>
      <w:marRight w:val="0"/>
      <w:marTop w:val="0"/>
      <w:marBottom w:val="0"/>
      <w:divBdr>
        <w:top w:val="none" w:sz="0" w:space="0" w:color="auto"/>
        <w:left w:val="none" w:sz="0" w:space="0" w:color="auto"/>
        <w:bottom w:val="none" w:sz="0" w:space="0" w:color="auto"/>
        <w:right w:val="none" w:sz="0" w:space="0" w:color="auto"/>
      </w:divBdr>
    </w:div>
    <w:div w:id="1147237588">
      <w:bodyDiv w:val="1"/>
      <w:marLeft w:val="0"/>
      <w:marRight w:val="0"/>
      <w:marTop w:val="0"/>
      <w:marBottom w:val="0"/>
      <w:divBdr>
        <w:top w:val="none" w:sz="0" w:space="0" w:color="auto"/>
        <w:left w:val="none" w:sz="0" w:space="0" w:color="auto"/>
        <w:bottom w:val="none" w:sz="0" w:space="0" w:color="auto"/>
        <w:right w:val="none" w:sz="0" w:space="0" w:color="auto"/>
      </w:divBdr>
    </w:div>
    <w:div w:id="1574505944">
      <w:bodyDiv w:val="1"/>
      <w:marLeft w:val="0"/>
      <w:marRight w:val="0"/>
      <w:marTop w:val="0"/>
      <w:marBottom w:val="0"/>
      <w:divBdr>
        <w:top w:val="none" w:sz="0" w:space="0" w:color="auto"/>
        <w:left w:val="none" w:sz="0" w:space="0" w:color="auto"/>
        <w:bottom w:val="none" w:sz="0" w:space="0" w:color="auto"/>
        <w:right w:val="none" w:sz="0" w:space="0" w:color="auto"/>
      </w:divBdr>
    </w:div>
    <w:div w:id="1597589506">
      <w:bodyDiv w:val="1"/>
      <w:marLeft w:val="0"/>
      <w:marRight w:val="0"/>
      <w:marTop w:val="0"/>
      <w:marBottom w:val="0"/>
      <w:divBdr>
        <w:top w:val="none" w:sz="0" w:space="0" w:color="auto"/>
        <w:left w:val="none" w:sz="0" w:space="0" w:color="auto"/>
        <w:bottom w:val="none" w:sz="0" w:space="0" w:color="auto"/>
        <w:right w:val="none" w:sz="0" w:space="0" w:color="auto"/>
      </w:divBdr>
    </w:div>
    <w:div w:id="1599867567">
      <w:bodyDiv w:val="1"/>
      <w:marLeft w:val="0"/>
      <w:marRight w:val="0"/>
      <w:marTop w:val="0"/>
      <w:marBottom w:val="0"/>
      <w:divBdr>
        <w:top w:val="none" w:sz="0" w:space="0" w:color="auto"/>
        <w:left w:val="none" w:sz="0" w:space="0" w:color="auto"/>
        <w:bottom w:val="none" w:sz="0" w:space="0" w:color="auto"/>
        <w:right w:val="none" w:sz="0" w:space="0" w:color="auto"/>
      </w:divBdr>
    </w:div>
    <w:div w:id="1601445652">
      <w:bodyDiv w:val="1"/>
      <w:marLeft w:val="0"/>
      <w:marRight w:val="0"/>
      <w:marTop w:val="0"/>
      <w:marBottom w:val="0"/>
      <w:divBdr>
        <w:top w:val="none" w:sz="0" w:space="0" w:color="auto"/>
        <w:left w:val="none" w:sz="0" w:space="0" w:color="auto"/>
        <w:bottom w:val="none" w:sz="0" w:space="0" w:color="auto"/>
        <w:right w:val="none" w:sz="0" w:space="0" w:color="auto"/>
      </w:divBdr>
    </w:div>
    <w:div w:id="1604339165">
      <w:bodyDiv w:val="1"/>
      <w:marLeft w:val="0"/>
      <w:marRight w:val="0"/>
      <w:marTop w:val="0"/>
      <w:marBottom w:val="0"/>
      <w:divBdr>
        <w:top w:val="none" w:sz="0" w:space="0" w:color="auto"/>
        <w:left w:val="none" w:sz="0" w:space="0" w:color="auto"/>
        <w:bottom w:val="none" w:sz="0" w:space="0" w:color="auto"/>
        <w:right w:val="none" w:sz="0" w:space="0" w:color="auto"/>
      </w:divBdr>
    </w:div>
    <w:div w:id="1778327509">
      <w:bodyDiv w:val="1"/>
      <w:marLeft w:val="0"/>
      <w:marRight w:val="0"/>
      <w:marTop w:val="0"/>
      <w:marBottom w:val="0"/>
      <w:divBdr>
        <w:top w:val="none" w:sz="0" w:space="0" w:color="auto"/>
        <w:left w:val="none" w:sz="0" w:space="0" w:color="auto"/>
        <w:bottom w:val="none" w:sz="0" w:space="0" w:color="auto"/>
        <w:right w:val="none" w:sz="0" w:space="0" w:color="auto"/>
      </w:divBdr>
    </w:div>
    <w:div w:id="1779451933">
      <w:bodyDiv w:val="1"/>
      <w:marLeft w:val="0"/>
      <w:marRight w:val="0"/>
      <w:marTop w:val="0"/>
      <w:marBottom w:val="0"/>
      <w:divBdr>
        <w:top w:val="none" w:sz="0" w:space="0" w:color="auto"/>
        <w:left w:val="none" w:sz="0" w:space="0" w:color="auto"/>
        <w:bottom w:val="none" w:sz="0" w:space="0" w:color="auto"/>
        <w:right w:val="none" w:sz="0" w:space="0" w:color="auto"/>
      </w:divBdr>
    </w:div>
    <w:div w:id="19953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jamestown.org/program/evidence-for-chinas-political-re-education-campaign-in-xinjiang/" TargetMode="External"/><Relationship Id="rId3" Type="http://schemas.openxmlformats.org/officeDocument/2006/relationships/hyperlink" Target="https://www.fmprc.gov.cn/mfa_eng/zxxx_662805/t1855685.shtml" TargetMode="External"/><Relationship Id="rId7" Type="http://schemas.openxmlformats.org/officeDocument/2006/relationships/hyperlink" Target="https://www.theglobeandmail.com/world/article-exporting-persecution-uyghur-diaspora-haunted-by-anxiety-guilt-as/" TargetMode="External"/><Relationship Id="rId12" Type="http://schemas.openxmlformats.org/officeDocument/2006/relationships/hyperlink" Target="https://www.bbc.co.uk/news/extra/nz0g306v8c/china-tainted-cotton" TargetMode="External"/><Relationship Id="rId2" Type="http://schemas.openxmlformats.org/officeDocument/2006/relationships/hyperlink" Target="https://www.amnesty.org/en/latest/research/2020/02/china-uyghurs-abroad-living-in-fear/" TargetMode="External"/><Relationship Id="rId1" Type="http://schemas.openxmlformats.org/officeDocument/2006/relationships/hyperlink" Target="https://www.amnesty.org/download/Documents/144000/asa170181999en.pdf" TargetMode="External"/><Relationship Id="rId6" Type="http://schemas.openxmlformats.org/officeDocument/2006/relationships/hyperlink" Target="https://believermag.com/weather-reports-voices-from-xinjiang/" TargetMode="External"/><Relationship Id="rId11" Type="http://schemas.openxmlformats.org/officeDocument/2006/relationships/hyperlink" Target="https://www.npr.org/2019/10/08/764153179/china-has-begun-moving-xinjiang-muslim-detainees-to-formal-prisons-relatives-say?t=1614697497981" TargetMode="External"/><Relationship Id="rId5" Type="http://schemas.openxmlformats.org/officeDocument/2006/relationships/hyperlink" Target="https://www.fairobserver.com/region/asia_pacific/xinjiang-uighur-muslims-internment-camps-china-human-rights-news-54321/" TargetMode="External"/><Relationship Id="rId10" Type="http://schemas.openxmlformats.org/officeDocument/2006/relationships/hyperlink" Target="https://foreignpolicy.com/2019/01/18/detainees-are-trickling-out-of-xinjiangs-camps/" TargetMode="External"/><Relationship Id="rId4" Type="http://schemas.openxmlformats.org/officeDocument/2006/relationships/hyperlink" Target="https://shahit.biz/eng/viewentry.php?entryno=12952" TargetMode="External"/><Relationship Id="rId9" Type="http://schemas.openxmlformats.org/officeDocument/2006/relationships/hyperlink" Target="https://www.nbcnews.com/news/all/secret-chinese-documents-reveal-inner-workings-muslim-detention-camps-n108994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17" Type="http://schemas.openxmlformats.org/officeDocument/2006/relationships/hyperlink" Target="https://jamestown.org/wp-content/uploads/2020/06/Zenz-Internment-Sterilizations-and-IUDs-UPDATED-July-21-Rev2.pdf?x59261" TargetMode="External"/><Relationship Id="rId21" Type="http://schemas.openxmlformats.org/officeDocument/2006/relationships/hyperlink" Target="https://shahit.biz/eng/viewentry.php?entryno=7075" TargetMode="External"/><Relationship Id="rId42" Type="http://schemas.openxmlformats.org/officeDocument/2006/relationships/hyperlink" Target="https://www.bbc.com/news/av/world-asia-51097159" TargetMode="External"/><Relationship Id="rId47" Type="http://schemas.openxmlformats.org/officeDocument/2006/relationships/hyperlink" Target="https://www.hrw.org/sites/default/files/report_pdf/china0515_web.pdf" TargetMode="External"/><Relationship Id="rId63" Type="http://schemas.openxmlformats.org/officeDocument/2006/relationships/hyperlink" Target="https://shahit.biz/eng/viewentry.php?entryno=1723" TargetMode="External"/><Relationship Id="rId68" Type="http://schemas.openxmlformats.org/officeDocument/2006/relationships/hyperlink" Target="https://www.rfa.org/english/news/uyghur/philanthropist-11212018131511.html" TargetMode="External"/><Relationship Id="rId84" Type="http://schemas.openxmlformats.org/officeDocument/2006/relationships/hyperlink" Target="https://www.theguardian.com/world/2019/jul/31/most-people-detained-in-xinjiang-camps-have-been-released-china-claims" TargetMode="External"/><Relationship Id="rId89" Type="http://schemas.openxmlformats.org/officeDocument/2006/relationships/hyperlink" Target="https://assets.documentcloud.org/documents/6558510/China-Cables-Telegram-English.pdf" TargetMode="External"/><Relationship Id="rId112" Type="http://schemas.openxmlformats.org/officeDocument/2006/relationships/hyperlink" Target="https://apnews.com/article/269b3de1af34e17c1941a514f78d764c" TargetMode="External"/><Relationship Id="rId16" Type="http://schemas.openxmlformats.org/officeDocument/2006/relationships/hyperlink" Target="https://www.prcleader.org/leibold?fbclid=IwAR38OsGVP3ZYJwSUXy80gct52ywNid3RZjl0Q3BhOfSDx_OruGW-2K7L3mA" TargetMode="External"/><Relationship Id="rId107" Type="http://schemas.openxmlformats.org/officeDocument/2006/relationships/hyperlink" Target="https://www.nytimes.com/2016/12/01/world/asia/passports-confiscated-xinjiang-china-uighur.html" TargetMode="External"/><Relationship Id="rId11" Type="http://schemas.openxmlformats.org/officeDocument/2006/relationships/hyperlink" Target="https://www.rfa.org/english/news/uyghur/ordered-05092017155554.html" TargetMode="External"/><Relationship Id="rId32" Type="http://schemas.openxmlformats.org/officeDocument/2006/relationships/hyperlink" Target="https://shahit.biz/eng/viewentry.php?entryno=1725" TargetMode="External"/><Relationship Id="rId37" Type="http://schemas.openxmlformats.org/officeDocument/2006/relationships/hyperlink" Target="https://www.buzzfeednews.com/article/alison_killing/china-ex-prisoners-horrors-xinjiang-camps-uighurs" TargetMode="External"/><Relationship Id="rId53" Type="http://schemas.openxmlformats.org/officeDocument/2006/relationships/hyperlink" Target="https://shahit.biz/eng/viewentry.php?entryno=2110" TargetMode="External"/><Relationship Id="rId58" Type="http://schemas.openxmlformats.org/officeDocument/2006/relationships/hyperlink" Target="https://www.varsity.co.uk/interviews/19990" TargetMode="External"/><Relationship Id="rId74" Type="http://schemas.openxmlformats.org/officeDocument/2006/relationships/hyperlink" Target="https://focustaiwan.tw/cross-strait/201911030007" TargetMode="External"/><Relationship Id="rId79" Type="http://schemas.openxmlformats.org/officeDocument/2006/relationships/hyperlink" Target="https://www.haaretz.com/world-news/.premium.MAGAZINE-a-million-people-are-jailed-at-china-s-gulags-i-escaped-here-s-what-goes-on-inside-1.7994216" TargetMode="External"/><Relationship Id="rId102" Type="http://schemas.openxmlformats.org/officeDocument/2006/relationships/hyperlink" Target="https://www.bbc.co.uk/news/world-asia-china-55794071" TargetMode="External"/><Relationship Id="rId123" Type="http://schemas.openxmlformats.org/officeDocument/2006/relationships/hyperlink" Target="https://www.duhrf.org/project/qelbinur-sidik-a-twisted-life/" TargetMode="External"/><Relationship Id="rId128" Type="http://schemas.openxmlformats.org/officeDocument/2006/relationships/hyperlink" Target="https://amp.cnn.com/cnn/2020/09/21/asia/xinjiang-china-response-sterilization-intl-hnk/index.html" TargetMode="External"/><Relationship Id="rId5" Type="http://schemas.openxmlformats.org/officeDocument/2006/relationships/hyperlink" Target="https://www.icij.org/investigations/china-cables/exposed-chinas-operating-manuals-for-mass-internment-and-arrest-by-algorithm/" TargetMode="External"/><Relationship Id="rId90" Type="http://schemas.openxmlformats.org/officeDocument/2006/relationships/hyperlink" Target="https://www.icij.org/investigations/china-cables/exposed-chinas-operating-manuals-for-mass-internment-and-arrest-by-algorithm/" TargetMode="External"/><Relationship Id="rId95" Type="http://schemas.openxmlformats.org/officeDocument/2006/relationships/hyperlink" Target="https://www.hrw.org/news/2021/02/24/china-baseless-imprisonments-surge-xinjiang" TargetMode="External"/><Relationship Id="rId22" Type="http://schemas.openxmlformats.org/officeDocument/2006/relationships/hyperlink" Target="https://shahit.biz/eng/viewentry.php?entryno=453" TargetMode="External"/><Relationship Id="rId27" Type="http://schemas.openxmlformats.org/officeDocument/2006/relationships/hyperlink" Target="https://shahit.biz/eng/viewentry.php?entryno=10553" TargetMode="External"/><Relationship Id="rId43" Type="http://schemas.openxmlformats.org/officeDocument/2006/relationships/hyperlink" Target="https://www.icij.org/investigations/china-cables/exposed-chinas-operating-manuals-for-mass-internment-and-arrest-by-algorithm/" TargetMode="External"/><Relationship Id="rId48" Type="http://schemas.openxmlformats.org/officeDocument/2006/relationships/hyperlink" Target="https://www.npr.org/2018/11/13/666287509/ex-detainee-describes-torture-in-chinas-xinjiang-re-education-camp?t=1614247394971" TargetMode="External"/><Relationship Id="rId64" Type="http://schemas.openxmlformats.org/officeDocument/2006/relationships/hyperlink" Target="https://shahit.biz/eng/viewentry.php?entryno=5419" TargetMode="External"/><Relationship Id="rId69" Type="http://schemas.openxmlformats.org/officeDocument/2006/relationships/hyperlink" Target="https://www.rfa.org/english/news/uyghur/sentence-09282018145150.html" TargetMode="External"/><Relationship Id="rId113" Type="http://schemas.openxmlformats.org/officeDocument/2006/relationships/hyperlink" Target="https://web.archive.org/web/20200515141652/http:/www.dsz.gov.cn/uploads/cms/attachments/202003/579971d0a66491dc1d91088ea6436844.pdf" TargetMode="External"/><Relationship Id="rId118" Type="http://schemas.openxmlformats.org/officeDocument/2006/relationships/hyperlink" Target="https://apnews.com/article/269b3de1af34e17c1941a514f78d764c" TargetMode="External"/><Relationship Id="rId80" Type="http://schemas.openxmlformats.org/officeDocument/2006/relationships/hyperlink" Target="https://www.theguardian.com/world/2019/dec/09/china-claims-detained-uighurs-have-been-freed" TargetMode="External"/><Relationship Id="rId85" Type="http://schemas.openxmlformats.org/officeDocument/2006/relationships/hyperlink" Target="https://www.nytimes.com/2019/08/09/world/asia/china-xinjiang-muslim-detention.html" TargetMode="External"/><Relationship Id="rId12" Type="http://schemas.openxmlformats.org/officeDocument/2006/relationships/hyperlink" Target="https://foreignpolicy.com/2018/02/28/a-summer-vacation-in-chinas-muslim-gulag/" TargetMode="External"/><Relationship Id="rId17" Type="http://schemas.openxmlformats.org/officeDocument/2006/relationships/hyperlink" Target="https://www.hrw.org/report/2018/09/09/eradicating-ideological-viruses/chinas-campaign-repression-against-xinjiangs" TargetMode="External"/><Relationship Id="rId33" Type="http://schemas.openxmlformats.org/officeDocument/2006/relationships/hyperlink" Target="https://shahit.biz/eng/viewentry.php?entryno=3623" TargetMode="External"/><Relationship Id="rId38" Type="http://schemas.openxmlformats.org/officeDocument/2006/relationships/hyperlink" Target="https://www.icij.org/investigations/china-cables/exposed-chinas-operating-manuals-for-mass-internment-and-arrest-by-algorithm" TargetMode="External"/><Relationship Id="rId59" Type="http://schemas.openxmlformats.org/officeDocument/2006/relationships/hyperlink" Target="https://shahit.biz/eng/viewentry.php?entryno=10553" TargetMode="External"/><Relationship Id="rId103" Type="http://schemas.openxmlformats.org/officeDocument/2006/relationships/hyperlink" Target="https://www.aspi.org.au/report/uyghurs-sale" TargetMode="External"/><Relationship Id="rId108" Type="http://schemas.openxmlformats.org/officeDocument/2006/relationships/hyperlink" Target="https://apnews.com/article/269b3de1af34e17c1941a514f78d764c" TargetMode="External"/><Relationship Id="rId124" Type="http://schemas.openxmlformats.org/officeDocument/2006/relationships/hyperlink" Target="https://believermag.com/weather-reports-voices-from-xinjiang/" TargetMode="External"/><Relationship Id="rId129" Type="http://schemas.openxmlformats.org/officeDocument/2006/relationships/hyperlink" Target="https://twitter.com/ChineseEmbinUS/status/1347247602094534658?s=20" TargetMode="External"/><Relationship Id="rId54" Type="http://schemas.openxmlformats.org/officeDocument/2006/relationships/hyperlink" Target="https://www.cecc.gov/sites/chinacommission.house.gov/files/documents/REVISED_Mihrigul%20Tursun%20Testimony%20for%20CECC%20Hearing%2011-28-18_0.pdf" TargetMode="External"/><Relationship Id="rId70" Type="http://schemas.openxmlformats.org/officeDocument/2006/relationships/hyperlink" Target="https://www.rfa.org/english/news/uyghur/suicide-02052018165305.html" TargetMode="External"/><Relationship Id="rId75" Type="http://schemas.openxmlformats.org/officeDocument/2006/relationships/hyperlink" Target="https://www.washingtonpost.com/world/asia_pacific/abortions-iuds-and-%20sexual-humiliation-muslim-women-who-fled-china-for-kazakhstan-recount-ordeals/2019/10/04/551c2658-cfd2-11e9-%20a620-0a91656d7db6_story.html" TargetMode="External"/><Relationship Id="rId91" Type="http://schemas.openxmlformats.org/officeDocument/2006/relationships/hyperlink" Target="https://www.buzzfeednews.com/article/alison_killing/china-ex-prisoners-horrors-xinjiang-camps-uighurs" TargetMode="External"/><Relationship Id="rId96" Type="http://schemas.openxmlformats.org/officeDocument/2006/relationships/hyperlink" Target="https://www.dw.com/en/china-convicts-uighurs-in-sham-trials-at-xinjiang-camps/a-53699982" TargetMode="External"/><Relationship Id="rId1" Type="http://schemas.openxmlformats.org/officeDocument/2006/relationships/hyperlink" Target="https://shahit.biz/eng/" TargetMode="External"/><Relationship Id="rId6" Type="http://schemas.openxmlformats.org/officeDocument/2006/relationships/hyperlink" Target="https://www.theguardian.com/world/2019/nov/24/china-cables-leak-no-escapes-reality-china-uighur-prison-camp" TargetMode="External"/><Relationship Id="rId23" Type="http://schemas.openxmlformats.org/officeDocument/2006/relationships/hyperlink" Target="https://shahit.biz/eng/viewentry.php?entryno=12952" TargetMode="External"/><Relationship Id="rId28" Type="http://schemas.openxmlformats.org/officeDocument/2006/relationships/hyperlink" Target="https://shahit.biz/eng/viewentry.php?entryno=5279" TargetMode="External"/><Relationship Id="rId49" Type="http://schemas.openxmlformats.org/officeDocument/2006/relationships/hyperlink" Target="https://www.state.gov/bureaus-offices/under-secretary-for-public-diplomacy-and-public-affairs/bureau-of-global-public-affairs/" TargetMode="External"/><Relationship Id="rId114" Type="http://schemas.openxmlformats.org/officeDocument/2006/relationships/hyperlink" Target="http://archive.is/TKjX8" TargetMode="External"/><Relationship Id="rId119" Type="http://schemas.openxmlformats.org/officeDocument/2006/relationships/hyperlink" Target="https://jamestown.org/wp-content/uploads/2020/06/Zenz-Internment-Sterilizations-and-IUDs-UPDATED-July-21-Rev2.pdf?x59261" TargetMode="External"/><Relationship Id="rId44" Type="http://schemas.openxmlformats.org/officeDocument/2006/relationships/hyperlink" Target="https://www.icij.org/investigations/china-cables/exposed-chinas-operating-manuals-for-mass-internment-and-arrest-by-algorithm/" TargetMode="External"/><Relationship Id="rId60" Type="http://schemas.openxmlformats.org/officeDocument/2006/relationships/hyperlink" Target="https://shahit.biz/eng/viewentry.php?entryno=124" TargetMode="External"/><Relationship Id="rId65" Type="http://schemas.openxmlformats.org/officeDocument/2006/relationships/hyperlink" Target="https://shahit.biz/eng/viewentry.php?entryno=65" TargetMode="External"/><Relationship Id="rId81" Type="http://schemas.openxmlformats.org/officeDocument/2006/relationships/hyperlink" Target="http://www.xinhuanet.com/english/2018-10/16/c_137535720.htm" TargetMode="External"/><Relationship Id="rId86" Type="http://schemas.openxmlformats.org/officeDocument/2006/relationships/hyperlink" Target="https://xjdp.aspi.org.au/explainers/exploring-xinjiangs-detention-facilities/" TargetMode="External"/><Relationship Id="rId130" Type="http://schemas.openxmlformats.org/officeDocument/2006/relationships/hyperlink" Target="https://www.theguardian.com/commentisfree/2021/jan/09/china-forced-sterilizations-feminist-rebrand" TargetMode="External"/><Relationship Id="rId13" Type="http://schemas.openxmlformats.org/officeDocument/2006/relationships/hyperlink" Target="https://www.amnesty.org/en/latest/news/2017/08/china-must-scrap-new-laws-tighten-authorities-grip-on-religious-practice/" TargetMode="External"/><Relationship Id="rId18" Type="http://schemas.openxmlformats.org/officeDocument/2006/relationships/hyperlink" Targe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 TargetMode="External"/><Relationship Id="rId39" Type="http://schemas.openxmlformats.org/officeDocument/2006/relationships/hyperlink" Target="https://www.buzzfeednews.com/article/alison_killing/china-ex-prisoners-horrors-xinjiang-camps-uighurs" TargetMode="External"/><Relationship Id="rId109" Type="http://schemas.openxmlformats.org/officeDocument/2006/relationships/hyperlink" Target="https://jamestown.org/product/sterilizations-iuds-and-mandatory-birth-control-the-ccps-campaign-to-suppress-uyghur-birthrates-in-xinjiang/" TargetMode="External"/><Relationship Id="rId34" Type="http://schemas.openxmlformats.org/officeDocument/2006/relationships/hyperlink" Target="https://shahit.biz/eng/viewentry.php?entryno=453" TargetMode="External"/><Relationship Id="rId50" Type="http://schemas.openxmlformats.org/officeDocument/2006/relationships/hyperlink" Target="http://www.state.gov/" TargetMode="External"/><Relationship Id="rId55" Type="http://schemas.openxmlformats.org/officeDocument/2006/relationships/hyperlink" Target="https://www.aljazeera.com/features/2019/2/1/exposed-chinas-surveillance-of-muslim-uighurs" TargetMode="External"/><Relationship Id="rId76" Type="http://schemas.openxmlformats.org/officeDocument/2006/relationships/hyperlink" Target="https://www.buzzfeednews.com/article/meghara/china-uighur-xinjiang-kazakhstan" TargetMode="External"/><Relationship Id="rId97" Type="http://schemas.openxmlformats.org/officeDocument/2006/relationships/hyperlink" Target="https://shahit.biz/eng/" TargetMode="External"/><Relationship Id="rId104" Type="http://schemas.openxmlformats.org/officeDocument/2006/relationships/hyperlink" Target="https://www.jpolrisk.com/beyond-the-camps-beijings-long-term-scheme-of-coercive-labor-poverty-alleviation-and-social-control-in-xinjiang/" TargetMode="External"/><Relationship Id="rId120" Type="http://schemas.openxmlformats.org/officeDocument/2006/relationships/hyperlink" Target="http://www.asianews.it/news-en/Rape,-abuse-and-sterilisation-in-Xinjiangs-boarding-schools-for-Uyghurs-48429.html" TargetMode="External"/><Relationship Id="rId125" Type="http://schemas.openxmlformats.org/officeDocument/2006/relationships/hyperlink" Target="https://www.haaretz.com/world-news/.premium.MAGAZINE-a-million-people-are-jailed-at-china-s-gulags-i-escaped-here-s-what-goes-on-inside-1.7994216" TargetMode="External"/><Relationship Id="rId7" Type="http://schemas.openxmlformats.org/officeDocument/2006/relationships/hyperlink" Target="https://www.bbc.com/news/world-asia-china-26404566" TargetMode="External"/><Relationship Id="rId71" Type="http://schemas.openxmlformats.org/officeDocument/2006/relationships/hyperlink" Target="https://www.rfa.org/english/news/uyghur/suicide-09282018171559.html" TargetMode="External"/><Relationship Id="rId92" Type="http://schemas.openxmlformats.org/officeDocument/2006/relationships/hyperlink" Target="https://shahit.biz/eng/" TargetMode="External"/><Relationship Id="rId2" Type="http://schemas.openxmlformats.org/officeDocument/2006/relationships/hyperlink" Target="https://www.spiegel.de/international/world/an-inside-look-at-muslim-reeducation-camps-in-china-a-1238046.html" TargetMode="External"/><Relationship Id="rId29" Type="http://schemas.openxmlformats.org/officeDocument/2006/relationships/hyperlink" Target="https://shahit.biz/eng/viewentry.php?entryno=4616" TargetMode="External"/><Relationship Id="rId24" Type="http://schemas.openxmlformats.org/officeDocument/2006/relationships/hyperlink" Target="https://shahit.biz/eng/viewentry.php?entryno=277" TargetMode="External"/><Relationship Id="rId40" Type="http://schemas.openxmlformats.org/officeDocument/2006/relationships/hyperlink" Target="https://www.icij.org/investigations/china-cables/exposed-chinas-operating-manuals-for-mass-internment-and-arrest-by-algorithm" TargetMode="External"/><Relationship Id="rId45" Type="http://schemas.openxmlformats.org/officeDocument/2006/relationships/hyperlink" Target="https://assets.documentcloud.org/documents/6558510/China-Cables-Telegram-English.pdf" TargetMode="External"/><Relationship Id="rId66" Type="http://schemas.openxmlformats.org/officeDocument/2006/relationships/hyperlink" Target="https://shahit.biz/eng/viewentry.php?entryno=2947" TargetMode="External"/><Relationship Id="rId87" Type="http://schemas.openxmlformats.org/officeDocument/2006/relationships/hyperlink" Target="http://archive.vn/GpZdb" TargetMode="External"/><Relationship Id="rId110" Type="http://schemas.openxmlformats.org/officeDocument/2006/relationships/hyperlink" Target="https://www.washingtonpost.com/gdpr-consent/?next_url=https%3a%2f%2fwww.washingtonpost.com%2fopinions%2f2019%2f10%2f21%2fchinas-attacks-uighur-women-are-crimes-against-humanity%2f" TargetMode="External"/><Relationship Id="rId115" Type="http://schemas.openxmlformats.org/officeDocument/2006/relationships/hyperlink" Target="http://archive.is/dYrk5" TargetMode="External"/><Relationship Id="rId131" Type="http://schemas.openxmlformats.org/officeDocument/2006/relationships/hyperlink" Target="https://qz.com/1954520/china-says-it-saved-uyghur-women-from-being-baby-making-machines/" TargetMode="External"/><Relationship Id="rId61" Type="http://schemas.openxmlformats.org/officeDocument/2006/relationships/hyperlink" Target="https://shahit.biz/eng/viewentry.php?entryno=4616" TargetMode="External"/><Relationship Id="rId82" Type="http://schemas.openxmlformats.org/officeDocument/2006/relationships/hyperlink" Target="https://www.nytimes.com/2019/07/30/world/asia/china-xinjiang.html" TargetMode="External"/><Relationship Id="rId19" Type="http://schemas.openxmlformats.org/officeDocument/2006/relationships/hyperlink" Target="https://www.hrw.org/news/2020/12/09/china-big-data-program-targets-xinjiangs-muslims" TargetMode="External"/><Relationship Id="rId14" Type="http://schemas.openxmlformats.org/officeDocument/2006/relationships/hyperlink" Target="https://www.prcleader.org/leibold?fbclid=IwAR38OsGVP3ZYJwSUXy80gct52ywNid3RZjl0Q3BhOfSDx_OruGW-2K7L3mA" TargetMode="External"/><Relationship Id="rId30" Type="http://schemas.openxmlformats.org/officeDocument/2006/relationships/hyperlink" Target="https://shahit.biz/eng/viewentry.php?entryno=5419" TargetMode="External"/><Relationship Id="rId35" Type="http://schemas.openxmlformats.org/officeDocument/2006/relationships/hyperlink" Target="https://shahit.biz/eng/viewentry.php?entryno=277" TargetMode="External"/><Relationship Id="rId56" Type="http://schemas.openxmlformats.org/officeDocument/2006/relationships/hyperlink" Target="https://shahit.biz/eng/viewentry.php?entryno=1540" TargetMode="External"/><Relationship Id="rId77" Type="http://schemas.openxmlformats.org/officeDocument/2006/relationships/hyperlink" Target="https://thediplomat.com/2020/08/confessions-of-a-xinjiang-camp-teacher/" TargetMode="External"/><Relationship Id="rId100" Type="http://schemas.openxmlformats.org/officeDocument/2006/relationships/hyperlink" Target="https://www.aspi.org.au/report/uyghurs-sale" TargetMode="External"/><Relationship Id="rId105" Type="http://schemas.openxmlformats.org/officeDocument/2006/relationships/hyperlink" Target="https://www.bbc.co.uk/news/extra/nz0g306v8c/china-tainted-cotton" TargetMode="External"/><Relationship Id="rId126" Type="http://schemas.openxmlformats.org/officeDocument/2006/relationships/hyperlink" Target="https://www.haaretz.com/world-news/.premium.MAGAZINE-a-million-people-are-jailed-at-china-s-gulags-i-escaped-here-s-what-goes-on-inside-1.7994216" TargetMode="External"/><Relationship Id="rId8" Type="http://schemas.openxmlformats.org/officeDocument/2006/relationships/hyperlink" Target="https://www.chinafile.com/reporting-opinion/viewpoint/why-china-banning-islamic-veils" TargetMode="External"/><Relationship Id="rId51" Type="http://schemas.openxmlformats.org/officeDocument/2006/relationships/hyperlink" Target="https://share.america.gov/tale-of-torture-in-chinese-internment-camp-for-uyghurs/" TargetMode="External"/><Relationship Id="rId72" Type="http://schemas.openxmlformats.org/officeDocument/2006/relationships/hyperlink" Target="https://time.com/5738401/xinjiang-uighur-muslim-camps-china-cables/" TargetMode="External"/><Relationship Id="rId93" Type="http://schemas.openxmlformats.org/officeDocument/2006/relationships/hyperlink" Target="https://www.nytimes.com/2019/08/31/world/asia/xinjiang-china-uighurs-prisons.html" TargetMode="External"/><Relationship Id="rId98" Type="http://schemas.openxmlformats.org/officeDocument/2006/relationships/hyperlink" Target="https://believermag.com/weather-reports-voices-from-xinjiang/" TargetMode="External"/><Relationship Id="rId121" Type="http://schemas.openxmlformats.org/officeDocument/2006/relationships/hyperlink" Target="https://thediplomat.com/2020/08/confessions-of-a-xinjiang-camp-teacher/" TargetMode="External"/><Relationship Id="rId3" Type="http://schemas.openxmlformats.org/officeDocument/2006/relationships/hyperlink" Target="https://www.cnn.com/2019/05/09/asia/xinjiang-china-kazakhstan-detention-intl/index.html" TargetMode="External"/><Relationship Id="rId25" Type="http://schemas.openxmlformats.org/officeDocument/2006/relationships/hyperlink" Target="https://shahit.biz/eng/viewentry.php?entryno=3623" TargetMode="External"/><Relationship Id="rId46" Type="http://schemas.openxmlformats.org/officeDocument/2006/relationships/hyperlink" Target="https://www.globaltimes.cn/content/898563.shtml" TargetMode="External"/><Relationship Id="rId67" Type="http://schemas.openxmlformats.org/officeDocument/2006/relationships/hyperlink" Target="https://shahit.biz/eng/" TargetMode="External"/><Relationship Id="rId116" Type="http://schemas.openxmlformats.org/officeDocument/2006/relationships/hyperlink" Targe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 TargetMode="External"/><Relationship Id="rId20" Type="http://schemas.openxmlformats.org/officeDocument/2006/relationships/hyperlink" Target="https://www.hrw.org/news/2020/12/09/china-big-data-program-targets-xinjiangs-muslims" TargetMode="External"/><Relationship Id="rId41" Type="http://schemas.openxmlformats.org/officeDocument/2006/relationships/hyperlink" Target="https://www.icij.org/investigations/china-cables/exposed-chinas-operating-manuals-for-mass-internment-and-arrest-by-algorithm/" TargetMode="External"/><Relationship Id="rId62" Type="http://schemas.openxmlformats.org/officeDocument/2006/relationships/hyperlink" Target="https://shahit.biz/eng/viewentry.php?entryno=453" TargetMode="External"/><Relationship Id="rId83" Type="http://schemas.openxmlformats.org/officeDocument/2006/relationships/hyperlink" Target="https://www.nytimes.com/2019/08/09/world/asia/china-xinjiang-muslim-detention.html" TargetMode="External"/><Relationship Id="rId88" Type="http://schemas.openxmlformats.org/officeDocument/2006/relationships/hyperlink" Target="https://xjdp.aspi.org.au/explainers/exploring-xinjiangs-detention-facilities/" TargetMode="External"/><Relationship Id="rId111" Type="http://schemas.openxmlformats.org/officeDocument/2006/relationships/hyperlink" Target="https://www.washingtonpost.com/gdpr-consent/?next_url=https%3a%2f%2fwww.washingtonpost.com%2fworld%2f2019%2f11%2f17%2fshe-survived-chinese-internment-camp-made-it-virginia-will-us-let-her-stay%2f%3farc404%3dtrue&amp;arc404=true" TargetMode="External"/><Relationship Id="rId15" Type="http://schemas.openxmlformats.org/officeDocument/2006/relationships/hyperlink" Target="https://web.archive.org/web/20200913195042/http://www.globaltimes.cn/content/1115202.shtml" TargetMode="External"/><Relationship Id="rId36" Type="http://schemas.openxmlformats.org/officeDocument/2006/relationships/hyperlink" Target="https://shahit.biz/eng/viewentry.php?entryno=5282" TargetMode="External"/><Relationship Id="rId57" Type="http://schemas.openxmlformats.org/officeDocument/2006/relationships/hyperlink" Target="https://apnews.com/article/6e151296fb194f85ba69a8babd972e4b" TargetMode="External"/><Relationship Id="rId106" Type="http://schemas.openxmlformats.org/officeDocument/2006/relationships/hyperlink" Target="https://www.icij.org/investigations/china-cables/exposed-chinas-operating-manuals-for-mass-internment-and-arrest-by-algorithm/" TargetMode="External"/><Relationship Id="rId127" Type="http://schemas.openxmlformats.org/officeDocument/2006/relationships/hyperlink" Target="https://www.rights-practice.org/Handlers/Download.ashx?IDMF=475641a4-18f3-481f-9286-96f830c0a5ce" TargetMode="External"/><Relationship Id="rId10" Type="http://schemas.openxmlformats.org/officeDocument/2006/relationships/hyperlink" Target="https://jamestown.org/program/xinjiangs-rapidly-evolving-security-state/" TargetMode="External"/><Relationship Id="rId31" Type="http://schemas.openxmlformats.org/officeDocument/2006/relationships/hyperlink" Target="https://shahit.biz/eng/viewentry.php?entryno=2110" TargetMode="External"/><Relationship Id="rId52" Type="http://schemas.openxmlformats.org/officeDocument/2006/relationships/hyperlink" Target="https://www.aljazeera.com/news/2018/11/27/academics-condemn-china-over-xinjiang-camps-urge-sanctions" TargetMode="External"/><Relationship Id="rId73" Type="http://schemas.openxmlformats.org/officeDocument/2006/relationships/hyperlink" Target="https://www.rfa.org/english/news/uyghur/abuse-10302019142433.html" TargetMode="External"/><Relationship Id="rId78" Type="http://schemas.openxmlformats.org/officeDocument/2006/relationships/hyperlink" Target="https://livingotherwise.com/2019/07/22/adam-hunerven-capitalism-and-terror-in-northwest-china/" TargetMode="External"/><Relationship Id="rId94" Type="http://schemas.openxmlformats.org/officeDocument/2006/relationships/hyperlink" Target="https://www.nytimes.com/2019/08/31/world/asia/xinjiang-china-uighurs-prisons.html" TargetMode="External"/><Relationship Id="rId99" Type="http://schemas.openxmlformats.org/officeDocument/2006/relationships/hyperlink" Target="https://assets.documentcloud.org/documents/6558510/China-Cables-Telegram-English.pdf" TargetMode="External"/><Relationship Id="rId101" Type="http://schemas.openxmlformats.org/officeDocument/2006/relationships/hyperlink" Target="https://www.bbc.co.uk/news/extra/nz0g306v8c/china-tainted-cotton" TargetMode="External"/><Relationship Id="rId122" Type="http://schemas.openxmlformats.org/officeDocument/2006/relationships/hyperlink" Target="https://www.liberation.fr/planete/2020/07/20/on-m-a-fait-m-allonger-et-ecarter-les-jambes-et-on-m-a-introduit-un-sterilet_1794798" TargetMode="External"/><Relationship Id="rId4" Type="http://schemas.openxmlformats.org/officeDocument/2006/relationships/hyperlink" Target="https://apnews.com/article/c1d08873154907be8a3dd93562d6785c" TargetMode="External"/><Relationship Id="rId9" Type="http://schemas.openxmlformats.org/officeDocument/2006/relationships/hyperlink" Target="https://thediplomat.com/2017/12/uyghur-biodata-collection-in-china/" TargetMode="External"/><Relationship Id="rId26" Type="http://schemas.openxmlformats.org/officeDocument/2006/relationships/hyperlink" Target="https://shahit.biz/eng/viewentry.php?entryno=4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FA42A-0D08-44F6-BD31-13C07EA9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64</Pages>
  <Words>33262</Words>
  <Characters>171300</Characters>
  <Application>Microsoft Office Word</Application>
  <DocSecurity>0</DocSecurity>
  <Lines>2412</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2021-03-14T18:15:00Z</dcterms:created>
  <dcterms:modified xsi:type="dcterms:W3CDTF">2021-03-14T23:50:00Z</dcterms:modified>
</cp:coreProperties>
</file>